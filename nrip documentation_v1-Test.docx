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1A61" w14:textId="10AA3FF5" w:rsidR="0016033F" w:rsidRDefault="00F0385B" w:rsidP="0016033F">
      <w:pPr>
        <w:pStyle w:val="Heading1"/>
        <w:numPr>
          <w:ilvl w:val="0"/>
          <w:numId w:val="0"/>
        </w:numPr>
        <w:jc w:val="center"/>
        <w:rPr>
          <w:sz w:val="32"/>
          <w:szCs w:val="32"/>
        </w:rPr>
      </w:pPr>
      <w:bookmarkStart w:id="0" w:name="_Toc87352415"/>
      <w:r w:rsidRPr="00897531">
        <w:rPr>
          <w:sz w:val="32"/>
          <w:szCs w:val="32"/>
        </w:rPr>
        <w:t xml:space="preserve">Documentation of tools used in </w:t>
      </w:r>
      <w:ins w:id="1" w:author="Nishant Deswal" w:date="2021-11-10T11:09:00Z">
        <w:r w:rsidR="00A965B6">
          <w:rPr>
            <w:sz w:val="32"/>
            <w:szCs w:val="32"/>
          </w:rPr>
          <w:t>nrip</w:t>
        </w:r>
      </w:ins>
      <w:del w:id="2" w:author="Nishant Deswal" w:date="2021-11-10T11:09:00Z">
        <w:r w:rsidR="00377552">
          <w:rPr>
            <w:sz w:val="32"/>
            <w:szCs w:val="32"/>
          </w:rPr>
          <w:delText>NRIP</w:delText>
        </w:r>
      </w:del>
      <w:r w:rsidRPr="00897531">
        <w:rPr>
          <w:sz w:val="32"/>
          <w:szCs w:val="32"/>
        </w:rPr>
        <w:t>-</w:t>
      </w:r>
      <w:del w:id="3" w:author="Nishant Deswal" w:date="2021-11-10T11:10:00Z">
        <w:r w:rsidR="00377552">
          <w:rPr>
            <w:sz w:val="32"/>
            <w:szCs w:val="32"/>
          </w:rPr>
          <w:delText>J</w:delText>
        </w:r>
        <w:r w:rsidRPr="00897531">
          <w:rPr>
            <w:sz w:val="32"/>
            <w:szCs w:val="32"/>
          </w:rPr>
          <w:delText xml:space="preserve">amaica </w:delText>
        </w:r>
      </w:del>
      <w:ins w:id="4" w:author="Nishant Deswal" w:date="2021-11-10T11:10:00Z">
        <w:r w:rsidR="00A965B6">
          <w:rPr>
            <w:sz w:val="32"/>
            <w:szCs w:val="32"/>
          </w:rPr>
          <w:t>j</w:t>
        </w:r>
        <w:r w:rsidR="00A965B6" w:rsidRPr="00897531">
          <w:rPr>
            <w:sz w:val="32"/>
            <w:szCs w:val="32"/>
          </w:rPr>
          <w:t xml:space="preserve">amaica </w:t>
        </w:r>
      </w:ins>
      <w:r w:rsidR="00377552">
        <w:rPr>
          <w:sz w:val="32"/>
          <w:szCs w:val="32"/>
        </w:rPr>
        <w:t>G</w:t>
      </w:r>
      <w:r w:rsidR="0016033F" w:rsidRPr="00897531">
        <w:rPr>
          <w:sz w:val="32"/>
          <w:szCs w:val="32"/>
        </w:rPr>
        <w:t>it</w:t>
      </w:r>
      <w:r w:rsidR="00377552">
        <w:rPr>
          <w:sz w:val="32"/>
          <w:szCs w:val="32"/>
        </w:rPr>
        <w:t>H</w:t>
      </w:r>
      <w:r w:rsidR="0016033F" w:rsidRPr="00897531">
        <w:rPr>
          <w:sz w:val="32"/>
          <w:szCs w:val="32"/>
        </w:rPr>
        <w:t>ub repository</w:t>
      </w:r>
      <w:bookmarkEnd w:id="0"/>
    </w:p>
    <w:sdt>
      <w:sdtPr>
        <w:rPr>
          <w:rFonts w:asciiTheme="minorHAnsi" w:eastAsiaTheme="minorHAnsi" w:hAnsiTheme="minorHAnsi" w:cstheme="minorBidi"/>
          <w:color w:val="auto"/>
          <w:sz w:val="20"/>
          <w:szCs w:val="20"/>
          <w:lang w:val="en-IE"/>
        </w:rPr>
        <w:id w:val="343217070"/>
        <w:docPartObj>
          <w:docPartGallery w:val="Table of Contents"/>
          <w:docPartUnique/>
        </w:docPartObj>
      </w:sdtPr>
      <w:sdtEndPr>
        <w:rPr>
          <w:b/>
          <w:bCs/>
          <w:noProof/>
        </w:rPr>
      </w:sdtEndPr>
      <w:sdtContent>
        <w:p w14:paraId="5042ABB9" w14:textId="3C57AAA8" w:rsidR="00523DE3" w:rsidRDefault="00523DE3">
          <w:pPr>
            <w:pStyle w:val="TOCHeading"/>
          </w:pPr>
          <w:r>
            <w:t>Contents</w:t>
          </w:r>
        </w:p>
        <w:p w14:paraId="27DE6401" w14:textId="005B7E87" w:rsidR="006139A5" w:rsidRDefault="00523DE3">
          <w:pPr>
            <w:pStyle w:val="TOC1"/>
            <w:tabs>
              <w:tab w:val="right" w:leader="dot" w:pos="9010"/>
            </w:tabs>
            <w:rPr>
              <w:rFonts w:eastAsiaTheme="minorEastAsia"/>
              <w:noProof/>
              <w:sz w:val="22"/>
              <w:szCs w:val="22"/>
              <w:lang w:eastAsia="en-IE"/>
            </w:rPr>
          </w:pPr>
          <w:r>
            <w:fldChar w:fldCharType="begin"/>
          </w:r>
          <w:r>
            <w:instrText xml:space="preserve"> TOC \o "1-3" \h \z \u </w:instrText>
          </w:r>
          <w:r>
            <w:fldChar w:fldCharType="separate"/>
          </w:r>
          <w:hyperlink w:anchor="_Toc87352415" w:history="1">
            <w:r w:rsidR="006139A5" w:rsidRPr="006E2AF4">
              <w:rPr>
                <w:rStyle w:val="Hyperlink"/>
                <w:noProof/>
              </w:rPr>
              <w:t>Documentation of tools used in nrip-jamaica github repository</w:t>
            </w:r>
            <w:r w:rsidR="006139A5">
              <w:rPr>
                <w:noProof/>
                <w:webHidden/>
              </w:rPr>
              <w:tab/>
            </w:r>
            <w:r w:rsidR="006139A5">
              <w:rPr>
                <w:noProof/>
                <w:webHidden/>
              </w:rPr>
              <w:fldChar w:fldCharType="begin"/>
            </w:r>
            <w:r w:rsidR="006139A5">
              <w:rPr>
                <w:noProof/>
                <w:webHidden/>
              </w:rPr>
              <w:instrText xml:space="preserve"> PAGEREF _Toc87352415 \h </w:instrText>
            </w:r>
            <w:r w:rsidR="006139A5">
              <w:rPr>
                <w:noProof/>
                <w:webHidden/>
              </w:rPr>
            </w:r>
            <w:r w:rsidR="006139A5">
              <w:rPr>
                <w:noProof/>
                <w:webHidden/>
              </w:rPr>
              <w:fldChar w:fldCharType="separate"/>
            </w:r>
            <w:r w:rsidR="006139A5">
              <w:rPr>
                <w:noProof/>
                <w:webHidden/>
              </w:rPr>
              <w:t>1</w:t>
            </w:r>
            <w:r w:rsidR="006139A5">
              <w:rPr>
                <w:noProof/>
                <w:webHidden/>
              </w:rPr>
              <w:fldChar w:fldCharType="end"/>
            </w:r>
          </w:hyperlink>
        </w:p>
        <w:p w14:paraId="19AF31AA" w14:textId="1D01DF17" w:rsidR="006139A5" w:rsidRDefault="00006DE1">
          <w:pPr>
            <w:pStyle w:val="TOC1"/>
            <w:tabs>
              <w:tab w:val="left" w:pos="660"/>
              <w:tab w:val="right" w:leader="dot" w:pos="9010"/>
            </w:tabs>
            <w:rPr>
              <w:rFonts w:eastAsiaTheme="minorEastAsia"/>
              <w:noProof/>
              <w:sz w:val="22"/>
              <w:szCs w:val="22"/>
              <w:lang w:eastAsia="en-IE"/>
            </w:rPr>
          </w:pPr>
          <w:hyperlink w:anchor="_Toc87352416" w:history="1">
            <w:r w:rsidR="006139A5" w:rsidRPr="006E2AF4">
              <w:rPr>
                <w:rStyle w:val="Hyperlink"/>
                <w:noProof/>
              </w:rPr>
              <w:t>1.0</w:t>
            </w:r>
            <w:r w:rsidR="006139A5">
              <w:rPr>
                <w:rFonts w:eastAsiaTheme="minorEastAsia"/>
                <w:noProof/>
                <w:sz w:val="22"/>
                <w:szCs w:val="22"/>
                <w:lang w:eastAsia="en-IE"/>
              </w:rPr>
              <w:tab/>
            </w:r>
            <w:r w:rsidR="006139A5" w:rsidRPr="006E2AF4">
              <w:rPr>
                <w:rStyle w:val="Hyperlink"/>
                <w:noProof/>
              </w:rPr>
              <w:t>Library installation guide</w:t>
            </w:r>
            <w:r w:rsidR="006139A5">
              <w:rPr>
                <w:noProof/>
                <w:webHidden/>
              </w:rPr>
              <w:tab/>
            </w:r>
            <w:r w:rsidR="006139A5">
              <w:rPr>
                <w:noProof/>
                <w:webHidden/>
              </w:rPr>
              <w:fldChar w:fldCharType="begin"/>
            </w:r>
            <w:r w:rsidR="006139A5">
              <w:rPr>
                <w:noProof/>
                <w:webHidden/>
              </w:rPr>
              <w:instrText xml:space="preserve"> PAGEREF _Toc87352416 \h </w:instrText>
            </w:r>
            <w:r w:rsidR="006139A5">
              <w:rPr>
                <w:noProof/>
                <w:webHidden/>
              </w:rPr>
            </w:r>
            <w:r w:rsidR="006139A5">
              <w:rPr>
                <w:noProof/>
                <w:webHidden/>
              </w:rPr>
              <w:fldChar w:fldCharType="separate"/>
            </w:r>
            <w:r w:rsidR="006139A5">
              <w:rPr>
                <w:noProof/>
                <w:webHidden/>
              </w:rPr>
              <w:t>2</w:t>
            </w:r>
            <w:r w:rsidR="006139A5">
              <w:rPr>
                <w:noProof/>
                <w:webHidden/>
              </w:rPr>
              <w:fldChar w:fldCharType="end"/>
            </w:r>
          </w:hyperlink>
        </w:p>
        <w:p w14:paraId="7110FC2E" w14:textId="47294BD3" w:rsidR="006139A5" w:rsidRDefault="00006DE1">
          <w:pPr>
            <w:pStyle w:val="TOC1"/>
            <w:tabs>
              <w:tab w:val="left" w:pos="660"/>
              <w:tab w:val="right" w:leader="dot" w:pos="9010"/>
            </w:tabs>
            <w:rPr>
              <w:rFonts w:eastAsiaTheme="minorEastAsia"/>
              <w:noProof/>
              <w:sz w:val="22"/>
              <w:szCs w:val="22"/>
              <w:lang w:eastAsia="en-IE"/>
            </w:rPr>
          </w:pPr>
          <w:hyperlink w:anchor="_Toc87352417" w:history="1">
            <w:r w:rsidR="006139A5" w:rsidRPr="006E2AF4">
              <w:rPr>
                <w:rStyle w:val="Hyperlink"/>
                <w:noProof/>
              </w:rPr>
              <w:t>2.0</w:t>
            </w:r>
            <w:r w:rsidR="006139A5">
              <w:rPr>
                <w:rFonts w:eastAsiaTheme="minorEastAsia"/>
                <w:noProof/>
                <w:sz w:val="22"/>
                <w:szCs w:val="22"/>
                <w:lang w:eastAsia="en-IE"/>
              </w:rPr>
              <w:tab/>
            </w:r>
            <w:r w:rsidR="006139A5" w:rsidRPr="006E2AF4">
              <w:rPr>
                <w:rStyle w:val="Hyperlink"/>
                <w:noProof/>
              </w:rPr>
              <w:t>Tool set-up guide</w:t>
            </w:r>
            <w:r w:rsidR="006139A5">
              <w:rPr>
                <w:noProof/>
                <w:webHidden/>
              </w:rPr>
              <w:tab/>
            </w:r>
            <w:r w:rsidR="006139A5">
              <w:rPr>
                <w:noProof/>
                <w:webHidden/>
              </w:rPr>
              <w:fldChar w:fldCharType="begin"/>
            </w:r>
            <w:r w:rsidR="006139A5">
              <w:rPr>
                <w:noProof/>
                <w:webHidden/>
              </w:rPr>
              <w:instrText xml:space="preserve"> PAGEREF _Toc87352417 \h </w:instrText>
            </w:r>
            <w:r w:rsidR="006139A5">
              <w:rPr>
                <w:noProof/>
                <w:webHidden/>
              </w:rPr>
            </w:r>
            <w:r w:rsidR="006139A5">
              <w:rPr>
                <w:noProof/>
                <w:webHidden/>
              </w:rPr>
              <w:fldChar w:fldCharType="separate"/>
            </w:r>
            <w:r w:rsidR="006139A5">
              <w:rPr>
                <w:noProof/>
                <w:webHidden/>
              </w:rPr>
              <w:t>2</w:t>
            </w:r>
            <w:r w:rsidR="006139A5">
              <w:rPr>
                <w:noProof/>
                <w:webHidden/>
              </w:rPr>
              <w:fldChar w:fldCharType="end"/>
            </w:r>
          </w:hyperlink>
        </w:p>
        <w:p w14:paraId="33A75E1B" w14:textId="5D39F405" w:rsidR="006139A5" w:rsidRDefault="00006DE1">
          <w:pPr>
            <w:pStyle w:val="TOC1"/>
            <w:tabs>
              <w:tab w:val="left" w:pos="660"/>
              <w:tab w:val="right" w:leader="dot" w:pos="9010"/>
            </w:tabs>
            <w:rPr>
              <w:rFonts w:eastAsiaTheme="minorEastAsia"/>
              <w:noProof/>
              <w:sz w:val="22"/>
              <w:szCs w:val="22"/>
              <w:lang w:eastAsia="en-IE"/>
            </w:rPr>
          </w:pPr>
          <w:hyperlink w:anchor="_Toc87352418" w:history="1">
            <w:r w:rsidR="006139A5" w:rsidRPr="006E2AF4">
              <w:rPr>
                <w:rStyle w:val="Hyperlink"/>
                <w:noProof/>
              </w:rPr>
              <w:t>3.0</w:t>
            </w:r>
            <w:r w:rsidR="006139A5">
              <w:rPr>
                <w:rFonts w:eastAsiaTheme="minorEastAsia"/>
                <w:noProof/>
                <w:sz w:val="22"/>
                <w:szCs w:val="22"/>
                <w:lang w:eastAsia="en-IE"/>
              </w:rPr>
              <w:tab/>
            </w:r>
            <w:r w:rsidR="006139A5" w:rsidRPr="006E2AF4">
              <w:rPr>
                <w:rStyle w:val="Hyperlink"/>
                <w:noProof/>
              </w:rPr>
              <w:t>Open-source tools</w:t>
            </w:r>
            <w:r w:rsidR="006139A5">
              <w:rPr>
                <w:noProof/>
                <w:webHidden/>
              </w:rPr>
              <w:tab/>
            </w:r>
            <w:r w:rsidR="006139A5">
              <w:rPr>
                <w:noProof/>
                <w:webHidden/>
              </w:rPr>
              <w:fldChar w:fldCharType="begin"/>
            </w:r>
            <w:r w:rsidR="006139A5">
              <w:rPr>
                <w:noProof/>
                <w:webHidden/>
              </w:rPr>
              <w:instrText xml:space="preserve"> PAGEREF _Toc87352418 \h </w:instrText>
            </w:r>
            <w:r w:rsidR="006139A5">
              <w:rPr>
                <w:noProof/>
                <w:webHidden/>
              </w:rPr>
            </w:r>
            <w:r w:rsidR="006139A5">
              <w:rPr>
                <w:noProof/>
                <w:webHidden/>
              </w:rPr>
              <w:fldChar w:fldCharType="separate"/>
            </w:r>
            <w:r w:rsidR="006139A5">
              <w:rPr>
                <w:noProof/>
                <w:webHidden/>
              </w:rPr>
              <w:t>4</w:t>
            </w:r>
            <w:r w:rsidR="006139A5">
              <w:rPr>
                <w:noProof/>
                <w:webHidden/>
              </w:rPr>
              <w:fldChar w:fldCharType="end"/>
            </w:r>
          </w:hyperlink>
        </w:p>
        <w:p w14:paraId="36D21324" w14:textId="258B5685" w:rsidR="006139A5" w:rsidRDefault="00006DE1">
          <w:pPr>
            <w:pStyle w:val="TOC2"/>
            <w:tabs>
              <w:tab w:val="left" w:pos="880"/>
              <w:tab w:val="right" w:leader="dot" w:pos="9010"/>
            </w:tabs>
            <w:rPr>
              <w:rFonts w:eastAsiaTheme="minorEastAsia"/>
              <w:noProof/>
              <w:sz w:val="22"/>
              <w:szCs w:val="22"/>
              <w:lang w:eastAsia="en-IE"/>
            </w:rPr>
          </w:pPr>
          <w:hyperlink w:anchor="_Toc87352419" w:history="1">
            <w:r w:rsidR="006139A5" w:rsidRPr="006E2AF4">
              <w:rPr>
                <w:rStyle w:val="Hyperlink"/>
                <w:noProof/>
              </w:rPr>
              <w:t>3.1</w:t>
            </w:r>
            <w:r w:rsidR="006139A5">
              <w:rPr>
                <w:rFonts w:eastAsiaTheme="minorEastAsia"/>
                <w:noProof/>
                <w:sz w:val="22"/>
                <w:szCs w:val="22"/>
                <w:lang w:eastAsia="en-IE"/>
              </w:rPr>
              <w:tab/>
            </w:r>
            <w:r w:rsidR="006139A5" w:rsidRPr="006E2AF4">
              <w:rPr>
                <w:rStyle w:val="Hyperlink"/>
                <w:noProof/>
              </w:rPr>
              <w:t>Geomorphological Fluvial Flood Hazard Areas</w:t>
            </w:r>
            <w:r w:rsidR="006139A5">
              <w:rPr>
                <w:noProof/>
                <w:webHidden/>
              </w:rPr>
              <w:tab/>
            </w:r>
            <w:r w:rsidR="006139A5">
              <w:rPr>
                <w:noProof/>
                <w:webHidden/>
              </w:rPr>
              <w:fldChar w:fldCharType="begin"/>
            </w:r>
            <w:r w:rsidR="006139A5">
              <w:rPr>
                <w:noProof/>
                <w:webHidden/>
              </w:rPr>
              <w:instrText xml:space="preserve"> PAGEREF _Toc87352419 \h </w:instrText>
            </w:r>
            <w:r w:rsidR="006139A5">
              <w:rPr>
                <w:noProof/>
                <w:webHidden/>
              </w:rPr>
            </w:r>
            <w:r w:rsidR="006139A5">
              <w:rPr>
                <w:noProof/>
                <w:webHidden/>
              </w:rPr>
              <w:fldChar w:fldCharType="separate"/>
            </w:r>
            <w:r w:rsidR="006139A5">
              <w:rPr>
                <w:noProof/>
                <w:webHidden/>
              </w:rPr>
              <w:t>4</w:t>
            </w:r>
            <w:r w:rsidR="006139A5">
              <w:rPr>
                <w:noProof/>
                <w:webHidden/>
              </w:rPr>
              <w:fldChar w:fldCharType="end"/>
            </w:r>
          </w:hyperlink>
        </w:p>
        <w:p w14:paraId="3435240C" w14:textId="24595F2B" w:rsidR="006139A5" w:rsidRDefault="00006DE1">
          <w:pPr>
            <w:pStyle w:val="TOC2"/>
            <w:tabs>
              <w:tab w:val="left" w:pos="880"/>
              <w:tab w:val="right" w:leader="dot" w:pos="9010"/>
            </w:tabs>
            <w:rPr>
              <w:rFonts w:eastAsiaTheme="minorEastAsia"/>
              <w:noProof/>
              <w:sz w:val="22"/>
              <w:szCs w:val="22"/>
              <w:lang w:eastAsia="en-IE"/>
            </w:rPr>
          </w:pPr>
          <w:hyperlink w:anchor="_Toc87352420" w:history="1">
            <w:r w:rsidR="006139A5" w:rsidRPr="006E2AF4">
              <w:rPr>
                <w:rStyle w:val="Hyperlink"/>
                <w:noProof/>
              </w:rPr>
              <w:t>3.2</w:t>
            </w:r>
            <w:r w:rsidR="006139A5">
              <w:rPr>
                <w:rFonts w:eastAsiaTheme="minorEastAsia"/>
                <w:noProof/>
                <w:sz w:val="22"/>
                <w:szCs w:val="22"/>
                <w:lang w:eastAsia="en-IE"/>
              </w:rPr>
              <w:tab/>
            </w:r>
            <w:r w:rsidR="006139A5" w:rsidRPr="006E2AF4">
              <w:rPr>
                <w:rStyle w:val="Hyperlink"/>
                <w:noProof/>
              </w:rPr>
              <w:t>Steep Areas</w:t>
            </w:r>
            <w:r w:rsidR="006139A5">
              <w:rPr>
                <w:noProof/>
                <w:webHidden/>
              </w:rPr>
              <w:tab/>
            </w:r>
            <w:r w:rsidR="006139A5">
              <w:rPr>
                <w:noProof/>
                <w:webHidden/>
              </w:rPr>
              <w:fldChar w:fldCharType="begin"/>
            </w:r>
            <w:r w:rsidR="006139A5">
              <w:rPr>
                <w:noProof/>
                <w:webHidden/>
              </w:rPr>
              <w:instrText xml:space="preserve"> PAGEREF _Toc87352420 \h </w:instrText>
            </w:r>
            <w:r w:rsidR="006139A5">
              <w:rPr>
                <w:noProof/>
                <w:webHidden/>
              </w:rPr>
            </w:r>
            <w:r w:rsidR="006139A5">
              <w:rPr>
                <w:noProof/>
                <w:webHidden/>
              </w:rPr>
              <w:fldChar w:fldCharType="separate"/>
            </w:r>
            <w:r w:rsidR="006139A5">
              <w:rPr>
                <w:noProof/>
                <w:webHidden/>
              </w:rPr>
              <w:t>7</w:t>
            </w:r>
            <w:r w:rsidR="006139A5">
              <w:rPr>
                <w:noProof/>
                <w:webHidden/>
              </w:rPr>
              <w:fldChar w:fldCharType="end"/>
            </w:r>
          </w:hyperlink>
        </w:p>
        <w:p w14:paraId="75B49D46" w14:textId="4C96BBBF" w:rsidR="006139A5" w:rsidRDefault="00006DE1">
          <w:pPr>
            <w:pStyle w:val="TOC2"/>
            <w:tabs>
              <w:tab w:val="left" w:pos="880"/>
              <w:tab w:val="right" w:leader="dot" w:pos="9010"/>
            </w:tabs>
            <w:rPr>
              <w:rFonts w:eastAsiaTheme="minorEastAsia"/>
              <w:noProof/>
              <w:sz w:val="22"/>
              <w:szCs w:val="22"/>
              <w:lang w:eastAsia="en-IE"/>
            </w:rPr>
          </w:pPr>
          <w:hyperlink w:anchor="_Toc87352421" w:history="1">
            <w:r w:rsidR="006139A5" w:rsidRPr="006E2AF4">
              <w:rPr>
                <w:rStyle w:val="Hyperlink"/>
                <w:noProof/>
              </w:rPr>
              <w:t>3.3</w:t>
            </w:r>
            <w:r w:rsidR="006139A5">
              <w:rPr>
                <w:rFonts w:eastAsiaTheme="minorEastAsia"/>
                <w:noProof/>
                <w:sz w:val="22"/>
                <w:szCs w:val="22"/>
                <w:lang w:eastAsia="en-IE"/>
              </w:rPr>
              <w:tab/>
            </w:r>
            <w:r w:rsidR="006139A5" w:rsidRPr="006E2AF4">
              <w:rPr>
                <w:rStyle w:val="Hyperlink"/>
                <w:noProof/>
              </w:rPr>
              <w:t>Clipping By Elevation</w:t>
            </w:r>
            <w:r w:rsidR="006139A5">
              <w:rPr>
                <w:noProof/>
                <w:webHidden/>
              </w:rPr>
              <w:tab/>
            </w:r>
            <w:r w:rsidR="006139A5">
              <w:rPr>
                <w:noProof/>
                <w:webHidden/>
              </w:rPr>
              <w:fldChar w:fldCharType="begin"/>
            </w:r>
            <w:r w:rsidR="006139A5">
              <w:rPr>
                <w:noProof/>
                <w:webHidden/>
              </w:rPr>
              <w:instrText xml:space="preserve"> PAGEREF _Toc87352421 \h </w:instrText>
            </w:r>
            <w:r w:rsidR="006139A5">
              <w:rPr>
                <w:noProof/>
                <w:webHidden/>
              </w:rPr>
            </w:r>
            <w:r w:rsidR="006139A5">
              <w:rPr>
                <w:noProof/>
                <w:webHidden/>
              </w:rPr>
              <w:fldChar w:fldCharType="separate"/>
            </w:r>
            <w:r w:rsidR="006139A5">
              <w:rPr>
                <w:noProof/>
                <w:webHidden/>
              </w:rPr>
              <w:t>8</w:t>
            </w:r>
            <w:r w:rsidR="006139A5">
              <w:rPr>
                <w:noProof/>
                <w:webHidden/>
              </w:rPr>
              <w:fldChar w:fldCharType="end"/>
            </w:r>
          </w:hyperlink>
        </w:p>
        <w:p w14:paraId="2D027A1F" w14:textId="61481646" w:rsidR="006139A5" w:rsidRDefault="00006DE1">
          <w:pPr>
            <w:pStyle w:val="TOC2"/>
            <w:tabs>
              <w:tab w:val="left" w:pos="880"/>
              <w:tab w:val="right" w:leader="dot" w:pos="9010"/>
            </w:tabs>
            <w:rPr>
              <w:rFonts w:eastAsiaTheme="minorEastAsia"/>
              <w:noProof/>
              <w:sz w:val="22"/>
              <w:szCs w:val="22"/>
              <w:lang w:eastAsia="en-IE"/>
            </w:rPr>
          </w:pPr>
          <w:hyperlink w:anchor="_Toc87352422" w:history="1">
            <w:r w:rsidR="006139A5" w:rsidRPr="006E2AF4">
              <w:rPr>
                <w:rStyle w:val="Hyperlink"/>
                <w:noProof/>
              </w:rPr>
              <w:t>3.4</w:t>
            </w:r>
            <w:r w:rsidR="006139A5">
              <w:rPr>
                <w:rFonts w:eastAsiaTheme="minorEastAsia"/>
                <w:noProof/>
                <w:sz w:val="22"/>
                <w:szCs w:val="22"/>
                <w:lang w:eastAsia="en-IE"/>
              </w:rPr>
              <w:tab/>
            </w:r>
            <w:r w:rsidR="006139A5" w:rsidRPr="006E2AF4">
              <w:rPr>
                <w:rStyle w:val="Hyperlink"/>
                <w:noProof/>
              </w:rPr>
              <w:t>Hydrological Routing</w:t>
            </w:r>
            <w:r w:rsidR="006139A5">
              <w:rPr>
                <w:noProof/>
                <w:webHidden/>
              </w:rPr>
              <w:tab/>
            </w:r>
            <w:r w:rsidR="006139A5">
              <w:rPr>
                <w:noProof/>
                <w:webHidden/>
              </w:rPr>
              <w:fldChar w:fldCharType="begin"/>
            </w:r>
            <w:r w:rsidR="006139A5">
              <w:rPr>
                <w:noProof/>
                <w:webHidden/>
              </w:rPr>
              <w:instrText xml:space="preserve"> PAGEREF _Toc87352422 \h </w:instrText>
            </w:r>
            <w:r w:rsidR="006139A5">
              <w:rPr>
                <w:noProof/>
                <w:webHidden/>
              </w:rPr>
            </w:r>
            <w:r w:rsidR="006139A5">
              <w:rPr>
                <w:noProof/>
                <w:webHidden/>
              </w:rPr>
              <w:fldChar w:fldCharType="separate"/>
            </w:r>
            <w:r w:rsidR="006139A5">
              <w:rPr>
                <w:noProof/>
                <w:webHidden/>
              </w:rPr>
              <w:t>8</w:t>
            </w:r>
            <w:r w:rsidR="006139A5">
              <w:rPr>
                <w:noProof/>
                <w:webHidden/>
              </w:rPr>
              <w:fldChar w:fldCharType="end"/>
            </w:r>
          </w:hyperlink>
        </w:p>
        <w:p w14:paraId="5313BC1F" w14:textId="53AFFDC8" w:rsidR="006139A5" w:rsidRDefault="00006DE1">
          <w:pPr>
            <w:pStyle w:val="TOC2"/>
            <w:tabs>
              <w:tab w:val="left" w:pos="880"/>
              <w:tab w:val="right" w:leader="dot" w:pos="9010"/>
            </w:tabs>
            <w:rPr>
              <w:rFonts w:eastAsiaTheme="minorEastAsia"/>
              <w:noProof/>
              <w:sz w:val="22"/>
              <w:szCs w:val="22"/>
              <w:lang w:eastAsia="en-IE"/>
            </w:rPr>
          </w:pPr>
          <w:hyperlink w:anchor="_Toc87352423" w:history="1">
            <w:r w:rsidR="006139A5" w:rsidRPr="006E2AF4">
              <w:rPr>
                <w:rStyle w:val="Hyperlink"/>
                <w:noProof/>
              </w:rPr>
              <w:t>3.5</w:t>
            </w:r>
            <w:r w:rsidR="006139A5">
              <w:rPr>
                <w:rFonts w:eastAsiaTheme="minorEastAsia"/>
                <w:noProof/>
                <w:sz w:val="22"/>
                <w:szCs w:val="22"/>
                <w:lang w:eastAsia="en-IE"/>
              </w:rPr>
              <w:tab/>
            </w:r>
            <w:r w:rsidR="006139A5" w:rsidRPr="006E2AF4">
              <w:rPr>
                <w:rStyle w:val="Hyperlink"/>
                <w:noProof/>
              </w:rPr>
              <w:t>Inundation extents</w:t>
            </w:r>
            <w:r w:rsidR="006139A5">
              <w:rPr>
                <w:noProof/>
                <w:webHidden/>
              </w:rPr>
              <w:tab/>
            </w:r>
            <w:r w:rsidR="006139A5">
              <w:rPr>
                <w:noProof/>
                <w:webHidden/>
              </w:rPr>
              <w:fldChar w:fldCharType="begin"/>
            </w:r>
            <w:r w:rsidR="006139A5">
              <w:rPr>
                <w:noProof/>
                <w:webHidden/>
              </w:rPr>
              <w:instrText xml:space="preserve"> PAGEREF _Toc87352423 \h </w:instrText>
            </w:r>
            <w:r w:rsidR="006139A5">
              <w:rPr>
                <w:noProof/>
                <w:webHidden/>
              </w:rPr>
            </w:r>
            <w:r w:rsidR="006139A5">
              <w:rPr>
                <w:noProof/>
                <w:webHidden/>
              </w:rPr>
              <w:fldChar w:fldCharType="separate"/>
            </w:r>
            <w:r w:rsidR="006139A5">
              <w:rPr>
                <w:noProof/>
                <w:webHidden/>
              </w:rPr>
              <w:t>12</w:t>
            </w:r>
            <w:r w:rsidR="006139A5">
              <w:rPr>
                <w:noProof/>
                <w:webHidden/>
              </w:rPr>
              <w:fldChar w:fldCharType="end"/>
            </w:r>
          </w:hyperlink>
        </w:p>
        <w:p w14:paraId="3724C854" w14:textId="0CA36F4F" w:rsidR="006139A5" w:rsidRDefault="00006DE1">
          <w:pPr>
            <w:pStyle w:val="TOC2"/>
            <w:tabs>
              <w:tab w:val="left" w:pos="880"/>
              <w:tab w:val="right" w:leader="dot" w:pos="9010"/>
            </w:tabs>
            <w:rPr>
              <w:rFonts w:eastAsiaTheme="minorEastAsia"/>
              <w:noProof/>
              <w:sz w:val="22"/>
              <w:szCs w:val="22"/>
              <w:lang w:eastAsia="en-IE"/>
            </w:rPr>
          </w:pPr>
          <w:hyperlink w:anchor="_Toc87352424" w:history="1">
            <w:r w:rsidR="006139A5" w:rsidRPr="006E2AF4">
              <w:rPr>
                <w:rStyle w:val="Hyperlink"/>
                <w:noProof/>
              </w:rPr>
              <w:t>3.6</w:t>
            </w:r>
            <w:r w:rsidR="006139A5">
              <w:rPr>
                <w:rFonts w:eastAsiaTheme="minorEastAsia"/>
                <w:noProof/>
                <w:sz w:val="22"/>
                <w:szCs w:val="22"/>
                <w:lang w:eastAsia="en-IE"/>
              </w:rPr>
              <w:tab/>
            </w:r>
            <w:r w:rsidR="006139A5" w:rsidRPr="006E2AF4">
              <w:rPr>
                <w:rStyle w:val="Hyperlink"/>
                <w:noProof/>
              </w:rPr>
              <w:t>Intersect</w:t>
            </w:r>
            <w:r w:rsidR="006139A5">
              <w:rPr>
                <w:noProof/>
                <w:webHidden/>
              </w:rPr>
              <w:tab/>
            </w:r>
            <w:r w:rsidR="006139A5">
              <w:rPr>
                <w:noProof/>
                <w:webHidden/>
              </w:rPr>
              <w:fldChar w:fldCharType="begin"/>
            </w:r>
            <w:r w:rsidR="006139A5">
              <w:rPr>
                <w:noProof/>
                <w:webHidden/>
              </w:rPr>
              <w:instrText xml:space="preserve"> PAGEREF _Toc87352424 \h </w:instrText>
            </w:r>
            <w:r w:rsidR="006139A5">
              <w:rPr>
                <w:noProof/>
                <w:webHidden/>
              </w:rPr>
            </w:r>
            <w:r w:rsidR="006139A5">
              <w:rPr>
                <w:noProof/>
                <w:webHidden/>
              </w:rPr>
              <w:fldChar w:fldCharType="separate"/>
            </w:r>
            <w:r w:rsidR="006139A5">
              <w:rPr>
                <w:noProof/>
                <w:webHidden/>
              </w:rPr>
              <w:t>13</w:t>
            </w:r>
            <w:r w:rsidR="006139A5">
              <w:rPr>
                <w:noProof/>
                <w:webHidden/>
              </w:rPr>
              <w:fldChar w:fldCharType="end"/>
            </w:r>
          </w:hyperlink>
        </w:p>
        <w:p w14:paraId="19261AE8" w14:textId="1D599637" w:rsidR="006139A5" w:rsidRDefault="00006DE1">
          <w:pPr>
            <w:pStyle w:val="TOC2"/>
            <w:tabs>
              <w:tab w:val="left" w:pos="880"/>
              <w:tab w:val="right" w:leader="dot" w:pos="9010"/>
            </w:tabs>
            <w:rPr>
              <w:rFonts w:eastAsiaTheme="minorEastAsia"/>
              <w:noProof/>
              <w:sz w:val="22"/>
              <w:szCs w:val="22"/>
              <w:lang w:eastAsia="en-IE"/>
            </w:rPr>
          </w:pPr>
          <w:hyperlink w:anchor="_Toc87352425" w:history="1">
            <w:r w:rsidR="006139A5" w:rsidRPr="006E2AF4">
              <w:rPr>
                <w:rStyle w:val="Hyperlink"/>
                <w:noProof/>
              </w:rPr>
              <w:t>3.7</w:t>
            </w:r>
            <w:r w:rsidR="006139A5">
              <w:rPr>
                <w:rFonts w:eastAsiaTheme="minorEastAsia"/>
                <w:noProof/>
                <w:sz w:val="22"/>
                <w:szCs w:val="22"/>
                <w:lang w:eastAsia="en-IE"/>
              </w:rPr>
              <w:tab/>
            </w:r>
            <w:r w:rsidR="006139A5" w:rsidRPr="006E2AF4">
              <w:rPr>
                <w:rStyle w:val="Hyperlink"/>
                <w:noProof/>
              </w:rPr>
              <w:t>Zonal Statistics</w:t>
            </w:r>
            <w:r w:rsidR="006139A5">
              <w:rPr>
                <w:noProof/>
                <w:webHidden/>
              </w:rPr>
              <w:tab/>
            </w:r>
            <w:r w:rsidR="006139A5">
              <w:rPr>
                <w:noProof/>
                <w:webHidden/>
              </w:rPr>
              <w:fldChar w:fldCharType="begin"/>
            </w:r>
            <w:r w:rsidR="006139A5">
              <w:rPr>
                <w:noProof/>
                <w:webHidden/>
              </w:rPr>
              <w:instrText xml:space="preserve"> PAGEREF _Toc87352425 \h </w:instrText>
            </w:r>
            <w:r w:rsidR="006139A5">
              <w:rPr>
                <w:noProof/>
                <w:webHidden/>
              </w:rPr>
            </w:r>
            <w:r w:rsidR="006139A5">
              <w:rPr>
                <w:noProof/>
                <w:webHidden/>
              </w:rPr>
              <w:fldChar w:fldCharType="separate"/>
            </w:r>
            <w:r w:rsidR="006139A5">
              <w:rPr>
                <w:noProof/>
                <w:webHidden/>
              </w:rPr>
              <w:t>13</w:t>
            </w:r>
            <w:r w:rsidR="006139A5">
              <w:rPr>
                <w:noProof/>
                <w:webHidden/>
              </w:rPr>
              <w:fldChar w:fldCharType="end"/>
            </w:r>
          </w:hyperlink>
        </w:p>
        <w:p w14:paraId="65E2E855" w14:textId="768E8DD2" w:rsidR="006139A5" w:rsidRDefault="00006DE1">
          <w:pPr>
            <w:pStyle w:val="TOC2"/>
            <w:tabs>
              <w:tab w:val="left" w:pos="880"/>
              <w:tab w:val="right" w:leader="dot" w:pos="9010"/>
            </w:tabs>
            <w:rPr>
              <w:rFonts w:eastAsiaTheme="minorEastAsia"/>
              <w:noProof/>
              <w:sz w:val="22"/>
              <w:szCs w:val="22"/>
              <w:lang w:eastAsia="en-IE"/>
            </w:rPr>
          </w:pPr>
          <w:hyperlink w:anchor="_Toc87352426" w:history="1">
            <w:r w:rsidR="006139A5" w:rsidRPr="006E2AF4">
              <w:rPr>
                <w:rStyle w:val="Hyperlink"/>
                <w:noProof/>
              </w:rPr>
              <w:t>3.8</w:t>
            </w:r>
            <w:r w:rsidR="006139A5">
              <w:rPr>
                <w:rFonts w:eastAsiaTheme="minorEastAsia"/>
                <w:noProof/>
                <w:sz w:val="22"/>
                <w:szCs w:val="22"/>
                <w:lang w:eastAsia="en-IE"/>
              </w:rPr>
              <w:tab/>
            </w:r>
            <w:r w:rsidR="006139A5" w:rsidRPr="006E2AF4">
              <w:rPr>
                <w:rStyle w:val="Hyperlink"/>
                <w:noProof/>
              </w:rPr>
              <w:t>Distance from points</w:t>
            </w:r>
            <w:r w:rsidR="006139A5">
              <w:rPr>
                <w:noProof/>
                <w:webHidden/>
              </w:rPr>
              <w:tab/>
            </w:r>
            <w:r w:rsidR="006139A5">
              <w:rPr>
                <w:noProof/>
                <w:webHidden/>
              </w:rPr>
              <w:fldChar w:fldCharType="begin"/>
            </w:r>
            <w:r w:rsidR="006139A5">
              <w:rPr>
                <w:noProof/>
                <w:webHidden/>
              </w:rPr>
              <w:instrText xml:space="preserve"> PAGEREF _Toc87352426 \h </w:instrText>
            </w:r>
            <w:r w:rsidR="006139A5">
              <w:rPr>
                <w:noProof/>
                <w:webHidden/>
              </w:rPr>
            </w:r>
            <w:r w:rsidR="006139A5">
              <w:rPr>
                <w:noProof/>
                <w:webHidden/>
              </w:rPr>
              <w:fldChar w:fldCharType="separate"/>
            </w:r>
            <w:r w:rsidR="006139A5">
              <w:rPr>
                <w:noProof/>
                <w:webHidden/>
              </w:rPr>
              <w:t>14</w:t>
            </w:r>
            <w:r w:rsidR="006139A5">
              <w:rPr>
                <w:noProof/>
                <w:webHidden/>
              </w:rPr>
              <w:fldChar w:fldCharType="end"/>
            </w:r>
          </w:hyperlink>
        </w:p>
        <w:p w14:paraId="4CF7EB9B" w14:textId="07BBAEAD" w:rsidR="006139A5" w:rsidRDefault="00006DE1">
          <w:pPr>
            <w:pStyle w:val="TOC2"/>
            <w:tabs>
              <w:tab w:val="left" w:pos="880"/>
              <w:tab w:val="right" w:leader="dot" w:pos="9010"/>
            </w:tabs>
            <w:rPr>
              <w:rFonts w:eastAsiaTheme="minorEastAsia"/>
              <w:noProof/>
              <w:sz w:val="22"/>
              <w:szCs w:val="22"/>
              <w:lang w:eastAsia="en-IE"/>
            </w:rPr>
          </w:pPr>
          <w:hyperlink w:anchor="_Toc87352427" w:history="1">
            <w:r w:rsidR="006139A5" w:rsidRPr="006E2AF4">
              <w:rPr>
                <w:rStyle w:val="Hyperlink"/>
                <w:noProof/>
              </w:rPr>
              <w:t>3.9</w:t>
            </w:r>
            <w:r w:rsidR="006139A5">
              <w:rPr>
                <w:rFonts w:eastAsiaTheme="minorEastAsia"/>
                <w:noProof/>
                <w:sz w:val="22"/>
                <w:szCs w:val="22"/>
                <w:lang w:eastAsia="en-IE"/>
              </w:rPr>
              <w:tab/>
            </w:r>
            <w:r w:rsidR="006139A5" w:rsidRPr="006E2AF4">
              <w:rPr>
                <w:rStyle w:val="Hyperlink"/>
                <w:noProof/>
              </w:rPr>
              <w:t>Distance from lines</w:t>
            </w:r>
            <w:r w:rsidR="006139A5">
              <w:rPr>
                <w:noProof/>
                <w:webHidden/>
              </w:rPr>
              <w:tab/>
            </w:r>
            <w:r w:rsidR="006139A5">
              <w:rPr>
                <w:noProof/>
                <w:webHidden/>
              </w:rPr>
              <w:fldChar w:fldCharType="begin"/>
            </w:r>
            <w:r w:rsidR="006139A5">
              <w:rPr>
                <w:noProof/>
                <w:webHidden/>
              </w:rPr>
              <w:instrText xml:space="preserve"> PAGEREF _Toc87352427 \h </w:instrText>
            </w:r>
            <w:r w:rsidR="006139A5">
              <w:rPr>
                <w:noProof/>
                <w:webHidden/>
              </w:rPr>
            </w:r>
            <w:r w:rsidR="006139A5">
              <w:rPr>
                <w:noProof/>
                <w:webHidden/>
              </w:rPr>
              <w:fldChar w:fldCharType="separate"/>
            </w:r>
            <w:r w:rsidR="006139A5">
              <w:rPr>
                <w:noProof/>
                <w:webHidden/>
              </w:rPr>
              <w:t>15</w:t>
            </w:r>
            <w:r w:rsidR="006139A5">
              <w:rPr>
                <w:noProof/>
                <w:webHidden/>
              </w:rPr>
              <w:fldChar w:fldCharType="end"/>
            </w:r>
          </w:hyperlink>
        </w:p>
        <w:p w14:paraId="5E167445" w14:textId="72B27C9A" w:rsidR="006139A5" w:rsidRDefault="00006DE1">
          <w:pPr>
            <w:pStyle w:val="TOC2"/>
            <w:tabs>
              <w:tab w:val="left" w:pos="880"/>
              <w:tab w:val="right" w:leader="dot" w:pos="9010"/>
            </w:tabs>
            <w:rPr>
              <w:rFonts w:eastAsiaTheme="minorEastAsia"/>
              <w:noProof/>
              <w:sz w:val="22"/>
              <w:szCs w:val="22"/>
              <w:lang w:eastAsia="en-IE"/>
            </w:rPr>
          </w:pPr>
          <w:hyperlink w:anchor="_Toc87352428" w:history="1">
            <w:r w:rsidR="006139A5" w:rsidRPr="006E2AF4">
              <w:rPr>
                <w:rStyle w:val="Hyperlink"/>
                <w:noProof/>
              </w:rPr>
              <w:t>3.10</w:t>
            </w:r>
            <w:r w:rsidR="006139A5">
              <w:rPr>
                <w:rFonts w:eastAsiaTheme="minorEastAsia"/>
                <w:noProof/>
                <w:sz w:val="22"/>
                <w:szCs w:val="22"/>
                <w:lang w:eastAsia="en-IE"/>
              </w:rPr>
              <w:tab/>
            </w:r>
            <w:r w:rsidR="006139A5" w:rsidRPr="006E2AF4">
              <w:rPr>
                <w:rStyle w:val="Hyperlink"/>
                <w:noProof/>
              </w:rPr>
              <w:t>Distance from polygons</w:t>
            </w:r>
            <w:r w:rsidR="006139A5">
              <w:rPr>
                <w:noProof/>
                <w:webHidden/>
              </w:rPr>
              <w:tab/>
            </w:r>
            <w:r w:rsidR="006139A5">
              <w:rPr>
                <w:noProof/>
                <w:webHidden/>
              </w:rPr>
              <w:fldChar w:fldCharType="begin"/>
            </w:r>
            <w:r w:rsidR="006139A5">
              <w:rPr>
                <w:noProof/>
                <w:webHidden/>
              </w:rPr>
              <w:instrText xml:space="preserve"> PAGEREF _Toc87352428 \h </w:instrText>
            </w:r>
            <w:r w:rsidR="006139A5">
              <w:rPr>
                <w:noProof/>
                <w:webHidden/>
              </w:rPr>
            </w:r>
            <w:r w:rsidR="006139A5">
              <w:rPr>
                <w:noProof/>
                <w:webHidden/>
              </w:rPr>
              <w:fldChar w:fldCharType="separate"/>
            </w:r>
            <w:r w:rsidR="006139A5">
              <w:rPr>
                <w:noProof/>
                <w:webHidden/>
              </w:rPr>
              <w:t>16</w:t>
            </w:r>
            <w:r w:rsidR="006139A5">
              <w:rPr>
                <w:noProof/>
                <w:webHidden/>
              </w:rPr>
              <w:fldChar w:fldCharType="end"/>
            </w:r>
          </w:hyperlink>
        </w:p>
        <w:p w14:paraId="1E77688A" w14:textId="481EB833" w:rsidR="006139A5" w:rsidRDefault="00006DE1">
          <w:pPr>
            <w:pStyle w:val="TOC2"/>
            <w:tabs>
              <w:tab w:val="left" w:pos="880"/>
              <w:tab w:val="right" w:leader="dot" w:pos="9010"/>
            </w:tabs>
            <w:rPr>
              <w:rFonts w:eastAsiaTheme="minorEastAsia"/>
              <w:noProof/>
              <w:sz w:val="22"/>
              <w:szCs w:val="22"/>
              <w:lang w:eastAsia="en-IE"/>
            </w:rPr>
          </w:pPr>
          <w:hyperlink w:anchor="_Toc87352429" w:history="1">
            <w:r w:rsidR="006139A5" w:rsidRPr="006E2AF4">
              <w:rPr>
                <w:rStyle w:val="Hyperlink"/>
                <w:noProof/>
              </w:rPr>
              <w:t>3.11</w:t>
            </w:r>
            <w:r w:rsidR="006139A5">
              <w:rPr>
                <w:rFonts w:eastAsiaTheme="minorEastAsia"/>
                <w:noProof/>
                <w:sz w:val="22"/>
                <w:szCs w:val="22"/>
                <w:lang w:eastAsia="en-IE"/>
              </w:rPr>
              <w:tab/>
            </w:r>
            <w:r w:rsidR="006139A5" w:rsidRPr="006E2AF4">
              <w:rPr>
                <w:rStyle w:val="Hyperlink"/>
                <w:noProof/>
              </w:rPr>
              <w:t>Distance from raster</w:t>
            </w:r>
            <w:r w:rsidR="006139A5">
              <w:rPr>
                <w:noProof/>
                <w:webHidden/>
              </w:rPr>
              <w:tab/>
            </w:r>
            <w:r w:rsidR="006139A5">
              <w:rPr>
                <w:noProof/>
                <w:webHidden/>
              </w:rPr>
              <w:fldChar w:fldCharType="begin"/>
            </w:r>
            <w:r w:rsidR="006139A5">
              <w:rPr>
                <w:noProof/>
                <w:webHidden/>
              </w:rPr>
              <w:instrText xml:space="preserve"> PAGEREF _Toc87352429 \h </w:instrText>
            </w:r>
            <w:r w:rsidR="006139A5">
              <w:rPr>
                <w:noProof/>
                <w:webHidden/>
              </w:rPr>
            </w:r>
            <w:r w:rsidR="006139A5">
              <w:rPr>
                <w:noProof/>
                <w:webHidden/>
              </w:rPr>
              <w:fldChar w:fldCharType="separate"/>
            </w:r>
            <w:r w:rsidR="006139A5">
              <w:rPr>
                <w:noProof/>
                <w:webHidden/>
              </w:rPr>
              <w:t>16</w:t>
            </w:r>
            <w:r w:rsidR="006139A5">
              <w:rPr>
                <w:noProof/>
                <w:webHidden/>
              </w:rPr>
              <w:fldChar w:fldCharType="end"/>
            </w:r>
          </w:hyperlink>
        </w:p>
        <w:p w14:paraId="65F23811" w14:textId="508BE441" w:rsidR="006139A5" w:rsidRDefault="00006DE1">
          <w:pPr>
            <w:pStyle w:val="TOC2"/>
            <w:tabs>
              <w:tab w:val="left" w:pos="880"/>
              <w:tab w:val="right" w:leader="dot" w:pos="9010"/>
            </w:tabs>
            <w:rPr>
              <w:rFonts w:eastAsiaTheme="minorEastAsia"/>
              <w:noProof/>
              <w:sz w:val="22"/>
              <w:szCs w:val="22"/>
              <w:lang w:eastAsia="en-IE"/>
            </w:rPr>
          </w:pPr>
          <w:hyperlink w:anchor="_Toc87352430" w:history="1">
            <w:r w:rsidR="006139A5" w:rsidRPr="006E2AF4">
              <w:rPr>
                <w:rStyle w:val="Hyperlink"/>
                <w:noProof/>
              </w:rPr>
              <w:t>3.12</w:t>
            </w:r>
            <w:r w:rsidR="006139A5">
              <w:rPr>
                <w:rFonts w:eastAsiaTheme="minorEastAsia"/>
                <w:noProof/>
                <w:sz w:val="22"/>
                <w:szCs w:val="22"/>
                <w:lang w:eastAsia="en-IE"/>
              </w:rPr>
              <w:tab/>
            </w:r>
            <w:r w:rsidR="006139A5" w:rsidRPr="006E2AF4">
              <w:rPr>
                <w:rStyle w:val="Hyperlink"/>
                <w:noProof/>
              </w:rPr>
              <w:t>Hotspots from points</w:t>
            </w:r>
            <w:r w:rsidR="006139A5">
              <w:rPr>
                <w:noProof/>
                <w:webHidden/>
              </w:rPr>
              <w:tab/>
            </w:r>
            <w:r w:rsidR="006139A5">
              <w:rPr>
                <w:noProof/>
                <w:webHidden/>
              </w:rPr>
              <w:fldChar w:fldCharType="begin"/>
            </w:r>
            <w:r w:rsidR="006139A5">
              <w:rPr>
                <w:noProof/>
                <w:webHidden/>
              </w:rPr>
              <w:instrText xml:space="preserve"> PAGEREF _Toc87352430 \h </w:instrText>
            </w:r>
            <w:r w:rsidR="006139A5">
              <w:rPr>
                <w:noProof/>
                <w:webHidden/>
              </w:rPr>
            </w:r>
            <w:r w:rsidR="006139A5">
              <w:rPr>
                <w:noProof/>
                <w:webHidden/>
              </w:rPr>
              <w:fldChar w:fldCharType="separate"/>
            </w:r>
            <w:r w:rsidR="006139A5">
              <w:rPr>
                <w:noProof/>
                <w:webHidden/>
              </w:rPr>
              <w:t>16</w:t>
            </w:r>
            <w:r w:rsidR="006139A5">
              <w:rPr>
                <w:noProof/>
                <w:webHidden/>
              </w:rPr>
              <w:fldChar w:fldCharType="end"/>
            </w:r>
          </w:hyperlink>
        </w:p>
        <w:p w14:paraId="185DDE63" w14:textId="7A8BC29C" w:rsidR="006139A5" w:rsidRDefault="00006DE1">
          <w:pPr>
            <w:pStyle w:val="TOC2"/>
            <w:tabs>
              <w:tab w:val="left" w:pos="880"/>
              <w:tab w:val="right" w:leader="dot" w:pos="9010"/>
            </w:tabs>
            <w:rPr>
              <w:rFonts w:eastAsiaTheme="minorEastAsia"/>
              <w:noProof/>
              <w:sz w:val="22"/>
              <w:szCs w:val="22"/>
              <w:lang w:eastAsia="en-IE"/>
            </w:rPr>
          </w:pPr>
          <w:hyperlink w:anchor="_Toc87352431" w:history="1">
            <w:r w:rsidR="006139A5" w:rsidRPr="006E2AF4">
              <w:rPr>
                <w:rStyle w:val="Hyperlink"/>
                <w:noProof/>
              </w:rPr>
              <w:t>3.13</w:t>
            </w:r>
            <w:r w:rsidR="006139A5">
              <w:rPr>
                <w:rFonts w:eastAsiaTheme="minorEastAsia"/>
                <w:noProof/>
                <w:sz w:val="22"/>
                <w:szCs w:val="22"/>
                <w:lang w:eastAsia="en-IE"/>
              </w:rPr>
              <w:tab/>
            </w:r>
            <w:r w:rsidR="006139A5" w:rsidRPr="006E2AF4">
              <w:rPr>
                <w:rStyle w:val="Hyperlink"/>
                <w:noProof/>
              </w:rPr>
              <w:t>Hotspots from lines</w:t>
            </w:r>
            <w:r w:rsidR="006139A5">
              <w:rPr>
                <w:noProof/>
                <w:webHidden/>
              </w:rPr>
              <w:tab/>
            </w:r>
            <w:r w:rsidR="006139A5">
              <w:rPr>
                <w:noProof/>
                <w:webHidden/>
              </w:rPr>
              <w:fldChar w:fldCharType="begin"/>
            </w:r>
            <w:r w:rsidR="006139A5">
              <w:rPr>
                <w:noProof/>
                <w:webHidden/>
              </w:rPr>
              <w:instrText xml:space="preserve"> PAGEREF _Toc87352431 \h </w:instrText>
            </w:r>
            <w:r w:rsidR="006139A5">
              <w:rPr>
                <w:noProof/>
                <w:webHidden/>
              </w:rPr>
            </w:r>
            <w:r w:rsidR="006139A5">
              <w:rPr>
                <w:noProof/>
                <w:webHidden/>
              </w:rPr>
              <w:fldChar w:fldCharType="separate"/>
            </w:r>
            <w:r w:rsidR="006139A5">
              <w:rPr>
                <w:noProof/>
                <w:webHidden/>
              </w:rPr>
              <w:t>17</w:t>
            </w:r>
            <w:r w:rsidR="006139A5">
              <w:rPr>
                <w:noProof/>
                <w:webHidden/>
              </w:rPr>
              <w:fldChar w:fldCharType="end"/>
            </w:r>
          </w:hyperlink>
        </w:p>
        <w:p w14:paraId="64293941" w14:textId="02AA39F0" w:rsidR="006139A5" w:rsidRDefault="00006DE1">
          <w:pPr>
            <w:pStyle w:val="TOC2"/>
            <w:tabs>
              <w:tab w:val="left" w:pos="880"/>
              <w:tab w:val="right" w:leader="dot" w:pos="9010"/>
            </w:tabs>
            <w:rPr>
              <w:rFonts w:eastAsiaTheme="minorEastAsia"/>
              <w:noProof/>
              <w:sz w:val="22"/>
              <w:szCs w:val="22"/>
              <w:lang w:eastAsia="en-IE"/>
            </w:rPr>
          </w:pPr>
          <w:hyperlink w:anchor="_Toc87352432" w:history="1">
            <w:r w:rsidR="006139A5" w:rsidRPr="006E2AF4">
              <w:rPr>
                <w:rStyle w:val="Hyperlink"/>
                <w:noProof/>
              </w:rPr>
              <w:t>3.14</w:t>
            </w:r>
            <w:r w:rsidR="006139A5">
              <w:rPr>
                <w:rFonts w:eastAsiaTheme="minorEastAsia"/>
                <w:noProof/>
                <w:sz w:val="22"/>
                <w:szCs w:val="22"/>
                <w:lang w:eastAsia="en-IE"/>
              </w:rPr>
              <w:tab/>
            </w:r>
            <w:r w:rsidR="006139A5" w:rsidRPr="006E2AF4">
              <w:rPr>
                <w:rStyle w:val="Hyperlink"/>
                <w:noProof/>
              </w:rPr>
              <w:t>Gaussian filter</w:t>
            </w:r>
            <w:r w:rsidR="006139A5">
              <w:rPr>
                <w:noProof/>
                <w:webHidden/>
              </w:rPr>
              <w:tab/>
            </w:r>
            <w:r w:rsidR="006139A5">
              <w:rPr>
                <w:noProof/>
                <w:webHidden/>
              </w:rPr>
              <w:fldChar w:fldCharType="begin"/>
            </w:r>
            <w:r w:rsidR="006139A5">
              <w:rPr>
                <w:noProof/>
                <w:webHidden/>
              </w:rPr>
              <w:instrText xml:space="preserve"> PAGEREF _Toc87352432 \h </w:instrText>
            </w:r>
            <w:r w:rsidR="006139A5">
              <w:rPr>
                <w:noProof/>
                <w:webHidden/>
              </w:rPr>
            </w:r>
            <w:r w:rsidR="006139A5">
              <w:rPr>
                <w:noProof/>
                <w:webHidden/>
              </w:rPr>
              <w:fldChar w:fldCharType="separate"/>
            </w:r>
            <w:r w:rsidR="006139A5">
              <w:rPr>
                <w:noProof/>
                <w:webHidden/>
              </w:rPr>
              <w:t>17</w:t>
            </w:r>
            <w:r w:rsidR="006139A5">
              <w:rPr>
                <w:noProof/>
                <w:webHidden/>
              </w:rPr>
              <w:fldChar w:fldCharType="end"/>
            </w:r>
          </w:hyperlink>
        </w:p>
        <w:p w14:paraId="1C8662C9" w14:textId="14E2062D" w:rsidR="006139A5" w:rsidRDefault="00006DE1">
          <w:pPr>
            <w:pStyle w:val="TOC2"/>
            <w:tabs>
              <w:tab w:val="left" w:pos="880"/>
              <w:tab w:val="right" w:leader="dot" w:pos="9010"/>
            </w:tabs>
            <w:rPr>
              <w:rFonts w:eastAsiaTheme="minorEastAsia"/>
              <w:noProof/>
              <w:sz w:val="22"/>
              <w:szCs w:val="22"/>
              <w:lang w:eastAsia="en-IE"/>
            </w:rPr>
          </w:pPr>
          <w:hyperlink w:anchor="_Toc87352433" w:history="1">
            <w:r w:rsidR="006139A5" w:rsidRPr="006E2AF4">
              <w:rPr>
                <w:rStyle w:val="Hyperlink"/>
                <w:noProof/>
              </w:rPr>
              <w:t>3.15</w:t>
            </w:r>
            <w:r w:rsidR="006139A5">
              <w:rPr>
                <w:rFonts w:eastAsiaTheme="minorEastAsia"/>
                <w:noProof/>
                <w:sz w:val="22"/>
                <w:szCs w:val="22"/>
                <w:lang w:eastAsia="en-IE"/>
              </w:rPr>
              <w:tab/>
            </w:r>
            <w:r w:rsidR="006139A5" w:rsidRPr="006E2AF4">
              <w:rPr>
                <w:rStyle w:val="Hyperlink"/>
                <w:noProof/>
              </w:rPr>
              <w:t>Hotspots from polygons</w:t>
            </w:r>
            <w:r w:rsidR="006139A5">
              <w:rPr>
                <w:noProof/>
                <w:webHidden/>
              </w:rPr>
              <w:tab/>
            </w:r>
            <w:r w:rsidR="006139A5">
              <w:rPr>
                <w:noProof/>
                <w:webHidden/>
              </w:rPr>
              <w:fldChar w:fldCharType="begin"/>
            </w:r>
            <w:r w:rsidR="006139A5">
              <w:rPr>
                <w:noProof/>
                <w:webHidden/>
              </w:rPr>
              <w:instrText xml:space="preserve"> PAGEREF _Toc87352433 \h </w:instrText>
            </w:r>
            <w:r w:rsidR="006139A5">
              <w:rPr>
                <w:noProof/>
                <w:webHidden/>
              </w:rPr>
            </w:r>
            <w:r w:rsidR="006139A5">
              <w:rPr>
                <w:noProof/>
                <w:webHidden/>
              </w:rPr>
              <w:fldChar w:fldCharType="separate"/>
            </w:r>
            <w:r w:rsidR="006139A5">
              <w:rPr>
                <w:noProof/>
                <w:webHidden/>
              </w:rPr>
              <w:t>18</w:t>
            </w:r>
            <w:r w:rsidR="006139A5">
              <w:rPr>
                <w:noProof/>
                <w:webHidden/>
              </w:rPr>
              <w:fldChar w:fldCharType="end"/>
            </w:r>
          </w:hyperlink>
        </w:p>
        <w:p w14:paraId="6A886945" w14:textId="635AE08E" w:rsidR="006139A5" w:rsidRDefault="00006DE1">
          <w:pPr>
            <w:pStyle w:val="TOC2"/>
            <w:tabs>
              <w:tab w:val="left" w:pos="880"/>
              <w:tab w:val="right" w:leader="dot" w:pos="9010"/>
            </w:tabs>
            <w:rPr>
              <w:rFonts w:eastAsiaTheme="minorEastAsia"/>
              <w:noProof/>
              <w:sz w:val="22"/>
              <w:szCs w:val="22"/>
              <w:lang w:eastAsia="en-IE"/>
            </w:rPr>
          </w:pPr>
          <w:hyperlink w:anchor="_Toc87352434" w:history="1">
            <w:r w:rsidR="006139A5" w:rsidRPr="006E2AF4">
              <w:rPr>
                <w:rStyle w:val="Hyperlink"/>
                <w:noProof/>
              </w:rPr>
              <w:t>3.16</w:t>
            </w:r>
            <w:r w:rsidR="006139A5">
              <w:rPr>
                <w:rFonts w:eastAsiaTheme="minorEastAsia"/>
                <w:noProof/>
                <w:sz w:val="22"/>
                <w:szCs w:val="22"/>
                <w:lang w:eastAsia="en-IE"/>
              </w:rPr>
              <w:tab/>
            </w:r>
            <w:r w:rsidR="006139A5" w:rsidRPr="006E2AF4">
              <w:rPr>
                <w:rStyle w:val="Hyperlink"/>
                <w:noProof/>
              </w:rPr>
              <w:t>Hotspots from raster</w:t>
            </w:r>
            <w:r w:rsidR="006139A5">
              <w:rPr>
                <w:noProof/>
                <w:webHidden/>
              </w:rPr>
              <w:tab/>
            </w:r>
            <w:r w:rsidR="006139A5">
              <w:rPr>
                <w:noProof/>
                <w:webHidden/>
              </w:rPr>
              <w:fldChar w:fldCharType="begin"/>
            </w:r>
            <w:r w:rsidR="006139A5">
              <w:rPr>
                <w:noProof/>
                <w:webHidden/>
              </w:rPr>
              <w:instrText xml:space="preserve"> PAGEREF _Toc87352434 \h </w:instrText>
            </w:r>
            <w:r w:rsidR="006139A5">
              <w:rPr>
                <w:noProof/>
                <w:webHidden/>
              </w:rPr>
            </w:r>
            <w:r w:rsidR="006139A5">
              <w:rPr>
                <w:noProof/>
                <w:webHidden/>
              </w:rPr>
              <w:fldChar w:fldCharType="separate"/>
            </w:r>
            <w:r w:rsidR="006139A5">
              <w:rPr>
                <w:noProof/>
                <w:webHidden/>
              </w:rPr>
              <w:t>18</w:t>
            </w:r>
            <w:r w:rsidR="006139A5">
              <w:rPr>
                <w:noProof/>
                <w:webHidden/>
              </w:rPr>
              <w:fldChar w:fldCharType="end"/>
            </w:r>
          </w:hyperlink>
        </w:p>
        <w:p w14:paraId="0E3B7B5F" w14:textId="31CAC7F7" w:rsidR="006139A5" w:rsidRDefault="00006DE1">
          <w:pPr>
            <w:pStyle w:val="TOC2"/>
            <w:tabs>
              <w:tab w:val="left" w:pos="880"/>
              <w:tab w:val="right" w:leader="dot" w:pos="9010"/>
            </w:tabs>
            <w:rPr>
              <w:rFonts w:eastAsiaTheme="minorEastAsia"/>
              <w:noProof/>
              <w:sz w:val="22"/>
              <w:szCs w:val="22"/>
              <w:lang w:eastAsia="en-IE"/>
            </w:rPr>
          </w:pPr>
          <w:hyperlink w:anchor="_Toc87352435" w:history="1">
            <w:r w:rsidR="006139A5" w:rsidRPr="006E2AF4">
              <w:rPr>
                <w:rStyle w:val="Hyperlink"/>
                <w:noProof/>
              </w:rPr>
              <w:t>3.17</w:t>
            </w:r>
            <w:r w:rsidR="006139A5">
              <w:rPr>
                <w:rFonts w:eastAsiaTheme="minorEastAsia"/>
                <w:noProof/>
                <w:sz w:val="22"/>
                <w:szCs w:val="22"/>
                <w:lang w:eastAsia="en-IE"/>
              </w:rPr>
              <w:tab/>
            </w:r>
            <w:r w:rsidR="006139A5" w:rsidRPr="006E2AF4">
              <w:rPr>
                <w:rStyle w:val="Hyperlink"/>
                <w:noProof/>
              </w:rPr>
              <w:t>Interpolate points</w:t>
            </w:r>
            <w:r w:rsidR="006139A5">
              <w:rPr>
                <w:noProof/>
                <w:webHidden/>
              </w:rPr>
              <w:tab/>
            </w:r>
            <w:r w:rsidR="006139A5">
              <w:rPr>
                <w:noProof/>
                <w:webHidden/>
              </w:rPr>
              <w:fldChar w:fldCharType="begin"/>
            </w:r>
            <w:r w:rsidR="006139A5">
              <w:rPr>
                <w:noProof/>
                <w:webHidden/>
              </w:rPr>
              <w:instrText xml:space="preserve"> PAGEREF _Toc87352435 \h </w:instrText>
            </w:r>
            <w:r w:rsidR="006139A5">
              <w:rPr>
                <w:noProof/>
                <w:webHidden/>
              </w:rPr>
            </w:r>
            <w:r w:rsidR="006139A5">
              <w:rPr>
                <w:noProof/>
                <w:webHidden/>
              </w:rPr>
              <w:fldChar w:fldCharType="separate"/>
            </w:r>
            <w:r w:rsidR="006139A5">
              <w:rPr>
                <w:noProof/>
                <w:webHidden/>
              </w:rPr>
              <w:t>18</w:t>
            </w:r>
            <w:r w:rsidR="006139A5">
              <w:rPr>
                <w:noProof/>
                <w:webHidden/>
              </w:rPr>
              <w:fldChar w:fldCharType="end"/>
            </w:r>
          </w:hyperlink>
        </w:p>
        <w:p w14:paraId="1AF8B64B" w14:textId="49FE17F3" w:rsidR="006139A5" w:rsidRDefault="00006DE1">
          <w:pPr>
            <w:pStyle w:val="TOC2"/>
            <w:tabs>
              <w:tab w:val="left" w:pos="880"/>
              <w:tab w:val="right" w:leader="dot" w:pos="9010"/>
            </w:tabs>
            <w:rPr>
              <w:rFonts w:eastAsiaTheme="minorEastAsia"/>
              <w:noProof/>
              <w:sz w:val="22"/>
              <w:szCs w:val="22"/>
              <w:lang w:eastAsia="en-IE"/>
            </w:rPr>
          </w:pPr>
          <w:hyperlink w:anchor="_Toc87352436" w:history="1">
            <w:r w:rsidR="006139A5" w:rsidRPr="006E2AF4">
              <w:rPr>
                <w:rStyle w:val="Hyperlink"/>
                <w:noProof/>
              </w:rPr>
              <w:t>3.18</w:t>
            </w:r>
            <w:r w:rsidR="006139A5">
              <w:rPr>
                <w:rFonts w:eastAsiaTheme="minorEastAsia"/>
                <w:noProof/>
                <w:sz w:val="22"/>
                <w:szCs w:val="22"/>
                <w:lang w:eastAsia="en-IE"/>
              </w:rPr>
              <w:tab/>
            </w:r>
            <w:r w:rsidR="006139A5" w:rsidRPr="006E2AF4">
              <w:rPr>
                <w:rStyle w:val="Hyperlink"/>
                <w:noProof/>
              </w:rPr>
              <w:t>Summarize within</w:t>
            </w:r>
            <w:r w:rsidR="006139A5">
              <w:rPr>
                <w:noProof/>
                <w:webHidden/>
              </w:rPr>
              <w:tab/>
            </w:r>
            <w:r w:rsidR="006139A5">
              <w:rPr>
                <w:noProof/>
                <w:webHidden/>
              </w:rPr>
              <w:fldChar w:fldCharType="begin"/>
            </w:r>
            <w:r w:rsidR="006139A5">
              <w:rPr>
                <w:noProof/>
                <w:webHidden/>
              </w:rPr>
              <w:instrText xml:space="preserve"> PAGEREF _Toc87352436 \h </w:instrText>
            </w:r>
            <w:r w:rsidR="006139A5">
              <w:rPr>
                <w:noProof/>
                <w:webHidden/>
              </w:rPr>
            </w:r>
            <w:r w:rsidR="006139A5">
              <w:rPr>
                <w:noProof/>
                <w:webHidden/>
              </w:rPr>
              <w:fldChar w:fldCharType="separate"/>
            </w:r>
            <w:r w:rsidR="006139A5">
              <w:rPr>
                <w:noProof/>
                <w:webHidden/>
              </w:rPr>
              <w:t>19</w:t>
            </w:r>
            <w:r w:rsidR="006139A5">
              <w:rPr>
                <w:noProof/>
                <w:webHidden/>
              </w:rPr>
              <w:fldChar w:fldCharType="end"/>
            </w:r>
          </w:hyperlink>
        </w:p>
        <w:p w14:paraId="5276195C" w14:textId="59C6D249" w:rsidR="006139A5" w:rsidRDefault="00006DE1">
          <w:pPr>
            <w:pStyle w:val="TOC1"/>
            <w:tabs>
              <w:tab w:val="left" w:pos="660"/>
              <w:tab w:val="right" w:leader="dot" w:pos="9010"/>
            </w:tabs>
            <w:rPr>
              <w:rFonts w:eastAsiaTheme="minorEastAsia"/>
              <w:noProof/>
              <w:sz w:val="22"/>
              <w:szCs w:val="22"/>
              <w:lang w:eastAsia="en-IE"/>
            </w:rPr>
          </w:pPr>
          <w:hyperlink w:anchor="_Toc87352437" w:history="1">
            <w:r w:rsidR="006139A5" w:rsidRPr="006E2AF4">
              <w:rPr>
                <w:rStyle w:val="Hyperlink"/>
                <w:noProof/>
              </w:rPr>
              <w:t>4.0</w:t>
            </w:r>
            <w:r w:rsidR="006139A5">
              <w:rPr>
                <w:rFonts w:eastAsiaTheme="minorEastAsia"/>
                <w:noProof/>
                <w:sz w:val="22"/>
                <w:szCs w:val="22"/>
                <w:lang w:eastAsia="en-IE"/>
              </w:rPr>
              <w:tab/>
            </w:r>
            <w:r w:rsidR="006139A5" w:rsidRPr="006E2AF4">
              <w:rPr>
                <w:rStyle w:val="Hyperlink"/>
                <w:noProof/>
              </w:rPr>
              <w:t>Arcpy Tools</w:t>
            </w:r>
            <w:r w:rsidR="006139A5">
              <w:rPr>
                <w:noProof/>
                <w:webHidden/>
              </w:rPr>
              <w:tab/>
            </w:r>
            <w:r w:rsidR="006139A5">
              <w:rPr>
                <w:noProof/>
                <w:webHidden/>
              </w:rPr>
              <w:fldChar w:fldCharType="begin"/>
            </w:r>
            <w:r w:rsidR="006139A5">
              <w:rPr>
                <w:noProof/>
                <w:webHidden/>
              </w:rPr>
              <w:instrText xml:space="preserve"> PAGEREF _Toc87352437 \h </w:instrText>
            </w:r>
            <w:r w:rsidR="006139A5">
              <w:rPr>
                <w:noProof/>
                <w:webHidden/>
              </w:rPr>
            </w:r>
            <w:r w:rsidR="006139A5">
              <w:rPr>
                <w:noProof/>
                <w:webHidden/>
              </w:rPr>
              <w:fldChar w:fldCharType="separate"/>
            </w:r>
            <w:r w:rsidR="006139A5">
              <w:rPr>
                <w:noProof/>
                <w:webHidden/>
              </w:rPr>
              <w:t>19</w:t>
            </w:r>
            <w:r w:rsidR="006139A5">
              <w:rPr>
                <w:noProof/>
                <w:webHidden/>
              </w:rPr>
              <w:fldChar w:fldCharType="end"/>
            </w:r>
          </w:hyperlink>
        </w:p>
        <w:p w14:paraId="17B7CE84" w14:textId="5AB80EB7" w:rsidR="006139A5" w:rsidRDefault="00006DE1">
          <w:pPr>
            <w:pStyle w:val="TOC2"/>
            <w:tabs>
              <w:tab w:val="left" w:pos="880"/>
              <w:tab w:val="right" w:leader="dot" w:pos="9010"/>
            </w:tabs>
            <w:rPr>
              <w:rFonts w:eastAsiaTheme="minorEastAsia"/>
              <w:noProof/>
              <w:sz w:val="22"/>
              <w:szCs w:val="22"/>
              <w:lang w:eastAsia="en-IE"/>
            </w:rPr>
          </w:pPr>
          <w:hyperlink w:anchor="_Toc87352438" w:history="1">
            <w:r w:rsidR="006139A5" w:rsidRPr="006E2AF4">
              <w:rPr>
                <w:rStyle w:val="Hyperlink"/>
                <w:noProof/>
              </w:rPr>
              <w:t>4.1</w:t>
            </w:r>
            <w:r w:rsidR="006139A5">
              <w:rPr>
                <w:rFonts w:eastAsiaTheme="minorEastAsia"/>
                <w:noProof/>
                <w:sz w:val="22"/>
                <w:szCs w:val="22"/>
                <w:lang w:eastAsia="en-IE"/>
              </w:rPr>
              <w:tab/>
            </w:r>
            <w:r w:rsidR="006139A5" w:rsidRPr="006E2AF4">
              <w:rPr>
                <w:rStyle w:val="Hyperlink"/>
                <w:noProof/>
              </w:rPr>
              <w:t>Zonal statistics</w:t>
            </w:r>
            <w:r w:rsidR="006139A5">
              <w:rPr>
                <w:noProof/>
                <w:webHidden/>
              </w:rPr>
              <w:tab/>
            </w:r>
            <w:r w:rsidR="006139A5">
              <w:rPr>
                <w:noProof/>
                <w:webHidden/>
              </w:rPr>
              <w:fldChar w:fldCharType="begin"/>
            </w:r>
            <w:r w:rsidR="006139A5">
              <w:rPr>
                <w:noProof/>
                <w:webHidden/>
              </w:rPr>
              <w:instrText xml:space="preserve"> PAGEREF _Toc87352438 \h </w:instrText>
            </w:r>
            <w:r w:rsidR="006139A5">
              <w:rPr>
                <w:noProof/>
                <w:webHidden/>
              </w:rPr>
            </w:r>
            <w:r w:rsidR="006139A5">
              <w:rPr>
                <w:noProof/>
                <w:webHidden/>
              </w:rPr>
              <w:fldChar w:fldCharType="separate"/>
            </w:r>
            <w:r w:rsidR="006139A5">
              <w:rPr>
                <w:noProof/>
                <w:webHidden/>
              </w:rPr>
              <w:t>19</w:t>
            </w:r>
            <w:r w:rsidR="006139A5">
              <w:rPr>
                <w:noProof/>
                <w:webHidden/>
              </w:rPr>
              <w:fldChar w:fldCharType="end"/>
            </w:r>
          </w:hyperlink>
        </w:p>
        <w:p w14:paraId="017A6D9B" w14:textId="62E4F252" w:rsidR="006139A5" w:rsidRDefault="00006DE1">
          <w:pPr>
            <w:pStyle w:val="TOC2"/>
            <w:tabs>
              <w:tab w:val="left" w:pos="880"/>
              <w:tab w:val="right" w:leader="dot" w:pos="9010"/>
            </w:tabs>
            <w:rPr>
              <w:rFonts w:eastAsiaTheme="minorEastAsia"/>
              <w:noProof/>
              <w:sz w:val="22"/>
              <w:szCs w:val="22"/>
              <w:lang w:eastAsia="en-IE"/>
            </w:rPr>
          </w:pPr>
          <w:hyperlink w:anchor="_Toc87352439" w:history="1">
            <w:r w:rsidR="006139A5" w:rsidRPr="006E2AF4">
              <w:rPr>
                <w:rStyle w:val="Hyperlink"/>
                <w:noProof/>
              </w:rPr>
              <w:t>4.2</w:t>
            </w:r>
            <w:r w:rsidR="006139A5">
              <w:rPr>
                <w:rFonts w:eastAsiaTheme="minorEastAsia"/>
                <w:noProof/>
                <w:sz w:val="22"/>
                <w:szCs w:val="22"/>
                <w:lang w:eastAsia="en-IE"/>
              </w:rPr>
              <w:tab/>
            </w:r>
            <w:r w:rsidR="006139A5" w:rsidRPr="006E2AF4">
              <w:rPr>
                <w:rStyle w:val="Hyperlink"/>
                <w:noProof/>
              </w:rPr>
              <w:t>Summarize within</w:t>
            </w:r>
            <w:r w:rsidR="006139A5">
              <w:rPr>
                <w:noProof/>
                <w:webHidden/>
              </w:rPr>
              <w:tab/>
            </w:r>
            <w:r w:rsidR="006139A5">
              <w:rPr>
                <w:noProof/>
                <w:webHidden/>
              </w:rPr>
              <w:fldChar w:fldCharType="begin"/>
            </w:r>
            <w:r w:rsidR="006139A5">
              <w:rPr>
                <w:noProof/>
                <w:webHidden/>
              </w:rPr>
              <w:instrText xml:space="preserve"> PAGEREF _Toc87352439 \h </w:instrText>
            </w:r>
            <w:r w:rsidR="006139A5">
              <w:rPr>
                <w:noProof/>
                <w:webHidden/>
              </w:rPr>
            </w:r>
            <w:r w:rsidR="006139A5">
              <w:rPr>
                <w:noProof/>
                <w:webHidden/>
              </w:rPr>
              <w:fldChar w:fldCharType="separate"/>
            </w:r>
            <w:r w:rsidR="006139A5">
              <w:rPr>
                <w:noProof/>
                <w:webHidden/>
              </w:rPr>
              <w:t>19</w:t>
            </w:r>
            <w:r w:rsidR="006139A5">
              <w:rPr>
                <w:noProof/>
                <w:webHidden/>
              </w:rPr>
              <w:fldChar w:fldCharType="end"/>
            </w:r>
          </w:hyperlink>
        </w:p>
        <w:p w14:paraId="50CB8A01" w14:textId="7ED1266D" w:rsidR="006139A5" w:rsidRDefault="00006DE1">
          <w:pPr>
            <w:pStyle w:val="TOC2"/>
            <w:tabs>
              <w:tab w:val="left" w:pos="880"/>
              <w:tab w:val="right" w:leader="dot" w:pos="9010"/>
            </w:tabs>
            <w:rPr>
              <w:rFonts w:eastAsiaTheme="minorEastAsia"/>
              <w:noProof/>
              <w:sz w:val="22"/>
              <w:szCs w:val="22"/>
              <w:lang w:eastAsia="en-IE"/>
            </w:rPr>
          </w:pPr>
          <w:hyperlink w:anchor="_Toc87352440" w:history="1">
            <w:r w:rsidR="006139A5" w:rsidRPr="006E2AF4">
              <w:rPr>
                <w:rStyle w:val="Hyperlink"/>
                <w:noProof/>
              </w:rPr>
              <w:t>4.3</w:t>
            </w:r>
            <w:r w:rsidR="006139A5">
              <w:rPr>
                <w:rFonts w:eastAsiaTheme="minorEastAsia"/>
                <w:noProof/>
                <w:sz w:val="22"/>
                <w:szCs w:val="22"/>
                <w:lang w:eastAsia="en-IE"/>
              </w:rPr>
              <w:tab/>
            </w:r>
            <w:r w:rsidR="006139A5" w:rsidRPr="006E2AF4">
              <w:rPr>
                <w:rStyle w:val="Hyperlink"/>
                <w:noProof/>
              </w:rPr>
              <w:t>Calculate proximity</w:t>
            </w:r>
            <w:r w:rsidR="006139A5">
              <w:rPr>
                <w:noProof/>
                <w:webHidden/>
              </w:rPr>
              <w:tab/>
            </w:r>
            <w:r w:rsidR="006139A5">
              <w:rPr>
                <w:noProof/>
                <w:webHidden/>
              </w:rPr>
              <w:fldChar w:fldCharType="begin"/>
            </w:r>
            <w:r w:rsidR="006139A5">
              <w:rPr>
                <w:noProof/>
                <w:webHidden/>
              </w:rPr>
              <w:instrText xml:space="preserve"> PAGEREF _Toc87352440 \h </w:instrText>
            </w:r>
            <w:r w:rsidR="006139A5">
              <w:rPr>
                <w:noProof/>
                <w:webHidden/>
              </w:rPr>
            </w:r>
            <w:r w:rsidR="006139A5">
              <w:rPr>
                <w:noProof/>
                <w:webHidden/>
              </w:rPr>
              <w:fldChar w:fldCharType="separate"/>
            </w:r>
            <w:r w:rsidR="006139A5">
              <w:rPr>
                <w:noProof/>
                <w:webHidden/>
              </w:rPr>
              <w:t>19</w:t>
            </w:r>
            <w:r w:rsidR="006139A5">
              <w:rPr>
                <w:noProof/>
                <w:webHidden/>
              </w:rPr>
              <w:fldChar w:fldCharType="end"/>
            </w:r>
          </w:hyperlink>
        </w:p>
        <w:p w14:paraId="2B7A3922" w14:textId="7D78EA92" w:rsidR="006139A5" w:rsidRDefault="00006DE1">
          <w:pPr>
            <w:pStyle w:val="TOC2"/>
            <w:tabs>
              <w:tab w:val="left" w:pos="880"/>
              <w:tab w:val="right" w:leader="dot" w:pos="9010"/>
            </w:tabs>
            <w:rPr>
              <w:rFonts w:eastAsiaTheme="minorEastAsia"/>
              <w:noProof/>
              <w:sz w:val="22"/>
              <w:szCs w:val="22"/>
              <w:lang w:eastAsia="en-IE"/>
            </w:rPr>
          </w:pPr>
          <w:hyperlink w:anchor="_Toc87352441" w:history="1">
            <w:r w:rsidR="006139A5" w:rsidRPr="006E2AF4">
              <w:rPr>
                <w:rStyle w:val="Hyperlink"/>
                <w:noProof/>
              </w:rPr>
              <w:t>4.4</w:t>
            </w:r>
            <w:r w:rsidR="006139A5">
              <w:rPr>
                <w:rFonts w:eastAsiaTheme="minorEastAsia"/>
                <w:noProof/>
                <w:sz w:val="22"/>
                <w:szCs w:val="22"/>
                <w:lang w:eastAsia="en-IE"/>
              </w:rPr>
              <w:tab/>
            </w:r>
            <w:r w:rsidR="006139A5" w:rsidRPr="006E2AF4">
              <w:rPr>
                <w:rStyle w:val="Hyperlink"/>
                <w:noProof/>
              </w:rPr>
              <w:t>Calculate hotspots</w:t>
            </w:r>
            <w:r w:rsidR="006139A5">
              <w:rPr>
                <w:noProof/>
                <w:webHidden/>
              </w:rPr>
              <w:tab/>
            </w:r>
            <w:r w:rsidR="006139A5">
              <w:rPr>
                <w:noProof/>
                <w:webHidden/>
              </w:rPr>
              <w:fldChar w:fldCharType="begin"/>
            </w:r>
            <w:r w:rsidR="006139A5">
              <w:rPr>
                <w:noProof/>
                <w:webHidden/>
              </w:rPr>
              <w:instrText xml:space="preserve"> PAGEREF _Toc87352441 \h </w:instrText>
            </w:r>
            <w:r w:rsidR="006139A5">
              <w:rPr>
                <w:noProof/>
                <w:webHidden/>
              </w:rPr>
            </w:r>
            <w:r w:rsidR="006139A5">
              <w:rPr>
                <w:noProof/>
                <w:webHidden/>
              </w:rPr>
              <w:fldChar w:fldCharType="separate"/>
            </w:r>
            <w:r w:rsidR="006139A5">
              <w:rPr>
                <w:noProof/>
                <w:webHidden/>
              </w:rPr>
              <w:t>20</w:t>
            </w:r>
            <w:r w:rsidR="006139A5">
              <w:rPr>
                <w:noProof/>
                <w:webHidden/>
              </w:rPr>
              <w:fldChar w:fldCharType="end"/>
            </w:r>
          </w:hyperlink>
        </w:p>
        <w:p w14:paraId="0AEE9A75" w14:textId="54DFD806" w:rsidR="006139A5" w:rsidRDefault="00006DE1">
          <w:pPr>
            <w:pStyle w:val="TOC2"/>
            <w:tabs>
              <w:tab w:val="left" w:pos="880"/>
              <w:tab w:val="right" w:leader="dot" w:pos="9010"/>
            </w:tabs>
            <w:rPr>
              <w:rFonts w:eastAsiaTheme="minorEastAsia"/>
              <w:noProof/>
              <w:sz w:val="22"/>
              <w:szCs w:val="22"/>
              <w:lang w:eastAsia="en-IE"/>
            </w:rPr>
          </w:pPr>
          <w:hyperlink w:anchor="_Toc87352442" w:history="1">
            <w:r w:rsidR="006139A5" w:rsidRPr="006E2AF4">
              <w:rPr>
                <w:rStyle w:val="Hyperlink"/>
                <w:noProof/>
              </w:rPr>
              <w:t>4.5</w:t>
            </w:r>
            <w:r w:rsidR="006139A5">
              <w:rPr>
                <w:rFonts w:eastAsiaTheme="minorEastAsia"/>
                <w:noProof/>
                <w:sz w:val="22"/>
                <w:szCs w:val="22"/>
                <w:lang w:eastAsia="en-IE"/>
              </w:rPr>
              <w:tab/>
            </w:r>
            <w:r w:rsidR="006139A5" w:rsidRPr="006E2AF4">
              <w:rPr>
                <w:rStyle w:val="Hyperlink"/>
                <w:noProof/>
              </w:rPr>
              <w:t>Buffer vector</w:t>
            </w:r>
            <w:r w:rsidR="006139A5">
              <w:rPr>
                <w:noProof/>
                <w:webHidden/>
              </w:rPr>
              <w:tab/>
            </w:r>
            <w:r w:rsidR="006139A5">
              <w:rPr>
                <w:noProof/>
                <w:webHidden/>
              </w:rPr>
              <w:fldChar w:fldCharType="begin"/>
            </w:r>
            <w:r w:rsidR="006139A5">
              <w:rPr>
                <w:noProof/>
                <w:webHidden/>
              </w:rPr>
              <w:instrText xml:space="preserve"> PAGEREF _Toc87352442 \h </w:instrText>
            </w:r>
            <w:r w:rsidR="006139A5">
              <w:rPr>
                <w:noProof/>
                <w:webHidden/>
              </w:rPr>
            </w:r>
            <w:r w:rsidR="006139A5">
              <w:rPr>
                <w:noProof/>
                <w:webHidden/>
              </w:rPr>
              <w:fldChar w:fldCharType="separate"/>
            </w:r>
            <w:r w:rsidR="006139A5">
              <w:rPr>
                <w:noProof/>
                <w:webHidden/>
              </w:rPr>
              <w:t>22</w:t>
            </w:r>
            <w:r w:rsidR="006139A5">
              <w:rPr>
                <w:noProof/>
                <w:webHidden/>
              </w:rPr>
              <w:fldChar w:fldCharType="end"/>
            </w:r>
          </w:hyperlink>
        </w:p>
        <w:p w14:paraId="7EA82A74" w14:textId="43B2B00F" w:rsidR="006139A5" w:rsidRDefault="00006DE1">
          <w:pPr>
            <w:pStyle w:val="TOC2"/>
            <w:tabs>
              <w:tab w:val="left" w:pos="880"/>
              <w:tab w:val="right" w:leader="dot" w:pos="9010"/>
            </w:tabs>
            <w:rPr>
              <w:rFonts w:eastAsiaTheme="minorEastAsia"/>
              <w:noProof/>
              <w:sz w:val="22"/>
              <w:szCs w:val="22"/>
              <w:lang w:eastAsia="en-IE"/>
            </w:rPr>
          </w:pPr>
          <w:hyperlink w:anchor="_Toc87352443" w:history="1">
            <w:r w:rsidR="006139A5" w:rsidRPr="006E2AF4">
              <w:rPr>
                <w:rStyle w:val="Hyperlink"/>
                <w:noProof/>
              </w:rPr>
              <w:t>4.6</w:t>
            </w:r>
            <w:r w:rsidR="006139A5">
              <w:rPr>
                <w:rFonts w:eastAsiaTheme="minorEastAsia"/>
                <w:noProof/>
                <w:sz w:val="22"/>
                <w:szCs w:val="22"/>
                <w:lang w:eastAsia="en-IE"/>
              </w:rPr>
              <w:tab/>
            </w:r>
            <w:r w:rsidR="006139A5" w:rsidRPr="006E2AF4">
              <w:rPr>
                <w:rStyle w:val="Hyperlink"/>
                <w:noProof/>
              </w:rPr>
              <w:t>Intersect</w:t>
            </w:r>
            <w:r w:rsidR="006139A5">
              <w:rPr>
                <w:noProof/>
                <w:webHidden/>
              </w:rPr>
              <w:tab/>
            </w:r>
            <w:r w:rsidR="006139A5">
              <w:rPr>
                <w:noProof/>
                <w:webHidden/>
              </w:rPr>
              <w:fldChar w:fldCharType="begin"/>
            </w:r>
            <w:r w:rsidR="006139A5">
              <w:rPr>
                <w:noProof/>
                <w:webHidden/>
              </w:rPr>
              <w:instrText xml:space="preserve"> PAGEREF _Toc87352443 \h </w:instrText>
            </w:r>
            <w:r w:rsidR="006139A5">
              <w:rPr>
                <w:noProof/>
                <w:webHidden/>
              </w:rPr>
            </w:r>
            <w:r w:rsidR="006139A5">
              <w:rPr>
                <w:noProof/>
                <w:webHidden/>
              </w:rPr>
              <w:fldChar w:fldCharType="separate"/>
            </w:r>
            <w:r w:rsidR="006139A5">
              <w:rPr>
                <w:noProof/>
                <w:webHidden/>
              </w:rPr>
              <w:t>22</w:t>
            </w:r>
            <w:r w:rsidR="006139A5">
              <w:rPr>
                <w:noProof/>
                <w:webHidden/>
              </w:rPr>
              <w:fldChar w:fldCharType="end"/>
            </w:r>
          </w:hyperlink>
        </w:p>
        <w:p w14:paraId="1471ADF0" w14:textId="16202345" w:rsidR="006139A5" w:rsidRDefault="00006DE1">
          <w:pPr>
            <w:pStyle w:val="TOC2"/>
            <w:tabs>
              <w:tab w:val="left" w:pos="880"/>
              <w:tab w:val="right" w:leader="dot" w:pos="9010"/>
            </w:tabs>
            <w:rPr>
              <w:rFonts w:eastAsiaTheme="minorEastAsia"/>
              <w:noProof/>
              <w:sz w:val="22"/>
              <w:szCs w:val="22"/>
              <w:lang w:eastAsia="en-IE"/>
            </w:rPr>
          </w:pPr>
          <w:hyperlink w:anchor="_Toc87352444" w:history="1">
            <w:r w:rsidR="006139A5" w:rsidRPr="006E2AF4">
              <w:rPr>
                <w:rStyle w:val="Hyperlink"/>
                <w:noProof/>
              </w:rPr>
              <w:t>4.7</w:t>
            </w:r>
            <w:r w:rsidR="006139A5">
              <w:rPr>
                <w:rFonts w:eastAsiaTheme="minorEastAsia"/>
                <w:noProof/>
                <w:sz w:val="22"/>
                <w:szCs w:val="22"/>
                <w:lang w:eastAsia="en-IE"/>
              </w:rPr>
              <w:tab/>
            </w:r>
            <w:r w:rsidR="006139A5" w:rsidRPr="006E2AF4">
              <w:rPr>
                <w:rStyle w:val="Hyperlink"/>
                <w:noProof/>
              </w:rPr>
              <w:t>Calculate slope</w:t>
            </w:r>
            <w:r w:rsidR="006139A5">
              <w:rPr>
                <w:noProof/>
                <w:webHidden/>
              </w:rPr>
              <w:tab/>
            </w:r>
            <w:r w:rsidR="006139A5">
              <w:rPr>
                <w:noProof/>
                <w:webHidden/>
              </w:rPr>
              <w:fldChar w:fldCharType="begin"/>
            </w:r>
            <w:r w:rsidR="006139A5">
              <w:rPr>
                <w:noProof/>
                <w:webHidden/>
              </w:rPr>
              <w:instrText xml:space="preserve"> PAGEREF _Toc87352444 \h </w:instrText>
            </w:r>
            <w:r w:rsidR="006139A5">
              <w:rPr>
                <w:noProof/>
                <w:webHidden/>
              </w:rPr>
            </w:r>
            <w:r w:rsidR="006139A5">
              <w:rPr>
                <w:noProof/>
                <w:webHidden/>
              </w:rPr>
              <w:fldChar w:fldCharType="separate"/>
            </w:r>
            <w:r w:rsidR="006139A5">
              <w:rPr>
                <w:noProof/>
                <w:webHidden/>
              </w:rPr>
              <w:t>23</w:t>
            </w:r>
            <w:r w:rsidR="006139A5">
              <w:rPr>
                <w:noProof/>
                <w:webHidden/>
              </w:rPr>
              <w:fldChar w:fldCharType="end"/>
            </w:r>
          </w:hyperlink>
        </w:p>
        <w:p w14:paraId="682A8529" w14:textId="5FB0729A" w:rsidR="006139A5" w:rsidRDefault="00006DE1">
          <w:pPr>
            <w:pStyle w:val="TOC2"/>
            <w:tabs>
              <w:tab w:val="left" w:pos="880"/>
              <w:tab w:val="right" w:leader="dot" w:pos="9010"/>
            </w:tabs>
            <w:rPr>
              <w:rFonts w:eastAsiaTheme="minorEastAsia"/>
              <w:noProof/>
              <w:sz w:val="22"/>
              <w:szCs w:val="22"/>
              <w:lang w:eastAsia="en-IE"/>
            </w:rPr>
          </w:pPr>
          <w:hyperlink w:anchor="_Toc87352445" w:history="1">
            <w:r w:rsidR="006139A5" w:rsidRPr="006E2AF4">
              <w:rPr>
                <w:rStyle w:val="Hyperlink"/>
                <w:noProof/>
              </w:rPr>
              <w:t>4.8</w:t>
            </w:r>
            <w:r w:rsidR="006139A5">
              <w:rPr>
                <w:rFonts w:eastAsiaTheme="minorEastAsia"/>
                <w:noProof/>
                <w:sz w:val="22"/>
                <w:szCs w:val="22"/>
                <w:lang w:eastAsia="en-IE"/>
              </w:rPr>
              <w:tab/>
            </w:r>
            <w:r w:rsidR="006139A5" w:rsidRPr="006E2AF4">
              <w:rPr>
                <w:rStyle w:val="Hyperlink"/>
                <w:noProof/>
              </w:rPr>
              <w:t>Calculate aspect</w:t>
            </w:r>
            <w:r w:rsidR="006139A5">
              <w:rPr>
                <w:noProof/>
                <w:webHidden/>
              </w:rPr>
              <w:tab/>
            </w:r>
            <w:r w:rsidR="006139A5">
              <w:rPr>
                <w:noProof/>
                <w:webHidden/>
              </w:rPr>
              <w:fldChar w:fldCharType="begin"/>
            </w:r>
            <w:r w:rsidR="006139A5">
              <w:rPr>
                <w:noProof/>
                <w:webHidden/>
              </w:rPr>
              <w:instrText xml:space="preserve"> PAGEREF _Toc87352445 \h </w:instrText>
            </w:r>
            <w:r w:rsidR="006139A5">
              <w:rPr>
                <w:noProof/>
                <w:webHidden/>
              </w:rPr>
            </w:r>
            <w:r w:rsidR="006139A5">
              <w:rPr>
                <w:noProof/>
                <w:webHidden/>
              </w:rPr>
              <w:fldChar w:fldCharType="separate"/>
            </w:r>
            <w:r w:rsidR="006139A5">
              <w:rPr>
                <w:noProof/>
                <w:webHidden/>
              </w:rPr>
              <w:t>23</w:t>
            </w:r>
            <w:r w:rsidR="006139A5">
              <w:rPr>
                <w:noProof/>
                <w:webHidden/>
              </w:rPr>
              <w:fldChar w:fldCharType="end"/>
            </w:r>
          </w:hyperlink>
        </w:p>
        <w:p w14:paraId="42435FD8" w14:textId="17C3FB02" w:rsidR="006139A5" w:rsidRDefault="00006DE1">
          <w:pPr>
            <w:pStyle w:val="TOC2"/>
            <w:tabs>
              <w:tab w:val="left" w:pos="880"/>
              <w:tab w:val="right" w:leader="dot" w:pos="9010"/>
            </w:tabs>
            <w:rPr>
              <w:rFonts w:eastAsiaTheme="minorEastAsia"/>
              <w:noProof/>
              <w:sz w:val="22"/>
              <w:szCs w:val="22"/>
              <w:lang w:eastAsia="en-IE"/>
            </w:rPr>
          </w:pPr>
          <w:hyperlink w:anchor="_Toc87352446" w:history="1">
            <w:r w:rsidR="006139A5" w:rsidRPr="006E2AF4">
              <w:rPr>
                <w:rStyle w:val="Hyperlink"/>
                <w:noProof/>
              </w:rPr>
              <w:t>4.9</w:t>
            </w:r>
            <w:r w:rsidR="006139A5">
              <w:rPr>
                <w:rFonts w:eastAsiaTheme="minorEastAsia"/>
                <w:noProof/>
                <w:sz w:val="22"/>
                <w:szCs w:val="22"/>
                <w:lang w:eastAsia="en-IE"/>
              </w:rPr>
              <w:tab/>
            </w:r>
            <w:r w:rsidR="006139A5" w:rsidRPr="006E2AF4">
              <w:rPr>
                <w:rStyle w:val="Hyperlink"/>
                <w:noProof/>
              </w:rPr>
              <w:t>Steep areas</w:t>
            </w:r>
            <w:r w:rsidR="006139A5">
              <w:rPr>
                <w:noProof/>
                <w:webHidden/>
              </w:rPr>
              <w:tab/>
            </w:r>
            <w:r w:rsidR="006139A5">
              <w:rPr>
                <w:noProof/>
                <w:webHidden/>
              </w:rPr>
              <w:fldChar w:fldCharType="begin"/>
            </w:r>
            <w:r w:rsidR="006139A5">
              <w:rPr>
                <w:noProof/>
                <w:webHidden/>
              </w:rPr>
              <w:instrText xml:space="preserve"> PAGEREF _Toc87352446 \h </w:instrText>
            </w:r>
            <w:r w:rsidR="006139A5">
              <w:rPr>
                <w:noProof/>
                <w:webHidden/>
              </w:rPr>
            </w:r>
            <w:r w:rsidR="006139A5">
              <w:rPr>
                <w:noProof/>
                <w:webHidden/>
              </w:rPr>
              <w:fldChar w:fldCharType="separate"/>
            </w:r>
            <w:r w:rsidR="006139A5">
              <w:rPr>
                <w:noProof/>
                <w:webHidden/>
              </w:rPr>
              <w:t>24</w:t>
            </w:r>
            <w:r w:rsidR="006139A5">
              <w:rPr>
                <w:noProof/>
                <w:webHidden/>
              </w:rPr>
              <w:fldChar w:fldCharType="end"/>
            </w:r>
          </w:hyperlink>
        </w:p>
        <w:p w14:paraId="2DC0B52A" w14:textId="68874605" w:rsidR="006139A5" w:rsidRDefault="00006DE1">
          <w:pPr>
            <w:pStyle w:val="TOC2"/>
            <w:tabs>
              <w:tab w:val="left" w:pos="880"/>
              <w:tab w:val="right" w:leader="dot" w:pos="9010"/>
            </w:tabs>
            <w:rPr>
              <w:rFonts w:eastAsiaTheme="minorEastAsia"/>
              <w:noProof/>
              <w:sz w:val="22"/>
              <w:szCs w:val="22"/>
              <w:lang w:eastAsia="en-IE"/>
            </w:rPr>
          </w:pPr>
          <w:hyperlink w:anchor="_Toc87352447" w:history="1">
            <w:r w:rsidR="006139A5" w:rsidRPr="006E2AF4">
              <w:rPr>
                <w:rStyle w:val="Hyperlink"/>
                <w:noProof/>
              </w:rPr>
              <w:t>4.10</w:t>
            </w:r>
            <w:r w:rsidR="006139A5">
              <w:rPr>
                <w:rFonts w:eastAsiaTheme="minorEastAsia"/>
                <w:noProof/>
                <w:sz w:val="22"/>
                <w:szCs w:val="22"/>
                <w:lang w:eastAsia="en-IE"/>
              </w:rPr>
              <w:tab/>
            </w:r>
            <w:r w:rsidR="006139A5" w:rsidRPr="006E2AF4">
              <w:rPr>
                <w:rStyle w:val="Hyperlink"/>
                <w:noProof/>
              </w:rPr>
              <w:t>Calculate fill</w:t>
            </w:r>
            <w:r w:rsidR="006139A5">
              <w:rPr>
                <w:noProof/>
                <w:webHidden/>
              </w:rPr>
              <w:tab/>
            </w:r>
            <w:r w:rsidR="006139A5">
              <w:rPr>
                <w:noProof/>
                <w:webHidden/>
              </w:rPr>
              <w:fldChar w:fldCharType="begin"/>
            </w:r>
            <w:r w:rsidR="006139A5">
              <w:rPr>
                <w:noProof/>
                <w:webHidden/>
              </w:rPr>
              <w:instrText xml:space="preserve"> PAGEREF _Toc87352447 \h </w:instrText>
            </w:r>
            <w:r w:rsidR="006139A5">
              <w:rPr>
                <w:noProof/>
                <w:webHidden/>
              </w:rPr>
            </w:r>
            <w:r w:rsidR="006139A5">
              <w:rPr>
                <w:noProof/>
                <w:webHidden/>
              </w:rPr>
              <w:fldChar w:fldCharType="separate"/>
            </w:r>
            <w:r w:rsidR="006139A5">
              <w:rPr>
                <w:noProof/>
                <w:webHidden/>
              </w:rPr>
              <w:t>25</w:t>
            </w:r>
            <w:r w:rsidR="006139A5">
              <w:rPr>
                <w:noProof/>
                <w:webHidden/>
              </w:rPr>
              <w:fldChar w:fldCharType="end"/>
            </w:r>
          </w:hyperlink>
        </w:p>
        <w:p w14:paraId="54F2E1FA" w14:textId="69418193" w:rsidR="006139A5" w:rsidRDefault="00006DE1">
          <w:pPr>
            <w:pStyle w:val="TOC2"/>
            <w:tabs>
              <w:tab w:val="left" w:pos="880"/>
              <w:tab w:val="right" w:leader="dot" w:pos="9010"/>
            </w:tabs>
            <w:rPr>
              <w:rFonts w:eastAsiaTheme="minorEastAsia"/>
              <w:noProof/>
              <w:sz w:val="22"/>
              <w:szCs w:val="22"/>
              <w:lang w:eastAsia="en-IE"/>
            </w:rPr>
          </w:pPr>
          <w:hyperlink w:anchor="_Toc87352448" w:history="1">
            <w:r w:rsidR="006139A5" w:rsidRPr="006E2AF4">
              <w:rPr>
                <w:rStyle w:val="Hyperlink"/>
                <w:noProof/>
              </w:rPr>
              <w:t>4.11</w:t>
            </w:r>
            <w:r w:rsidR="006139A5">
              <w:rPr>
                <w:rFonts w:eastAsiaTheme="minorEastAsia"/>
                <w:noProof/>
                <w:sz w:val="22"/>
                <w:szCs w:val="22"/>
                <w:lang w:eastAsia="en-IE"/>
              </w:rPr>
              <w:tab/>
            </w:r>
            <w:r w:rsidR="006139A5" w:rsidRPr="006E2AF4">
              <w:rPr>
                <w:rStyle w:val="Hyperlink"/>
                <w:noProof/>
              </w:rPr>
              <w:t>Calculate flow direction</w:t>
            </w:r>
            <w:r w:rsidR="006139A5">
              <w:rPr>
                <w:noProof/>
                <w:webHidden/>
              </w:rPr>
              <w:tab/>
            </w:r>
            <w:r w:rsidR="006139A5">
              <w:rPr>
                <w:noProof/>
                <w:webHidden/>
              </w:rPr>
              <w:fldChar w:fldCharType="begin"/>
            </w:r>
            <w:r w:rsidR="006139A5">
              <w:rPr>
                <w:noProof/>
                <w:webHidden/>
              </w:rPr>
              <w:instrText xml:space="preserve"> PAGEREF _Toc87352448 \h </w:instrText>
            </w:r>
            <w:r w:rsidR="006139A5">
              <w:rPr>
                <w:noProof/>
                <w:webHidden/>
              </w:rPr>
            </w:r>
            <w:r w:rsidR="006139A5">
              <w:rPr>
                <w:noProof/>
                <w:webHidden/>
              </w:rPr>
              <w:fldChar w:fldCharType="separate"/>
            </w:r>
            <w:r w:rsidR="006139A5">
              <w:rPr>
                <w:noProof/>
                <w:webHidden/>
              </w:rPr>
              <w:t>25</w:t>
            </w:r>
            <w:r w:rsidR="006139A5">
              <w:rPr>
                <w:noProof/>
                <w:webHidden/>
              </w:rPr>
              <w:fldChar w:fldCharType="end"/>
            </w:r>
          </w:hyperlink>
        </w:p>
        <w:p w14:paraId="04D405DF" w14:textId="6657CA65" w:rsidR="006139A5" w:rsidRDefault="00006DE1">
          <w:pPr>
            <w:pStyle w:val="TOC2"/>
            <w:tabs>
              <w:tab w:val="left" w:pos="880"/>
              <w:tab w:val="right" w:leader="dot" w:pos="9010"/>
            </w:tabs>
            <w:rPr>
              <w:rFonts w:eastAsiaTheme="minorEastAsia"/>
              <w:noProof/>
              <w:sz w:val="22"/>
              <w:szCs w:val="22"/>
              <w:lang w:eastAsia="en-IE"/>
            </w:rPr>
          </w:pPr>
          <w:hyperlink w:anchor="_Toc87352449" w:history="1">
            <w:r w:rsidR="006139A5" w:rsidRPr="006E2AF4">
              <w:rPr>
                <w:rStyle w:val="Hyperlink"/>
                <w:noProof/>
              </w:rPr>
              <w:t>4.12</w:t>
            </w:r>
            <w:r w:rsidR="006139A5">
              <w:rPr>
                <w:rFonts w:eastAsiaTheme="minorEastAsia"/>
                <w:noProof/>
                <w:sz w:val="22"/>
                <w:szCs w:val="22"/>
                <w:lang w:eastAsia="en-IE"/>
              </w:rPr>
              <w:tab/>
            </w:r>
            <w:r w:rsidR="006139A5" w:rsidRPr="006E2AF4">
              <w:rPr>
                <w:rStyle w:val="Hyperlink"/>
                <w:noProof/>
              </w:rPr>
              <w:t>Calculate flow accumulation</w:t>
            </w:r>
            <w:r w:rsidR="006139A5">
              <w:rPr>
                <w:noProof/>
                <w:webHidden/>
              </w:rPr>
              <w:tab/>
            </w:r>
            <w:r w:rsidR="006139A5">
              <w:rPr>
                <w:noProof/>
                <w:webHidden/>
              </w:rPr>
              <w:fldChar w:fldCharType="begin"/>
            </w:r>
            <w:r w:rsidR="006139A5">
              <w:rPr>
                <w:noProof/>
                <w:webHidden/>
              </w:rPr>
              <w:instrText xml:space="preserve"> PAGEREF _Toc87352449 \h </w:instrText>
            </w:r>
            <w:r w:rsidR="006139A5">
              <w:rPr>
                <w:noProof/>
                <w:webHidden/>
              </w:rPr>
            </w:r>
            <w:r w:rsidR="006139A5">
              <w:rPr>
                <w:noProof/>
                <w:webHidden/>
              </w:rPr>
              <w:fldChar w:fldCharType="separate"/>
            </w:r>
            <w:r w:rsidR="006139A5">
              <w:rPr>
                <w:noProof/>
                <w:webHidden/>
              </w:rPr>
              <w:t>26</w:t>
            </w:r>
            <w:r w:rsidR="006139A5">
              <w:rPr>
                <w:noProof/>
                <w:webHidden/>
              </w:rPr>
              <w:fldChar w:fldCharType="end"/>
            </w:r>
          </w:hyperlink>
        </w:p>
        <w:p w14:paraId="54F1EB84" w14:textId="5C730C1D" w:rsidR="006139A5" w:rsidRDefault="00006DE1">
          <w:pPr>
            <w:pStyle w:val="TOC2"/>
            <w:tabs>
              <w:tab w:val="left" w:pos="880"/>
              <w:tab w:val="right" w:leader="dot" w:pos="9010"/>
            </w:tabs>
            <w:rPr>
              <w:rFonts w:eastAsiaTheme="minorEastAsia"/>
              <w:noProof/>
              <w:sz w:val="22"/>
              <w:szCs w:val="22"/>
              <w:lang w:eastAsia="en-IE"/>
            </w:rPr>
          </w:pPr>
          <w:hyperlink w:anchor="_Toc87352450" w:history="1">
            <w:r w:rsidR="006139A5" w:rsidRPr="006E2AF4">
              <w:rPr>
                <w:rStyle w:val="Hyperlink"/>
                <w:noProof/>
              </w:rPr>
              <w:t>4.13</w:t>
            </w:r>
            <w:r w:rsidR="006139A5">
              <w:rPr>
                <w:rFonts w:eastAsiaTheme="minorEastAsia"/>
                <w:noProof/>
                <w:sz w:val="22"/>
                <w:szCs w:val="22"/>
                <w:lang w:eastAsia="en-IE"/>
              </w:rPr>
              <w:tab/>
            </w:r>
            <w:r w:rsidR="006139A5" w:rsidRPr="006E2AF4">
              <w:rPr>
                <w:rStyle w:val="Hyperlink"/>
                <w:noProof/>
              </w:rPr>
              <w:t>Calculate flow network</w:t>
            </w:r>
            <w:r w:rsidR="006139A5">
              <w:rPr>
                <w:noProof/>
                <w:webHidden/>
              </w:rPr>
              <w:tab/>
            </w:r>
            <w:r w:rsidR="006139A5">
              <w:rPr>
                <w:noProof/>
                <w:webHidden/>
              </w:rPr>
              <w:fldChar w:fldCharType="begin"/>
            </w:r>
            <w:r w:rsidR="006139A5">
              <w:rPr>
                <w:noProof/>
                <w:webHidden/>
              </w:rPr>
              <w:instrText xml:space="preserve"> PAGEREF _Toc87352450 \h </w:instrText>
            </w:r>
            <w:r w:rsidR="006139A5">
              <w:rPr>
                <w:noProof/>
                <w:webHidden/>
              </w:rPr>
            </w:r>
            <w:r w:rsidR="006139A5">
              <w:rPr>
                <w:noProof/>
                <w:webHidden/>
              </w:rPr>
              <w:fldChar w:fldCharType="separate"/>
            </w:r>
            <w:r w:rsidR="006139A5">
              <w:rPr>
                <w:noProof/>
                <w:webHidden/>
              </w:rPr>
              <w:t>26</w:t>
            </w:r>
            <w:r w:rsidR="006139A5">
              <w:rPr>
                <w:noProof/>
                <w:webHidden/>
              </w:rPr>
              <w:fldChar w:fldCharType="end"/>
            </w:r>
          </w:hyperlink>
        </w:p>
        <w:p w14:paraId="5FE506EF" w14:textId="4337DB13" w:rsidR="006139A5" w:rsidRDefault="00006DE1">
          <w:pPr>
            <w:pStyle w:val="TOC2"/>
            <w:tabs>
              <w:tab w:val="left" w:pos="880"/>
              <w:tab w:val="right" w:leader="dot" w:pos="9010"/>
            </w:tabs>
            <w:rPr>
              <w:rFonts w:eastAsiaTheme="minorEastAsia"/>
              <w:noProof/>
              <w:sz w:val="22"/>
              <w:szCs w:val="22"/>
              <w:lang w:eastAsia="en-IE"/>
            </w:rPr>
          </w:pPr>
          <w:hyperlink w:anchor="_Toc87352451" w:history="1">
            <w:r w:rsidR="006139A5" w:rsidRPr="006E2AF4">
              <w:rPr>
                <w:rStyle w:val="Hyperlink"/>
                <w:noProof/>
              </w:rPr>
              <w:t>4.14</w:t>
            </w:r>
            <w:r w:rsidR="006139A5">
              <w:rPr>
                <w:rFonts w:eastAsiaTheme="minorEastAsia"/>
                <w:noProof/>
                <w:sz w:val="22"/>
                <w:szCs w:val="22"/>
                <w:lang w:eastAsia="en-IE"/>
              </w:rPr>
              <w:tab/>
            </w:r>
            <w:r w:rsidR="006139A5" w:rsidRPr="006E2AF4">
              <w:rPr>
                <w:rStyle w:val="Hyperlink"/>
                <w:noProof/>
              </w:rPr>
              <w:t>Complete hydrological routing</w:t>
            </w:r>
            <w:r w:rsidR="006139A5">
              <w:rPr>
                <w:noProof/>
                <w:webHidden/>
              </w:rPr>
              <w:tab/>
            </w:r>
            <w:r w:rsidR="006139A5">
              <w:rPr>
                <w:noProof/>
                <w:webHidden/>
              </w:rPr>
              <w:fldChar w:fldCharType="begin"/>
            </w:r>
            <w:r w:rsidR="006139A5">
              <w:rPr>
                <w:noProof/>
                <w:webHidden/>
              </w:rPr>
              <w:instrText xml:space="preserve"> PAGEREF _Toc87352451 \h </w:instrText>
            </w:r>
            <w:r w:rsidR="006139A5">
              <w:rPr>
                <w:noProof/>
                <w:webHidden/>
              </w:rPr>
            </w:r>
            <w:r w:rsidR="006139A5">
              <w:rPr>
                <w:noProof/>
                <w:webHidden/>
              </w:rPr>
              <w:fldChar w:fldCharType="separate"/>
            </w:r>
            <w:r w:rsidR="006139A5">
              <w:rPr>
                <w:noProof/>
                <w:webHidden/>
              </w:rPr>
              <w:t>27</w:t>
            </w:r>
            <w:r w:rsidR="006139A5">
              <w:rPr>
                <w:noProof/>
                <w:webHidden/>
              </w:rPr>
              <w:fldChar w:fldCharType="end"/>
            </w:r>
          </w:hyperlink>
        </w:p>
        <w:p w14:paraId="7047F2D0" w14:textId="17F7B61A" w:rsidR="006139A5" w:rsidRDefault="00006DE1">
          <w:pPr>
            <w:pStyle w:val="TOC2"/>
            <w:tabs>
              <w:tab w:val="left" w:pos="880"/>
              <w:tab w:val="right" w:leader="dot" w:pos="9010"/>
            </w:tabs>
            <w:rPr>
              <w:rFonts w:eastAsiaTheme="minorEastAsia"/>
              <w:noProof/>
              <w:sz w:val="22"/>
              <w:szCs w:val="22"/>
              <w:lang w:eastAsia="en-IE"/>
            </w:rPr>
          </w:pPr>
          <w:hyperlink w:anchor="_Toc87352452" w:history="1">
            <w:r w:rsidR="006139A5" w:rsidRPr="006E2AF4">
              <w:rPr>
                <w:rStyle w:val="Hyperlink"/>
                <w:noProof/>
              </w:rPr>
              <w:t>4.15</w:t>
            </w:r>
            <w:r w:rsidR="006139A5">
              <w:rPr>
                <w:rFonts w:eastAsiaTheme="minorEastAsia"/>
                <w:noProof/>
                <w:sz w:val="22"/>
                <w:szCs w:val="22"/>
                <w:lang w:eastAsia="en-IE"/>
              </w:rPr>
              <w:tab/>
            </w:r>
            <w:r w:rsidR="006139A5" w:rsidRPr="006E2AF4">
              <w:rPr>
                <w:rStyle w:val="Hyperlink"/>
                <w:noProof/>
              </w:rPr>
              <w:t>SetNull below</w:t>
            </w:r>
            <w:r w:rsidR="006139A5">
              <w:rPr>
                <w:noProof/>
                <w:webHidden/>
              </w:rPr>
              <w:tab/>
            </w:r>
            <w:r w:rsidR="006139A5">
              <w:rPr>
                <w:noProof/>
                <w:webHidden/>
              </w:rPr>
              <w:fldChar w:fldCharType="begin"/>
            </w:r>
            <w:r w:rsidR="006139A5">
              <w:rPr>
                <w:noProof/>
                <w:webHidden/>
              </w:rPr>
              <w:instrText xml:space="preserve"> PAGEREF _Toc87352452 \h </w:instrText>
            </w:r>
            <w:r w:rsidR="006139A5">
              <w:rPr>
                <w:noProof/>
                <w:webHidden/>
              </w:rPr>
            </w:r>
            <w:r w:rsidR="006139A5">
              <w:rPr>
                <w:noProof/>
                <w:webHidden/>
              </w:rPr>
              <w:fldChar w:fldCharType="separate"/>
            </w:r>
            <w:r w:rsidR="006139A5">
              <w:rPr>
                <w:noProof/>
                <w:webHidden/>
              </w:rPr>
              <w:t>28</w:t>
            </w:r>
            <w:r w:rsidR="006139A5">
              <w:rPr>
                <w:noProof/>
                <w:webHidden/>
              </w:rPr>
              <w:fldChar w:fldCharType="end"/>
            </w:r>
          </w:hyperlink>
        </w:p>
        <w:p w14:paraId="133AF64C" w14:textId="6B45FF90" w:rsidR="006139A5" w:rsidRDefault="00006DE1">
          <w:pPr>
            <w:pStyle w:val="TOC2"/>
            <w:tabs>
              <w:tab w:val="left" w:pos="880"/>
              <w:tab w:val="right" w:leader="dot" w:pos="9010"/>
            </w:tabs>
            <w:rPr>
              <w:rFonts w:eastAsiaTheme="minorEastAsia"/>
              <w:noProof/>
              <w:sz w:val="22"/>
              <w:szCs w:val="22"/>
              <w:lang w:eastAsia="en-IE"/>
            </w:rPr>
          </w:pPr>
          <w:hyperlink w:anchor="_Toc87352453" w:history="1">
            <w:r w:rsidR="006139A5" w:rsidRPr="006E2AF4">
              <w:rPr>
                <w:rStyle w:val="Hyperlink"/>
                <w:noProof/>
              </w:rPr>
              <w:t>4.16</w:t>
            </w:r>
            <w:r w:rsidR="006139A5">
              <w:rPr>
                <w:rFonts w:eastAsiaTheme="minorEastAsia"/>
                <w:noProof/>
                <w:sz w:val="22"/>
                <w:szCs w:val="22"/>
                <w:lang w:eastAsia="en-IE"/>
              </w:rPr>
              <w:tab/>
            </w:r>
            <w:r w:rsidR="006139A5" w:rsidRPr="006E2AF4">
              <w:rPr>
                <w:rStyle w:val="Hyperlink"/>
                <w:noProof/>
              </w:rPr>
              <w:t>SetNull between</w:t>
            </w:r>
            <w:r w:rsidR="006139A5">
              <w:rPr>
                <w:noProof/>
                <w:webHidden/>
              </w:rPr>
              <w:tab/>
            </w:r>
            <w:r w:rsidR="006139A5">
              <w:rPr>
                <w:noProof/>
                <w:webHidden/>
              </w:rPr>
              <w:fldChar w:fldCharType="begin"/>
            </w:r>
            <w:r w:rsidR="006139A5">
              <w:rPr>
                <w:noProof/>
                <w:webHidden/>
              </w:rPr>
              <w:instrText xml:space="preserve"> PAGEREF _Toc87352453 \h </w:instrText>
            </w:r>
            <w:r w:rsidR="006139A5">
              <w:rPr>
                <w:noProof/>
                <w:webHidden/>
              </w:rPr>
            </w:r>
            <w:r w:rsidR="006139A5">
              <w:rPr>
                <w:noProof/>
                <w:webHidden/>
              </w:rPr>
              <w:fldChar w:fldCharType="separate"/>
            </w:r>
            <w:r w:rsidR="006139A5">
              <w:rPr>
                <w:noProof/>
                <w:webHidden/>
              </w:rPr>
              <w:t>28</w:t>
            </w:r>
            <w:r w:rsidR="006139A5">
              <w:rPr>
                <w:noProof/>
                <w:webHidden/>
              </w:rPr>
              <w:fldChar w:fldCharType="end"/>
            </w:r>
          </w:hyperlink>
        </w:p>
        <w:p w14:paraId="58078844" w14:textId="3D2C4DB1" w:rsidR="006139A5" w:rsidRDefault="00006DE1">
          <w:pPr>
            <w:pStyle w:val="TOC2"/>
            <w:tabs>
              <w:tab w:val="left" w:pos="880"/>
              <w:tab w:val="right" w:leader="dot" w:pos="9010"/>
            </w:tabs>
            <w:rPr>
              <w:rFonts w:eastAsiaTheme="minorEastAsia"/>
              <w:noProof/>
              <w:sz w:val="22"/>
              <w:szCs w:val="22"/>
              <w:lang w:eastAsia="en-IE"/>
            </w:rPr>
          </w:pPr>
          <w:hyperlink w:anchor="_Toc87352454" w:history="1">
            <w:r w:rsidR="006139A5" w:rsidRPr="006E2AF4">
              <w:rPr>
                <w:rStyle w:val="Hyperlink"/>
                <w:noProof/>
              </w:rPr>
              <w:t>4.17</w:t>
            </w:r>
            <w:r w:rsidR="006139A5">
              <w:rPr>
                <w:rFonts w:eastAsiaTheme="minorEastAsia"/>
                <w:noProof/>
                <w:sz w:val="22"/>
                <w:szCs w:val="22"/>
                <w:lang w:eastAsia="en-IE"/>
              </w:rPr>
              <w:tab/>
            </w:r>
            <w:r w:rsidR="006139A5" w:rsidRPr="006E2AF4">
              <w:rPr>
                <w:rStyle w:val="Hyperlink"/>
                <w:noProof/>
              </w:rPr>
              <w:t>SetNull above</w:t>
            </w:r>
            <w:r w:rsidR="006139A5">
              <w:rPr>
                <w:noProof/>
                <w:webHidden/>
              </w:rPr>
              <w:tab/>
            </w:r>
            <w:r w:rsidR="006139A5">
              <w:rPr>
                <w:noProof/>
                <w:webHidden/>
              </w:rPr>
              <w:fldChar w:fldCharType="begin"/>
            </w:r>
            <w:r w:rsidR="006139A5">
              <w:rPr>
                <w:noProof/>
                <w:webHidden/>
              </w:rPr>
              <w:instrText xml:space="preserve"> PAGEREF _Toc87352454 \h </w:instrText>
            </w:r>
            <w:r w:rsidR="006139A5">
              <w:rPr>
                <w:noProof/>
                <w:webHidden/>
              </w:rPr>
            </w:r>
            <w:r w:rsidR="006139A5">
              <w:rPr>
                <w:noProof/>
                <w:webHidden/>
              </w:rPr>
              <w:fldChar w:fldCharType="separate"/>
            </w:r>
            <w:r w:rsidR="006139A5">
              <w:rPr>
                <w:noProof/>
                <w:webHidden/>
              </w:rPr>
              <w:t>28</w:t>
            </w:r>
            <w:r w:rsidR="006139A5">
              <w:rPr>
                <w:noProof/>
                <w:webHidden/>
              </w:rPr>
              <w:fldChar w:fldCharType="end"/>
            </w:r>
          </w:hyperlink>
        </w:p>
        <w:p w14:paraId="34037D8F" w14:textId="6612787A" w:rsidR="006139A5" w:rsidRDefault="00006DE1">
          <w:pPr>
            <w:pStyle w:val="TOC2"/>
            <w:tabs>
              <w:tab w:val="left" w:pos="880"/>
              <w:tab w:val="right" w:leader="dot" w:pos="9010"/>
            </w:tabs>
            <w:rPr>
              <w:rFonts w:eastAsiaTheme="minorEastAsia"/>
              <w:noProof/>
              <w:sz w:val="22"/>
              <w:szCs w:val="22"/>
              <w:lang w:eastAsia="en-IE"/>
            </w:rPr>
          </w:pPr>
          <w:hyperlink w:anchor="_Toc87352455" w:history="1">
            <w:r w:rsidR="006139A5" w:rsidRPr="006E2AF4">
              <w:rPr>
                <w:rStyle w:val="Hyperlink"/>
                <w:noProof/>
              </w:rPr>
              <w:t>4.18</w:t>
            </w:r>
            <w:r w:rsidR="006139A5">
              <w:rPr>
                <w:rFonts w:eastAsiaTheme="minorEastAsia"/>
                <w:noProof/>
                <w:sz w:val="22"/>
                <w:szCs w:val="22"/>
                <w:lang w:eastAsia="en-IE"/>
              </w:rPr>
              <w:tab/>
            </w:r>
            <w:r w:rsidR="006139A5" w:rsidRPr="006E2AF4">
              <w:rPr>
                <w:rStyle w:val="Hyperlink"/>
                <w:noProof/>
              </w:rPr>
              <w:t>Inundation extents</w:t>
            </w:r>
            <w:r w:rsidR="006139A5">
              <w:rPr>
                <w:noProof/>
                <w:webHidden/>
              </w:rPr>
              <w:tab/>
            </w:r>
            <w:r w:rsidR="006139A5">
              <w:rPr>
                <w:noProof/>
                <w:webHidden/>
              </w:rPr>
              <w:fldChar w:fldCharType="begin"/>
            </w:r>
            <w:r w:rsidR="006139A5">
              <w:rPr>
                <w:noProof/>
                <w:webHidden/>
              </w:rPr>
              <w:instrText xml:space="preserve"> PAGEREF _Toc87352455 \h </w:instrText>
            </w:r>
            <w:r w:rsidR="006139A5">
              <w:rPr>
                <w:noProof/>
                <w:webHidden/>
              </w:rPr>
            </w:r>
            <w:r w:rsidR="006139A5">
              <w:rPr>
                <w:noProof/>
                <w:webHidden/>
              </w:rPr>
              <w:fldChar w:fldCharType="separate"/>
            </w:r>
            <w:r w:rsidR="006139A5">
              <w:rPr>
                <w:noProof/>
                <w:webHidden/>
              </w:rPr>
              <w:t>28</w:t>
            </w:r>
            <w:r w:rsidR="006139A5">
              <w:rPr>
                <w:noProof/>
                <w:webHidden/>
              </w:rPr>
              <w:fldChar w:fldCharType="end"/>
            </w:r>
          </w:hyperlink>
        </w:p>
        <w:p w14:paraId="39A415F8" w14:textId="04F49D29" w:rsidR="00770F11" w:rsidRDefault="00523DE3" w:rsidP="00770F11">
          <w:pPr>
            <w:rPr>
              <w:b/>
              <w:bCs/>
              <w:noProof/>
            </w:rPr>
          </w:pPr>
          <w:r>
            <w:rPr>
              <w:b/>
              <w:bCs/>
              <w:noProof/>
            </w:rPr>
            <w:fldChar w:fldCharType="end"/>
          </w:r>
        </w:p>
      </w:sdtContent>
    </w:sdt>
    <w:p w14:paraId="59AAACE4" w14:textId="2FFEE4E3" w:rsidR="00E15FC9" w:rsidRPr="00770F11" w:rsidRDefault="00522D14" w:rsidP="00770F11">
      <w:r>
        <w:rPr>
          <w:lang w:val="en-GB"/>
        </w:rPr>
        <w:t xml:space="preserve">This document aims to describe all tools created </w:t>
      </w:r>
      <w:r w:rsidR="00294E9F">
        <w:rPr>
          <w:lang w:val="en-GB"/>
        </w:rPr>
        <w:t xml:space="preserve">for the </w:t>
      </w:r>
      <w:ins w:id="5" w:author="Joe Lydon" w:date="2021-11-10T09:32:00Z">
        <w:r w:rsidR="000E533D">
          <w:rPr>
            <w:lang w:val="en-GB"/>
          </w:rPr>
          <w:t>NRIP</w:t>
        </w:r>
      </w:ins>
      <w:ins w:id="6" w:author="Joe Lydon" w:date="2021-11-10T09:33:00Z">
        <w:r w:rsidR="00F117C8">
          <w:rPr>
            <w:lang w:val="en-GB"/>
          </w:rPr>
          <w:t xml:space="preserve"> </w:t>
        </w:r>
      </w:ins>
      <w:commentRangeStart w:id="7"/>
      <w:del w:id="8" w:author="Joe Lydon" w:date="2021-11-10T09:32:00Z">
        <w:r w:rsidR="00294E9F">
          <w:rPr>
            <w:lang w:val="en-GB"/>
          </w:rPr>
          <w:delText>nrip-jamaica</w:delText>
        </w:r>
        <w:commentRangeEnd w:id="7"/>
        <w:r w:rsidR="00CC10E7">
          <w:rPr>
            <w:rStyle w:val="CommentReference"/>
          </w:rPr>
          <w:commentReference w:id="7"/>
        </w:r>
        <w:r w:rsidR="00294E9F" w:rsidDel="00F117C8">
          <w:rPr>
            <w:lang w:val="en-GB"/>
          </w:rPr>
          <w:delText xml:space="preserve"> </w:delText>
        </w:r>
      </w:del>
      <w:del w:id="9" w:author="Joe Lydon" w:date="2021-11-10T09:33:00Z">
        <w:r w:rsidR="00294E9F" w:rsidDel="00F117C8">
          <w:rPr>
            <w:lang w:val="en-GB"/>
          </w:rPr>
          <w:delText>works</w:delText>
        </w:r>
      </w:del>
      <w:ins w:id="10" w:author="Joe Lydon" w:date="2021-11-10T09:33:00Z">
        <w:r w:rsidR="00F117C8">
          <w:rPr>
            <w:lang w:val="en-GB"/>
          </w:rPr>
          <w:t>Jamaica</w:t>
        </w:r>
        <w:r w:rsidR="00294E9F">
          <w:rPr>
            <w:lang w:val="en-GB"/>
          </w:rPr>
          <w:t xml:space="preserve"> works</w:t>
        </w:r>
      </w:ins>
      <w:r w:rsidR="00294E9F">
        <w:rPr>
          <w:lang w:val="en-GB"/>
        </w:rPr>
        <w:t xml:space="preserve">, with a focus on the underlying </w:t>
      </w:r>
      <w:r w:rsidR="000E1513">
        <w:rPr>
          <w:lang w:val="en-GB"/>
        </w:rPr>
        <w:t>geoprocessing</w:t>
      </w:r>
      <w:r w:rsidR="00294E9F">
        <w:rPr>
          <w:lang w:val="en-GB"/>
        </w:rPr>
        <w:t xml:space="preserve"> </w:t>
      </w:r>
      <w:r w:rsidR="00B01BB7">
        <w:rPr>
          <w:lang w:val="en-GB"/>
        </w:rPr>
        <w:t>functions</w:t>
      </w:r>
      <w:r w:rsidR="00EC43C5">
        <w:rPr>
          <w:lang w:val="en-GB"/>
        </w:rPr>
        <w:t xml:space="preserve"> that run each </w:t>
      </w:r>
      <w:r w:rsidR="00B01BB7">
        <w:rPr>
          <w:lang w:val="en-GB"/>
        </w:rPr>
        <w:t>tool</w:t>
      </w:r>
      <w:r w:rsidR="00EC43C5">
        <w:rPr>
          <w:lang w:val="en-GB"/>
        </w:rPr>
        <w:t>.</w:t>
      </w:r>
    </w:p>
    <w:p w14:paraId="74465587" w14:textId="0EB23EA1" w:rsidR="00833660" w:rsidRDefault="0006164E" w:rsidP="006B1EC2">
      <w:pPr>
        <w:pStyle w:val="Heading1"/>
        <w:rPr>
          <w:sz w:val="28"/>
          <w:szCs w:val="28"/>
        </w:rPr>
      </w:pPr>
      <w:r>
        <w:rPr>
          <w:sz w:val="28"/>
          <w:szCs w:val="28"/>
        </w:rPr>
        <w:t xml:space="preserve"> </w:t>
      </w:r>
      <w:bookmarkStart w:id="11" w:name="_Toc87352416"/>
      <w:r w:rsidR="00833EB4" w:rsidRPr="006B1EC2">
        <w:rPr>
          <w:sz w:val="28"/>
          <w:szCs w:val="28"/>
        </w:rPr>
        <w:t xml:space="preserve">Library installation </w:t>
      </w:r>
      <w:r w:rsidR="006B1EC2" w:rsidRPr="006B1EC2">
        <w:rPr>
          <w:sz w:val="28"/>
          <w:szCs w:val="28"/>
        </w:rPr>
        <w:t>guide</w:t>
      </w:r>
      <w:bookmarkEnd w:id="11"/>
    </w:p>
    <w:p w14:paraId="512D3AF5" w14:textId="6096118C" w:rsidR="0006164E" w:rsidRDefault="00565D37" w:rsidP="0006164E">
      <w:pPr>
        <w:rPr>
          <w:lang w:val="en-GB"/>
        </w:rPr>
      </w:pPr>
      <w:r>
        <w:rPr>
          <w:lang w:val="en-GB"/>
        </w:rPr>
        <w:t xml:space="preserve">To run the tools </w:t>
      </w:r>
      <w:r w:rsidR="00464DE7">
        <w:rPr>
          <w:lang w:val="en-GB"/>
        </w:rPr>
        <w:t xml:space="preserve">there are a few </w:t>
      </w:r>
      <w:r w:rsidR="003D77F7">
        <w:rPr>
          <w:lang w:val="en-GB"/>
        </w:rPr>
        <w:t xml:space="preserve">required python libraries </w:t>
      </w:r>
      <w:r w:rsidR="00D41DDD">
        <w:rPr>
          <w:lang w:val="en-GB"/>
        </w:rPr>
        <w:t xml:space="preserve">that must be installed. </w:t>
      </w:r>
      <w:r w:rsidR="00E15B44">
        <w:rPr>
          <w:lang w:val="en-GB"/>
        </w:rPr>
        <w:t xml:space="preserve">These are </w:t>
      </w:r>
      <w:r w:rsidR="005D6E80">
        <w:rPr>
          <w:lang w:val="en-GB"/>
        </w:rPr>
        <w:t>Geopandas</w:t>
      </w:r>
      <w:r w:rsidR="00B151F8">
        <w:rPr>
          <w:lang w:val="en-GB"/>
        </w:rPr>
        <w:t xml:space="preserve"> and </w:t>
      </w:r>
      <w:r w:rsidR="005D6E80">
        <w:rPr>
          <w:lang w:val="en-GB"/>
        </w:rPr>
        <w:t>WhiteboxTools</w:t>
      </w:r>
      <w:r w:rsidR="00B151F8">
        <w:rPr>
          <w:lang w:val="en-GB"/>
        </w:rPr>
        <w:t xml:space="preserve">. </w:t>
      </w:r>
      <w:r w:rsidR="00AB539D">
        <w:rPr>
          <w:lang w:val="en-GB"/>
        </w:rPr>
        <w:t>Geo</w:t>
      </w:r>
      <w:r w:rsidR="007D5556">
        <w:rPr>
          <w:lang w:val="en-GB"/>
        </w:rPr>
        <w:t>P</w:t>
      </w:r>
      <w:r w:rsidR="00AB539D">
        <w:rPr>
          <w:lang w:val="en-GB"/>
        </w:rPr>
        <w:t xml:space="preserve">andas is </w:t>
      </w:r>
      <w:r w:rsidR="00794BEB">
        <w:rPr>
          <w:lang w:val="en-GB"/>
        </w:rPr>
        <w:t>a</w:t>
      </w:r>
      <w:r w:rsidR="005C7A02">
        <w:rPr>
          <w:lang w:val="en-GB"/>
        </w:rPr>
        <w:t xml:space="preserve">n open-source </w:t>
      </w:r>
      <w:r w:rsidR="005A051C">
        <w:rPr>
          <w:lang w:val="en-GB"/>
        </w:rPr>
        <w:t xml:space="preserve">library </w:t>
      </w:r>
      <w:r w:rsidR="005F52D9">
        <w:rPr>
          <w:lang w:val="en-GB"/>
        </w:rPr>
        <w:t xml:space="preserve">that extends </w:t>
      </w:r>
      <w:r w:rsidR="00461F81">
        <w:rPr>
          <w:lang w:val="en-GB"/>
        </w:rPr>
        <w:t xml:space="preserve">the datatypes used by pandas to allow spatial operations on geometric types. </w:t>
      </w:r>
      <w:r w:rsidR="001C495F">
        <w:rPr>
          <w:lang w:val="en-GB"/>
        </w:rPr>
        <w:t>WhiteboxTools is a</w:t>
      </w:r>
      <w:r w:rsidR="00D505B1">
        <w:rPr>
          <w:lang w:val="en-GB"/>
        </w:rPr>
        <w:t>n open-source</w:t>
      </w:r>
      <w:r w:rsidR="001C495F">
        <w:rPr>
          <w:lang w:val="en-GB"/>
        </w:rPr>
        <w:t xml:space="preserve"> </w:t>
      </w:r>
      <w:r w:rsidR="00301F19">
        <w:rPr>
          <w:lang w:val="en-GB"/>
        </w:rPr>
        <w:t>geospatial data analysis platform</w:t>
      </w:r>
      <w:r w:rsidR="00D505B1">
        <w:rPr>
          <w:lang w:val="en-GB"/>
        </w:rPr>
        <w:t>.</w:t>
      </w:r>
    </w:p>
    <w:p w14:paraId="76E145CB" w14:textId="258B3A1D" w:rsidR="00B1394A" w:rsidRDefault="00D83538" w:rsidP="0006164E">
      <w:pPr>
        <w:rPr>
          <w:lang w:val="en-GB"/>
        </w:rPr>
      </w:pPr>
      <w:r>
        <w:rPr>
          <w:lang w:val="en-GB"/>
        </w:rPr>
        <w:t xml:space="preserve">Before installing these libraries, it is </w:t>
      </w:r>
      <w:r w:rsidR="00C408DB">
        <w:rPr>
          <w:lang w:val="en-GB"/>
        </w:rPr>
        <w:t xml:space="preserve">recommended to have the conda package manager. </w:t>
      </w:r>
      <w:r w:rsidR="00653AE1">
        <w:rPr>
          <w:lang w:val="en-GB"/>
        </w:rPr>
        <w:t xml:space="preserve">This can </w:t>
      </w:r>
      <w:r w:rsidR="005C3FCE">
        <w:rPr>
          <w:lang w:val="en-GB"/>
        </w:rPr>
        <w:t xml:space="preserve">be </w:t>
      </w:r>
      <w:r w:rsidR="005C3FCE" w:rsidRPr="005C3FCE">
        <w:rPr>
          <w:lang w:val="en-GB"/>
        </w:rPr>
        <w:t>obtained by installing the Anaconda Distribution (a free Python distribution for data science), or through miniconda (minimal distribution only containing Python and the conda package manager</w:t>
      </w:r>
      <w:r w:rsidR="00F45091">
        <w:rPr>
          <w:lang w:val="en-GB"/>
        </w:rPr>
        <w:t xml:space="preserve">). </w:t>
      </w:r>
    </w:p>
    <w:p w14:paraId="059DDFCE" w14:textId="7137B929" w:rsidR="007D5556" w:rsidRDefault="000C521F" w:rsidP="0006164E">
      <w:pPr>
        <w:rPr>
          <w:lang w:val="en-GB"/>
        </w:rPr>
      </w:pPr>
      <w:r>
        <w:rPr>
          <w:lang w:val="en-GB"/>
        </w:rPr>
        <w:t xml:space="preserve">Once </w:t>
      </w:r>
      <w:r w:rsidR="00DA0392">
        <w:rPr>
          <w:lang w:val="en-GB"/>
        </w:rPr>
        <w:t>set up</w:t>
      </w:r>
      <w:r>
        <w:rPr>
          <w:lang w:val="en-GB"/>
        </w:rPr>
        <w:t xml:space="preserve">, </w:t>
      </w:r>
      <w:r w:rsidR="001852AE">
        <w:rPr>
          <w:lang w:val="en-GB"/>
        </w:rPr>
        <w:t xml:space="preserve">you can then </w:t>
      </w:r>
      <w:r w:rsidR="00A17EFC">
        <w:rPr>
          <w:lang w:val="en-GB"/>
        </w:rPr>
        <w:t>use the</w:t>
      </w:r>
      <w:r w:rsidR="00EC333A">
        <w:rPr>
          <w:lang w:val="en-GB"/>
        </w:rPr>
        <w:t xml:space="preserve"> Miniconda/Anaconda shell</w:t>
      </w:r>
      <w:r w:rsidR="009A284C">
        <w:rPr>
          <w:lang w:val="en-GB"/>
        </w:rPr>
        <w:t xml:space="preserve"> to install</w:t>
      </w:r>
      <w:r w:rsidR="00A17EFC">
        <w:rPr>
          <w:lang w:val="en-GB"/>
        </w:rPr>
        <w:t xml:space="preserve"> </w:t>
      </w:r>
      <w:r w:rsidR="00DA0392">
        <w:rPr>
          <w:lang w:val="en-GB"/>
        </w:rPr>
        <w:t xml:space="preserve">GeoPandas. </w:t>
      </w:r>
      <w:r w:rsidR="007D5556">
        <w:rPr>
          <w:lang w:val="en-GB"/>
        </w:rPr>
        <w:t xml:space="preserve">GeoPandas and all </w:t>
      </w:r>
      <w:r>
        <w:rPr>
          <w:lang w:val="en-GB"/>
        </w:rPr>
        <w:t>its</w:t>
      </w:r>
      <w:r w:rsidR="007D5556">
        <w:rPr>
          <w:lang w:val="en-GB"/>
        </w:rPr>
        <w:t xml:space="preserve"> dependencies are available </w:t>
      </w:r>
      <w:r w:rsidR="006448CC">
        <w:rPr>
          <w:lang w:val="en-GB"/>
        </w:rPr>
        <w:t>on the conda-forge channel</w:t>
      </w:r>
      <w:r w:rsidR="00DA0392">
        <w:rPr>
          <w:lang w:val="en-GB"/>
        </w:rPr>
        <w:t xml:space="preserve">. Simply enter the following to the </w:t>
      </w:r>
      <w:r w:rsidR="008C7138">
        <w:rPr>
          <w:lang w:val="en-GB"/>
        </w:rPr>
        <w:t>shell:</w:t>
      </w:r>
    </w:p>
    <w:p w14:paraId="7FDED35A" w14:textId="56DE94E2" w:rsidR="00BD2FD1" w:rsidRDefault="00484714" w:rsidP="0006164E">
      <w:pPr>
        <w:rPr>
          <w:i/>
          <w:iCs/>
          <w:lang w:val="en-GB"/>
        </w:rPr>
      </w:pPr>
      <w:r w:rsidRPr="00484714">
        <w:rPr>
          <w:i/>
          <w:iCs/>
          <w:lang w:val="en-GB"/>
        </w:rPr>
        <w:t>conda install --channel conda-forge geopandas</w:t>
      </w:r>
    </w:p>
    <w:p w14:paraId="42836B4F" w14:textId="38B65CC6" w:rsidR="009A089B" w:rsidRDefault="000674C6" w:rsidP="0006164E">
      <w:pPr>
        <w:rPr>
          <w:lang w:val="en-GB"/>
        </w:rPr>
      </w:pPr>
      <w:r>
        <w:rPr>
          <w:lang w:val="en-GB"/>
        </w:rPr>
        <w:t xml:space="preserve">WhiteboxTools are installed in the same manner. </w:t>
      </w:r>
      <w:r w:rsidR="0065295F">
        <w:rPr>
          <w:lang w:val="en-GB"/>
        </w:rPr>
        <w:t>Simply enter the following to the Miniconda/Anaconda shell:</w:t>
      </w:r>
    </w:p>
    <w:p w14:paraId="16412692" w14:textId="0C4DDC1E" w:rsidR="0065295F" w:rsidRDefault="0065295F" w:rsidP="0006164E">
      <w:pPr>
        <w:rPr>
          <w:i/>
          <w:iCs/>
          <w:lang w:val="en-GB"/>
        </w:rPr>
      </w:pPr>
      <w:r w:rsidRPr="0065295F">
        <w:rPr>
          <w:i/>
          <w:iCs/>
          <w:lang w:val="en-GB"/>
        </w:rPr>
        <w:t>conda install -c conda-forge whitebox</w:t>
      </w:r>
    </w:p>
    <w:p w14:paraId="452EE7BD" w14:textId="582A2113" w:rsidR="0065295F" w:rsidRPr="0006164E" w:rsidRDefault="002B6E7B" w:rsidP="0006164E">
      <w:pPr>
        <w:rPr>
          <w:lang w:val="en-GB"/>
        </w:rPr>
      </w:pPr>
      <w:r>
        <w:rPr>
          <w:lang w:val="en-GB"/>
        </w:rPr>
        <w:t>To run the arcpy tools, arcpy must be insta</w:t>
      </w:r>
      <w:r w:rsidR="00AA3922">
        <w:rPr>
          <w:lang w:val="en-GB"/>
        </w:rPr>
        <w:t>lled on the local computer. I</w:t>
      </w:r>
      <w:r w:rsidR="00F80D7F">
        <w:rPr>
          <w:lang w:val="en-GB"/>
        </w:rPr>
        <w:t xml:space="preserve">t comes pre-installed with ArcGIS </w:t>
      </w:r>
      <w:r w:rsidR="00FD3B38">
        <w:rPr>
          <w:lang w:val="en-GB"/>
        </w:rPr>
        <w:t xml:space="preserve">so only has to be imported in a notebook within </w:t>
      </w:r>
      <w:r w:rsidR="004D6A78">
        <w:rPr>
          <w:lang w:val="en-GB"/>
        </w:rPr>
        <w:t xml:space="preserve">ArcGIS. </w:t>
      </w:r>
    </w:p>
    <w:p w14:paraId="3E000223" w14:textId="30EF7C0C" w:rsidR="0005340B" w:rsidRDefault="00DA3AB7" w:rsidP="0005340B">
      <w:pPr>
        <w:pStyle w:val="Heading1"/>
        <w:rPr>
          <w:sz w:val="28"/>
          <w:szCs w:val="28"/>
        </w:rPr>
      </w:pPr>
      <w:r>
        <w:rPr>
          <w:sz w:val="28"/>
          <w:szCs w:val="28"/>
        </w:rPr>
        <w:t xml:space="preserve"> </w:t>
      </w:r>
      <w:bookmarkStart w:id="12" w:name="_Toc87352417"/>
      <w:r w:rsidR="0005340B">
        <w:rPr>
          <w:sz w:val="28"/>
          <w:szCs w:val="28"/>
        </w:rPr>
        <w:t xml:space="preserve">Tool </w:t>
      </w:r>
      <w:r>
        <w:rPr>
          <w:sz w:val="28"/>
          <w:szCs w:val="28"/>
        </w:rPr>
        <w:t>s</w:t>
      </w:r>
      <w:r w:rsidR="0005340B">
        <w:rPr>
          <w:sz w:val="28"/>
          <w:szCs w:val="28"/>
        </w:rPr>
        <w:t>et-up guide</w:t>
      </w:r>
      <w:bookmarkEnd w:id="12"/>
    </w:p>
    <w:p w14:paraId="45FEEF23" w14:textId="264EB992" w:rsidR="00B925C1" w:rsidRDefault="00C96EB1" w:rsidP="00DA3AB7">
      <w:pPr>
        <w:rPr>
          <w:lang w:val="en-GB"/>
        </w:rPr>
      </w:pPr>
      <w:r>
        <w:rPr>
          <w:lang w:val="en-GB"/>
        </w:rPr>
        <w:t xml:space="preserve">These tools were built to function in a python notebook or </w:t>
      </w:r>
      <w:r w:rsidR="00283806">
        <w:rPr>
          <w:lang w:val="en-GB"/>
        </w:rPr>
        <w:t xml:space="preserve">a </w:t>
      </w:r>
      <w:r>
        <w:rPr>
          <w:lang w:val="en-GB"/>
        </w:rPr>
        <w:t xml:space="preserve">standalone python script. </w:t>
      </w:r>
      <w:r w:rsidR="00F53DC8">
        <w:rPr>
          <w:lang w:val="en-GB"/>
        </w:rPr>
        <w:t xml:space="preserve">There are two groups of tools </w:t>
      </w:r>
      <w:r w:rsidR="000B6BAE">
        <w:rPr>
          <w:lang w:val="en-GB"/>
        </w:rPr>
        <w:t>created. These are the open-source tools and the arcpy tools.</w:t>
      </w:r>
    </w:p>
    <w:p w14:paraId="05524E61" w14:textId="788132FB" w:rsidR="00F31BD1" w:rsidRDefault="00177346" w:rsidP="00DA3AB7">
      <w:pPr>
        <w:rPr>
          <w:lang w:val="en-GB"/>
        </w:rPr>
      </w:pPr>
      <w:r>
        <w:rPr>
          <w:lang w:val="en-GB"/>
        </w:rPr>
        <w:t>The open-source tools are designed to</w:t>
      </w:r>
      <w:r w:rsidR="00972359">
        <w:rPr>
          <w:lang w:val="en-GB"/>
        </w:rPr>
        <w:t xml:space="preserve"> be </w:t>
      </w:r>
      <w:r>
        <w:rPr>
          <w:lang w:val="en-GB"/>
        </w:rPr>
        <w:t xml:space="preserve">run </w:t>
      </w:r>
      <w:r w:rsidR="00972359">
        <w:rPr>
          <w:lang w:val="en-GB"/>
        </w:rPr>
        <w:t xml:space="preserve">by any individual </w:t>
      </w:r>
      <w:r w:rsidR="00B139EA">
        <w:rPr>
          <w:lang w:val="en-GB"/>
        </w:rPr>
        <w:t>user using free</w:t>
      </w:r>
      <w:r w:rsidR="00E5696D">
        <w:rPr>
          <w:lang w:val="en-GB"/>
        </w:rPr>
        <w:t>, open-source GIS software.</w:t>
      </w:r>
      <w:r w:rsidR="0029601D">
        <w:rPr>
          <w:lang w:val="en-GB"/>
        </w:rPr>
        <w:t xml:space="preserve"> The</w:t>
      </w:r>
      <w:r w:rsidR="00360013">
        <w:rPr>
          <w:lang w:val="en-GB"/>
        </w:rPr>
        <w:t xml:space="preserve"> </w:t>
      </w:r>
      <w:r w:rsidR="00A82106">
        <w:rPr>
          <w:lang w:val="en-GB"/>
        </w:rPr>
        <w:t>underlying</w:t>
      </w:r>
      <w:r w:rsidR="00360013">
        <w:rPr>
          <w:lang w:val="en-GB"/>
        </w:rPr>
        <w:t xml:space="preserve"> software</w:t>
      </w:r>
      <w:r w:rsidR="00987113">
        <w:rPr>
          <w:lang w:val="en-GB"/>
        </w:rPr>
        <w:t xml:space="preserve"> running</w:t>
      </w:r>
      <w:r w:rsidR="00A82106">
        <w:rPr>
          <w:lang w:val="en-GB"/>
        </w:rPr>
        <w:t xml:space="preserve"> the </w:t>
      </w:r>
      <w:r w:rsidR="000157B7">
        <w:rPr>
          <w:lang w:val="en-GB"/>
        </w:rPr>
        <w:t>functions is WhiteboxTools</w:t>
      </w:r>
      <w:r w:rsidR="00987113">
        <w:rPr>
          <w:lang w:val="en-GB"/>
        </w:rPr>
        <w:t xml:space="preserve">, </w:t>
      </w:r>
      <w:r w:rsidR="00F94783" w:rsidRPr="00F94783">
        <w:rPr>
          <w:lang w:val="en-GB"/>
        </w:rPr>
        <w:t xml:space="preserve">an advanced open-source geospatial data analysis platform developed </w:t>
      </w:r>
      <w:r w:rsidR="00F94783">
        <w:rPr>
          <w:lang w:val="en-GB"/>
        </w:rPr>
        <w:t>by</w:t>
      </w:r>
      <w:r w:rsidR="00F94783" w:rsidRPr="00F94783">
        <w:rPr>
          <w:lang w:val="en-GB"/>
        </w:rPr>
        <w:t xml:space="preserve"> the University of Guelph</w:t>
      </w:r>
      <w:r w:rsidR="00F94783">
        <w:rPr>
          <w:lang w:val="en-GB"/>
        </w:rPr>
        <w:t>.</w:t>
      </w:r>
      <w:r w:rsidR="00E5696D">
        <w:rPr>
          <w:lang w:val="en-GB"/>
        </w:rPr>
        <w:t xml:space="preserve"> </w:t>
      </w:r>
      <w:r w:rsidR="00966F2E">
        <w:rPr>
          <w:lang w:val="en-GB"/>
        </w:rPr>
        <w:t xml:space="preserve">The open-source </w:t>
      </w:r>
      <w:r w:rsidR="00E6787D">
        <w:rPr>
          <w:lang w:val="en-GB"/>
        </w:rPr>
        <w:t>component is</w:t>
      </w:r>
      <w:r w:rsidR="00B13D1F">
        <w:rPr>
          <w:lang w:val="en-GB"/>
        </w:rPr>
        <w:t xml:space="preserve"> made up</w:t>
      </w:r>
      <w:r w:rsidR="00087BB8">
        <w:rPr>
          <w:lang w:val="en-GB"/>
        </w:rPr>
        <w:t xml:space="preserve"> of</w:t>
      </w:r>
      <w:r w:rsidR="0003131C">
        <w:rPr>
          <w:lang w:val="en-GB"/>
        </w:rPr>
        <w:t xml:space="preserve"> six</w:t>
      </w:r>
      <w:r w:rsidR="000D16DB">
        <w:rPr>
          <w:lang w:val="en-GB"/>
        </w:rPr>
        <w:t xml:space="preserve"> python </w:t>
      </w:r>
      <w:r w:rsidR="00166BC3">
        <w:rPr>
          <w:lang w:val="en-GB"/>
        </w:rPr>
        <w:t>files</w:t>
      </w:r>
      <w:r w:rsidR="007F21D3">
        <w:rPr>
          <w:lang w:val="en-GB"/>
        </w:rPr>
        <w:t>,</w:t>
      </w:r>
      <w:r w:rsidR="00166BC3">
        <w:rPr>
          <w:lang w:val="en-GB"/>
        </w:rPr>
        <w:t xml:space="preserve"> with </w:t>
      </w:r>
      <w:r w:rsidR="00976F8B">
        <w:rPr>
          <w:lang w:val="en-GB"/>
        </w:rPr>
        <w:t xml:space="preserve">the </w:t>
      </w:r>
      <w:r w:rsidR="00366A86">
        <w:rPr>
          <w:lang w:val="en-GB"/>
        </w:rPr>
        <w:t xml:space="preserve">bespoke </w:t>
      </w:r>
      <w:r w:rsidR="00A44A0C">
        <w:rPr>
          <w:lang w:val="en-GB"/>
        </w:rPr>
        <w:t>tools</w:t>
      </w:r>
      <w:r w:rsidR="00366A86">
        <w:rPr>
          <w:lang w:val="en-GB"/>
        </w:rPr>
        <w:t xml:space="preserve"> </w:t>
      </w:r>
      <w:r w:rsidR="007F21D3">
        <w:rPr>
          <w:lang w:val="en-GB"/>
        </w:rPr>
        <w:t xml:space="preserve">written within these </w:t>
      </w:r>
      <w:r w:rsidR="00CC7F76">
        <w:rPr>
          <w:lang w:val="en-GB"/>
        </w:rPr>
        <w:t>scripts</w:t>
      </w:r>
      <w:r w:rsidR="00A44A0C">
        <w:rPr>
          <w:lang w:val="en-GB"/>
        </w:rPr>
        <w:t xml:space="preserve"> as callable functions</w:t>
      </w:r>
      <w:r w:rsidR="00CC7F76">
        <w:rPr>
          <w:lang w:val="en-GB"/>
        </w:rPr>
        <w:t xml:space="preserve">. </w:t>
      </w:r>
      <w:r w:rsidR="004F2B92">
        <w:rPr>
          <w:lang w:val="en-GB"/>
        </w:rPr>
        <w:t xml:space="preserve">The </w:t>
      </w:r>
      <w:ins w:id="13" w:author="Joe Lydon" w:date="2022-01-21T14:58:00Z">
        <w:r w:rsidR="00AC1E72">
          <w:rPr>
            <w:lang w:val="en-GB"/>
          </w:rPr>
          <w:t>five</w:t>
        </w:r>
      </w:ins>
      <w:del w:id="14" w:author="Joe Lydon" w:date="2022-01-21T14:58:00Z">
        <w:r w:rsidR="0003131C" w:rsidDel="00AC1E72">
          <w:rPr>
            <w:lang w:val="en-GB"/>
          </w:rPr>
          <w:delText>six</w:delText>
        </w:r>
      </w:del>
      <w:r w:rsidR="004F2B92">
        <w:rPr>
          <w:lang w:val="en-GB"/>
        </w:rPr>
        <w:t xml:space="preserve"> python files are as follows:</w:t>
      </w:r>
    </w:p>
    <w:p w14:paraId="72E19B8E" w14:textId="4ECE04E9" w:rsidR="004F2B92" w:rsidRDefault="004F2B92" w:rsidP="006264AF">
      <w:pPr>
        <w:pStyle w:val="ListParagraph"/>
        <w:numPr>
          <w:ilvl w:val="0"/>
          <w:numId w:val="19"/>
        </w:numPr>
        <w:rPr>
          <w:i/>
          <w:iCs/>
          <w:lang w:val="en-GB"/>
        </w:rPr>
      </w:pPr>
      <w:del w:id="15" w:author="Joe Lydon" w:date="2022-01-21T14:58:00Z">
        <w:r w:rsidRPr="004F2B92" w:rsidDel="00AC1E72">
          <w:rPr>
            <w:i/>
            <w:iCs/>
            <w:lang w:val="en-GB"/>
          </w:rPr>
          <w:delText>wbt_</w:delText>
        </w:r>
      </w:del>
      <w:r w:rsidRPr="004F2B92">
        <w:rPr>
          <w:i/>
          <w:iCs/>
          <w:lang w:val="en-GB"/>
        </w:rPr>
        <w:t>geometric_analysis.py</w:t>
      </w:r>
    </w:p>
    <w:p w14:paraId="0277A3D6" w14:textId="371F47AC" w:rsidR="004F2B92" w:rsidRDefault="004F2B92" w:rsidP="006264AF">
      <w:pPr>
        <w:pStyle w:val="ListParagraph"/>
        <w:numPr>
          <w:ilvl w:val="0"/>
          <w:numId w:val="19"/>
        </w:numPr>
        <w:rPr>
          <w:i/>
          <w:iCs/>
          <w:lang w:val="en-GB"/>
        </w:rPr>
      </w:pPr>
      <w:del w:id="16" w:author="Joe Lydon" w:date="2022-01-21T14:58:00Z">
        <w:r w:rsidRPr="004F2B92" w:rsidDel="00AC1E72">
          <w:rPr>
            <w:i/>
            <w:iCs/>
            <w:lang w:val="en-GB"/>
          </w:rPr>
          <w:delText>wbt_</w:delText>
        </w:r>
      </w:del>
      <w:r w:rsidRPr="004F2B92">
        <w:rPr>
          <w:i/>
          <w:iCs/>
          <w:lang w:val="en-GB"/>
        </w:rPr>
        <w:t>geo</w:t>
      </w:r>
      <w:r>
        <w:rPr>
          <w:i/>
          <w:iCs/>
          <w:lang w:val="en-GB"/>
        </w:rPr>
        <w:t>morphological</w:t>
      </w:r>
      <w:r w:rsidRPr="004F2B92">
        <w:rPr>
          <w:i/>
          <w:iCs/>
          <w:lang w:val="en-GB"/>
        </w:rPr>
        <w:t>_analysis.py</w:t>
      </w:r>
    </w:p>
    <w:p w14:paraId="44CA93B7" w14:textId="7A9EB81C" w:rsidR="004F2B92" w:rsidRDefault="004F2B92" w:rsidP="006264AF">
      <w:pPr>
        <w:pStyle w:val="ListParagraph"/>
        <w:numPr>
          <w:ilvl w:val="0"/>
          <w:numId w:val="19"/>
        </w:numPr>
        <w:rPr>
          <w:i/>
          <w:iCs/>
          <w:lang w:val="en-GB"/>
        </w:rPr>
      </w:pPr>
      <w:del w:id="17" w:author="Joe Lydon" w:date="2022-01-21T14:58:00Z">
        <w:r w:rsidRPr="004F2B92" w:rsidDel="00AC1E72">
          <w:rPr>
            <w:i/>
            <w:iCs/>
            <w:lang w:val="en-GB"/>
          </w:rPr>
          <w:delText>wbt_</w:delText>
        </w:r>
      </w:del>
      <w:r>
        <w:rPr>
          <w:i/>
          <w:iCs/>
          <w:lang w:val="en-GB"/>
        </w:rPr>
        <w:t>hydrological</w:t>
      </w:r>
      <w:r w:rsidRPr="004F2B92">
        <w:rPr>
          <w:i/>
          <w:iCs/>
          <w:lang w:val="en-GB"/>
        </w:rPr>
        <w:t>_analysis.py</w:t>
      </w:r>
    </w:p>
    <w:p w14:paraId="467BBF87" w14:textId="553382FB" w:rsidR="004F2B92" w:rsidRDefault="00486968" w:rsidP="006264AF">
      <w:pPr>
        <w:pStyle w:val="ListParagraph"/>
        <w:numPr>
          <w:ilvl w:val="0"/>
          <w:numId w:val="19"/>
        </w:numPr>
        <w:rPr>
          <w:i/>
          <w:iCs/>
          <w:lang w:val="en-GB"/>
        </w:rPr>
      </w:pPr>
      <w:del w:id="18" w:author="Joe Lydon" w:date="2022-01-21T14:58:00Z">
        <w:r w:rsidRPr="00486968" w:rsidDel="00AC1E72">
          <w:rPr>
            <w:i/>
            <w:iCs/>
            <w:lang w:val="en-GB"/>
          </w:rPr>
          <w:delText>wbt_</w:delText>
        </w:r>
      </w:del>
      <w:r>
        <w:rPr>
          <w:i/>
          <w:iCs/>
          <w:lang w:val="en-GB"/>
        </w:rPr>
        <w:t>inundation</w:t>
      </w:r>
      <w:r w:rsidRPr="00486968">
        <w:rPr>
          <w:i/>
          <w:iCs/>
          <w:lang w:val="en-GB"/>
        </w:rPr>
        <w:t>_analysis.py</w:t>
      </w:r>
    </w:p>
    <w:p w14:paraId="23D7570F" w14:textId="77777777" w:rsidR="00263005" w:rsidRDefault="00486968" w:rsidP="006264AF">
      <w:pPr>
        <w:pStyle w:val="ListParagraph"/>
        <w:numPr>
          <w:ilvl w:val="0"/>
          <w:numId w:val="19"/>
        </w:numPr>
        <w:rPr>
          <w:i/>
          <w:iCs/>
          <w:lang w:val="en-GB"/>
        </w:rPr>
      </w:pPr>
      <w:r>
        <w:rPr>
          <w:i/>
          <w:iCs/>
          <w:lang w:val="en-GB"/>
        </w:rPr>
        <w:t>wbt_utils.py</w:t>
      </w:r>
    </w:p>
    <w:p w14:paraId="542ECA09" w14:textId="56F843E6" w:rsidR="00486968" w:rsidRPr="00263005" w:rsidRDefault="00D130B8" w:rsidP="00263005">
      <w:pPr>
        <w:rPr>
          <w:i/>
          <w:iCs/>
          <w:lang w:val="en-GB"/>
        </w:rPr>
      </w:pPr>
      <w:r w:rsidRPr="00263005">
        <w:rPr>
          <w:lang w:val="en-GB"/>
        </w:rPr>
        <w:t xml:space="preserve">The arcpy tools are designed to be run within the ESRI environment using ESRI products. </w:t>
      </w:r>
      <w:r w:rsidR="00574464" w:rsidRPr="00263005">
        <w:rPr>
          <w:lang w:val="en-GB"/>
        </w:rPr>
        <w:t xml:space="preserve">The </w:t>
      </w:r>
      <w:r w:rsidR="00CE26A0" w:rsidRPr="00263005">
        <w:rPr>
          <w:lang w:val="en-GB"/>
        </w:rPr>
        <w:t xml:space="preserve">underlying software </w:t>
      </w:r>
      <w:r w:rsidR="00BF1973" w:rsidRPr="00263005">
        <w:rPr>
          <w:lang w:val="en-GB"/>
        </w:rPr>
        <w:t>running the functions is arcpy</w:t>
      </w:r>
      <w:r w:rsidR="00386CE0" w:rsidRPr="00263005">
        <w:rPr>
          <w:lang w:val="en-GB"/>
        </w:rPr>
        <w:t xml:space="preserve">, ESRI’s </w:t>
      </w:r>
      <w:r w:rsidR="00A13DF5" w:rsidRPr="00263005">
        <w:rPr>
          <w:lang w:val="en-GB"/>
        </w:rPr>
        <w:t xml:space="preserve">Python site package. </w:t>
      </w:r>
      <w:r w:rsidR="00B32246" w:rsidRPr="00263005">
        <w:rPr>
          <w:lang w:val="en-GB"/>
        </w:rPr>
        <w:t xml:space="preserve">The </w:t>
      </w:r>
      <w:r w:rsidR="00D83D22" w:rsidRPr="00263005">
        <w:rPr>
          <w:lang w:val="en-GB"/>
        </w:rPr>
        <w:t>arcpy component is made up of five python files with the bespoke tools written within these scripts as callable functions</w:t>
      </w:r>
      <w:r w:rsidR="00072590" w:rsidRPr="00263005">
        <w:rPr>
          <w:lang w:val="en-GB"/>
        </w:rPr>
        <w:t xml:space="preserve">. The </w:t>
      </w:r>
      <w:del w:id="19" w:author="Joe Lydon" w:date="2022-01-21T14:58:00Z">
        <w:r w:rsidR="00072590" w:rsidRPr="00263005" w:rsidDel="00AC1E72">
          <w:rPr>
            <w:lang w:val="en-GB"/>
          </w:rPr>
          <w:delText xml:space="preserve">five </w:delText>
        </w:r>
      </w:del>
      <w:ins w:id="20" w:author="Joe Lydon" w:date="2022-01-21T14:58:00Z">
        <w:r w:rsidR="00AC1E72">
          <w:rPr>
            <w:lang w:val="en-GB"/>
          </w:rPr>
          <w:t>six</w:t>
        </w:r>
        <w:r w:rsidR="00AC1E72" w:rsidRPr="00263005">
          <w:rPr>
            <w:lang w:val="en-GB"/>
          </w:rPr>
          <w:t xml:space="preserve"> </w:t>
        </w:r>
      </w:ins>
      <w:r w:rsidR="00072590" w:rsidRPr="00263005">
        <w:rPr>
          <w:lang w:val="en-GB"/>
        </w:rPr>
        <w:t>python files are as follows:</w:t>
      </w:r>
    </w:p>
    <w:p w14:paraId="5EA0AEF4" w14:textId="7463CE32" w:rsidR="00072590" w:rsidRPr="007C350D" w:rsidRDefault="00B22827" w:rsidP="006264AF">
      <w:pPr>
        <w:pStyle w:val="ListParagraph"/>
        <w:numPr>
          <w:ilvl w:val="0"/>
          <w:numId w:val="20"/>
        </w:numPr>
        <w:rPr>
          <w:i/>
          <w:iCs/>
          <w:lang w:val="en-GB"/>
        </w:rPr>
      </w:pPr>
      <w:r w:rsidRPr="007C350D">
        <w:rPr>
          <w:i/>
          <w:iCs/>
          <w:lang w:val="en-GB"/>
        </w:rPr>
        <w:t>conditional_eval.py</w:t>
      </w:r>
    </w:p>
    <w:p w14:paraId="3D5D86CC" w14:textId="6D006A07" w:rsidR="00B22827" w:rsidRPr="007C350D" w:rsidRDefault="00D64B64" w:rsidP="006264AF">
      <w:pPr>
        <w:pStyle w:val="ListParagraph"/>
        <w:numPr>
          <w:ilvl w:val="0"/>
          <w:numId w:val="20"/>
        </w:numPr>
        <w:rPr>
          <w:i/>
          <w:iCs/>
          <w:lang w:val="en-GB"/>
        </w:rPr>
      </w:pPr>
      <w:r w:rsidRPr="007C350D">
        <w:rPr>
          <w:i/>
          <w:iCs/>
          <w:lang w:val="en-GB"/>
        </w:rPr>
        <w:lastRenderedPageBreak/>
        <w:t>geometric_analysis.py</w:t>
      </w:r>
    </w:p>
    <w:p w14:paraId="7DBB117A" w14:textId="204A56A6" w:rsidR="00D64B64" w:rsidRPr="007C350D" w:rsidRDefault="00BB11F0" w:rsidP="006264AF">
      <w:pPr>
        <w:pStyle w:val="ListParagraph"/>
        <w:numPr>
          <w:ilvl w:val="0"/>
          <w:numId w:val="20"/>
        </w:numPr>
        <w:rPr>
          <w:i/>
          <w:iCs/>
          <w:lang w:val="en-GB"/>
        </w:rPr>
      </w:pPr>
      <w:r w:rsidRPr="007C350D">
        <w:rPr>
          <w:i/>
          <w:iCs/>
          <w:lang w:val="en-GB"/>
        </w:rPr>
        <w:t>geomorphological_analysis.py</w:t>
      </w:r>
    </w:p>
    <w:p w14:paraId="174D333D" w14:textId="77E16ADE" w:rsidR="0013421D" w:rsidRPr="007C350D" w:rsidRDefault="0013421D" w:rsidP="006264AF">
      <w:pPr>
        <w:pStyle w:val="ListParagraph"/>
        <w:numPr>
          <w:ilvl w:val="0"/>
          <w:numId w:val="20"/>
        </w:numPr>
        <w:rPr>
          <w:i/>
          <w:iCs/>
          <w:lang w:val="en-GB"/>
        </w:rPr>
      </w:pPr>
      <w:r w:rsidRPr="007C350D">
        <w:rPr>
          <w:i/>
          <w:iCs/>
          <w:lang w:val="en-GB"/>
        </w:rPr>
        <w:t>hydrological_analysis.py</w:t>
      </w:r>
    </w:p>
    <w:p w14:paraId="41110BB6" w14:textId="77777777" w:rsidR="00045D23" w:rsidRDefault="00045D23" w:rsidP="006264AF">
      <w:pPr>
        <w:pStyle w:val="ListParagraph"/>
        <w:numPr>
          <w:ilvl w:val="0"/>
          <w:numId w:val="20"/>
        </w:numPr>
        <w:rPr>
          <w:i/>
          <w:iCs/>
          <w:lang w:val="en-GB"/>
        </w:rPr>
      </w:pPr>
      <w:r w:rsidRPr="007C350D">
        <w:rPr>
          <w:i/>
          <w:iCs/>
          <w:lang w:val="en-GB"/>
        </w:rPr>
        <w:t>inundation_analysis.py</w:t>
      </w:r>
    </w:p>
    <w:p w14:paraId="00E12CA1" w14:textId="6E687347" w:rsidR="007621C9" w:rsidRDefault="00263005" w:rsidP="006264AF">
      <w:pPr>
        <w:pStyle w:val="ListParagraph"/>
        <w:numPr>
          <w:ilvl w:val="0"/>
          <w:numId w:val="20"/>
        </w:numPr>
        <w:rPr>
          <w:i/>
          <w:iCs/>
          <w:lang w:val="en-GB"/>
        </w:rPr>
      </w:pPr>
      <w:r>
        <w:rPr>
          <w:i/>
          <w:iCs/>
          <w:lang w:val="en-GB"/>
        </w:rPr>
        <w:t>utils.py</w:t>
      </w:r>
    </w:p>
    <w:p w14:paraId="75A8E83B" w14:textId="77777777" w:rsidR="005D0E38" w:rsidRDefault="00257621" w:rsidP="00C6532D">
      <w:pPr>
        <w:rPr>
          <w:lang w:val="en-GB"/>
        </w:rPr>
      </w:pPr>
      <w:r>
        <w:rPr>
          <w:lang w:val="en-GB"/>
        </w:rPr>
        <w:t xml:space="preserve">To </w:t>
      </w:r>
      <w:r w:rsidR="0094677E">
        <w:rPr>
          <w:lang w:val="en-GB"/>
        </w:rPr>
        <w:t>help with the</w:t>
      </w:r>
      <w:r w:rsidR="0054591B">
        <w:rPr>
          <w:lang w:val="en-GB"/>
        </w:rPr>
        <w:t xml:space="preserve"> </w:t>
      </w:r>
      <w:r w:rsidR="0054591B" w:rsidRPr="0054591B">
        <w:rPr>
          <w:lang w:val="en-GB"/>
        </w:rPr>
        <w:t>familiarisation</w:t>
      </w:r>
      <w:r w:rsidR="0054591B">
        <w:rPr>
          <w:lang w:val="en-GB"/>
        </w:rPr>
        <w:t xml:space="preserve"> of the </w:t>
      </w:r>
      <w:r w:rsidR="00B51B4C">
        <w:rPr>
          <w:lang w:val="en-GB"/>
        </w:rPr>
        <w:t>product</w:t>
      </w:r>
      <w:r w:rsidR="0054591B">
        <w:rPr>
          <w:lang w:val="en-GB"/>
        </w:rPr>
        <w:t xml:space="preserve">, we have created an example notebook for both open-source and arcpy tools. </w:t>
      </w:r>
      <w:r w:rsidR="00255847">
        <w:rPr>
          <w:lang w:val="en-GB"/>
        </w:rPr>
        <w:t xml:space="preserve">These detail </w:t>
      </w:r>
      <w:r w:rsidR="000D03FB">
        <w:rPr>
          <w:lang w:val="en-GB"/>
        </w:rPr>
        <w:t>the necessary imports and</w:t>
      </w:r>
      <w:r w:rsidR="00CF6E13">
        <w:rPr>
          <w:lang w:val="en-GB"/>
        </w:rPr>
        <w:t xml:space="preserve"> show</w:t>
      </w:r>
      <w:r w:rsidR="005D0E38">
        <w:rPr>
          <w:lang w:val="en-GB"/>
        </w:rPr>
        <w:t xml:space="preserve"> working</w:t>
      </w:r>
      <w:r w:rsidR="000D03FB">
        <w:rPr>
          <w:lang w:val="en-GB"/>
        </w:rPr>
        <w:t xml:space="preserve"> </w:t>
      </w:r>
      <w:r w:rsidR="009C2701">
        <w:rPr>
          <w:lang w:val="en-GB"/>
        </w:rPr>
        <w:t xml:space="preserve">examples of </w:t>
      </w:r>
      <w:r w:rsidR="005D0E38">
        <w:rPr>
          <w:lang w:val="en-GB"/>
        </w:rPr>
        <w:t xml:space="preserve">specific </w:t>
      </w:r>
      <w:r w:rsidR="009C2701">
        <w:rPr>
          <w:lang w:val="en-GB"/>
        </w:rPr>
        <w:t xml:space="preserve">functions. </w:t>
      </w:r>
      <w:r w:rsidR="005D0E38">
        <w:rPr>
          <w:lang w:val="en-GB"/>
        </w:rPr>
        <w:t>The notebook files are as follows:</w:t>
      </w:r>
    </w:p>
    <w:p w14:paraId="0DBC77A2" w14:textId="1A762039" w:rsidR="00C6532D" w:rsidRPr="00E5229F" w:rsidRDefault="00D603C0" w:rsidP="006264AF">
      <w:pPr>
        <w:pStyle w:val="ListParagraph"/>
        <w:numPr>
          <w:ilvl w:val="0"/>
          <w:numId w:val="21"/>
        </w:numPr>
        <w:rPr>
          <w:i/>
          <w:iCs/>
          <w:lang w:val="en-GB"/>
        </w:rPr>
      </w:pPr>
      <w:r w:rsidRPr="00E5229F">
        <w:rPr>
          <w:i/>
          <w:iCs/>
          <w:lang w:val="en-GB"/>
        </w:rPr>
        <w:t>examples_whitebox_toolset.ipynb</w:t>
      </w:r>
    </w:p>
    <w:p w14:paraId="74C349BA" w14:textId="6A4970B7" w:rsidR="00D603C0" w:rsidRDefault="00E5229F" w:rsidP="006264AF">
      <w:pPr>
        <w:pStyle w:val="ListParagraph"/>
        <w:numPr>
          <w:ilvl w:val="0"/>
          <w:numId w:val="21"/>
        </w:numPr>
        <w:rPr>
          <w:i/>
          <w:iCs/>
          <w:lang w:val="en-GB"/>
        </w:rPr>
      </w:pPr>
      <w:r w:rsidRPr="00E5229F">
        <w:rPr>
          <w:i/>
          <w:iCs/>
          <w:lang w:val="en-GB"/>
        </w:rPr>
        <w:t>examples_arcpy_toolset.ipynb</w:t>
      </w:r>
    </w:p>
    <w:p w14:paraId="554B2591" w14:textId="32ACF6B5" w:rsidR="00DD1E49" w:rsidRDefault="0006516F" w:rsidP="0066632A">
      <w:pPr>
        <w:rPr>
          <w:lang w:val="en-GB"/>
        </w:rPr>
      </w:pPr>
      <w:r>
        <w:rPr>
          <w:lang w:val="en-GB"/>
        </w:rPr>
        <w:t>The first steps in using th</w:t>
      </w:r>
      <w:r w:rsidR="00D75943">
        <w:rPr>
          <w:lang w:val="en-GB"/>
        </w:rPr>
        <w:t>ese tools will be to clone the</w:t>
      </w:r>
      <w:ins w:id="21" w:author="Joe Lydon" w:date="2022-01-21T15:02:00Z">
        <w:r w:rsidR="00AC1E72">
          <w:rPr>
            <w:lang w:val="en-GB"/>
          </w:rPr>
          <w:t xml:space="preserve"> needed</w:t>
        </w:r>
      </w:ins>
      <w:del w:id="22" w:author="Nishant Deswal" w:date="2021-11-10T11:09:00Z">
        <w:r w:rsidR="00D75943">
          <w:rPr>
            <w:lang w:val="en-GB"/>
          </w:rPr>
          <w:delText xml:space="preserve"> </w:delText>
        </w:r>
      </w:del>
      <w:del w:id="23" w:author="Nishant Deswal" w:date="2021-11-10T10:18:00Z">
        <w:r w:rsidR="00D75943" w:rsidRPr="00C1363E">
          <w:rPr>
            <w:b/>
            <w:lang w:val="en-GB"/>
            <w:rPrChange w:id="24" w:author="Nishant Deswal" w:date="2021-11-10T14:44:00Z">
              <w:rPr>
                <w:lang w:val="en-GB"/>
              </w:rPr>
            </w:rPrChange>
          </w:rPr>
          <w:delText>nrip</w:delText>
        </w:r>
      </w:del>
      <w:del w:id="25" w:author="Nishant Deswal" w:date="2021-11-10T10:19:00Z">
        <w:r w:rsidR="00D75943" w:rsidRPr="00C1363E">
          <w:rPr>
            <w:b/>
            <w:lang w:val="en-GB"/>
            <w:rPrChange w:id="26" w:author="Nishant Deswal" w:date="2021-11-10T14:44:00Z">
              <w:rPr>
                <w:lang w:val="en-GB"/>
              </w:rPr>
            </w:rPrChange>
          </w:rPr>
          <w:delText>_</w:delText>
        </w:r>
      </w:del>
      <w:del w:id="27" w:author="Nishant Deswal" w:date="2021-11-10T10:18:00Z">
        <w:r w:rsidR="00D75943" w:rsidRPr="00C1363E">
          <w:rPr>
            <w:b/>
            <w:lang w:val="en-GB"/>
            <w:rPrChange w:id="28" w:author="Nishant Deswal" w:date="2021-11-10T14:44:00Z">
              <w:rPr>
                <w:lang w:val="en-GB"/>
              </w:rPr>
            </w:rPrChange>
          </w:rPr>
          <w:delText xml:space="preserve">jamaica </w:delText>
        </w:r>
      </w:del>
      <w:ins w:id="29" w:author="Nishant Deswal" w:date="2021-11-10T10:18:00Z">
        <w:r w:rsidR="00B84360">
          <w:rPr>
            <w:lang w:val="en-GB"/>
          </w:rPr>
          <w:t xml:space="preserve"> </w:t>
        </w:r>
      </w:ins>
      <w:ins w:id="30" w:author="Nishant Deswal" w:date="2021-11-10T11:09:00Z">
        <w:r w:rsidR="00A965B6">
          <w:rPr>
            <w:b/>
            <w:bCs/>
            <w:lang w:val="en-GB"/>
          </w:rPr>
          <w:t xml:space="preserve">nrip-jamaica </w:t>
        </w:r>
      </w:ins>
      <w:r w:rsidR="00D75943">
        <w:rPr>
          <w:lang w:val="en-GB"/>
        </w:rPr>
        <w:t>repos</w:t>
      </w:r>
      <w:r w:rsidR="00CE25C1">
        <w:rPr>
          <w:lang w:val="en-GB"/>
        </w:rPr>
        <w:t>itory from our</w:t>
      </w:r>
      <w:r w:rsidR="00582B40">
        <w:rPr>
          <w:lang w:val="en-GB"/>
        </w:rPr>
        <w:t xml:space="preserve"> </w:t>
      </w:r>
      <w:r w:rsidR="00CE25C1">
        <w:rPr>
          <w:lang w:val="en-GB"/>
        </w:rPr>
        <w:t>online</w:t>
      </w:r>
      <w:r w:rsidR="00582B40">
        <w:rPr>
          <w:lang w:val="en-GB"/>
        </w:rPr>
        <w:t xml:space="preserve"> Síor</w:t>
      </w:r>
      <w:r w:rsidR="00CE25C1">
        <w:rPr>
          <w:lang w:val="en-GB"/>
        </w:rPr>
        <w:t xml:space="preserve"> </w:t>
      </w:r>
      <w:del w:id="31" w:author="Nishant Deswal" w:date="2021-11-10T10:18:00Z">
        <w:r w:rsidR="00CE25C1">
          <w:rPr>
            <w:lang w:val="en-GB"/>
          </w:rPr>
          <w:delText>github</w:delText>
        </w:r>
      </w:del>
      <w:ins w:id="32" w:author="Nishant Deswal" w:date="2021-11-10T10:18:00Z">
        <w:r w:rsidR="00B84360">
          <w:rPr>
            <w:lang w:val="en-GB"/>
          </w:rPr>
          <w:t>GitHub</w:t>
        </w:r>
      </w:ins>
      <w:r w:rsidR="00582B40">
        <w:rPr>
          <w:lang w:val="en-GB"/>
        </w:rPr>
        <w:t xml:space="preserve"> to your local device</w:t>
      </w:r>
      <w:r w:rsidR="00CE25C1">
        <w:rPr>
          <w:lang w:val="en-GB"/>
        </w:rPr>
        <w:t>.</w:t>
      </w:r>
      <w:ins w:id="33" w:author="Joe Lydon" w:date="2022-01-21T16:17:00Z">
        <w:r w:rsidR="0066632A">
          <w:rPr>
            <w:lang w:val="en-GB"/>
          </w:rPr>
          <w:t xml:space="preserve"> The link for the generic repository which</w:t>
        </w:r>
      </w:ins>
      <w:ins w:id="34" w:author="Joe Lydon" w:date="2022-01-21T16:18:00Z">
        <w:r w:rsidR="0066632A">
          <w:rPr>
            <w:lang w:val="en-GB"/>
          </w:rPr>
          <w:t xml:space="preserve"> contains a project summary and necessary links is </w:t>
        </w:r>
      </w:ins>
      <w:ins w:id="35" w:author="Joe Lydon" w:date="2022-01-21T16:19:00Z">
        <w:r w:rsidR="0066632A">
          <w:rPr>
            <w:lang w:val="en-GB"/>
          </w:rPr>
          <w:fldChar w:fldCharType="begin"/>
        </w:r>
        <w:r w:rsidR="0066632A">
          <w:rPr>
            <w:lang w:val="en-GB"/>
          </w:rPr>
          <w:instrText xml:space="preserve"> HYPERLINK "</w:instrText>
        </w:r>
      </w:ins>
      <w:ins w:id="36" w:author="Joe Lydon" w:date="2022-01-21T16:18:00Z">
        <w:r w:rsidR="0066632A" w:rsidRPr="0066632A">
          <w:rPr>
            <w:lang w:val="en-GB"/>
          </w:rPr>
          <w:instrText>https://github.com/siorconsulting/nrip-jamaica</w:instrText>
        </w:r>
      </w:ins>
      <w:ins w:id="37" w:author="Joe Lydon" w:date="2022-01-21T16:19:00Z">
        <w:r w:rsidR="0066632A">
          <w:rPr>
            <w:lang w:val="en-GB"/>
          </w:rPr>
          <w:instrText xml:space="preserve">" </w:instrText>
        </w:r>
        <w:r w:rsidR="0066632A">
          <w:rPr>
            <w:lang w:val="en-GB"/>
          </w:rPr>
          <w:fldChar w:fldCharType="separate"/>
        </w:r>
      </w:ins>
      <w:ins w:id="38" w:author="Joe Lydon" w:date="2022-01-21T16:18:00Z">
        <w:r w:rsidR="0066632A" w:rsidRPr="00FA5127">
          <w:rPr>
            <w:rStyle w:val="Hyperlink"/>
            <w:lang w:val="en-GB"/>
          </w:rPr>
          <w:t>https://github.com/siorconsulting/nrip-jamaica</w:t>
        </w:r>
      </w:ins>
      <w:ins w:id="39" w:author="Joe Lydon" w:date="2022-01-21T16:19:00Z">
        <w:r w:rsidR="0066632A">
          <w:rPr>
            <w:lang w:val="en-GB"/>
          </w:rPr>
          <w:fldChar w:fldCharType="end"/>
        </w:r>
        <w:r w:rsidR="0066632A">
          <w:rPr>
            <w:lang w:val="en-GB"/>
          </w:rPr>
          <w:t xml:space="preserve">. </w:t>
        </w:r>
      </w:ins>
      <w:del w:id="40" w:author="Joe Lydon" w:date="2022-01-21T16:19:00Z">
        <w:r w:rsidR="00CE25C1" w:rsidDel="0066632A">
          <w:rPr>
            <w:lang w:val="en-GB"/>
          </w:rPr>
          <w:delText xml:space="preserve"> </w:delText>
        </w:r>
      </w:del>
      <w:r w:rsidR="009C638D">
        <w:rPr>
          <w:lang w:val="en-GB"/>
        </w:rPr>
        <w:t>The link</w:t>
      </w:r>
      <w:ins w:id="41" w:author="Joe Lydon" w:date="2022-01-21T15:02:00Z">
        <w:r w:rsidR="00AC1E72">
          <w:rPr>
            <w:lang w:val="en-GB"/>
          </w:rPr>
          <w:t>s</w:t>
        </w:r>
      </w:ins>
      <w:r w:rsidR="009C638D">
        <w:rPr>
          <w:lang w:val="en-GB"/>
        </w:rPr>
        <w:t xml:space="preserve"> </w:t>
      </w:r>
      <w:ins w:id="42" w:author="Joe Lydon" w:date="2022-01-21T15:02:00Z">
        <w:r w:rsidR="00AC1E72">
          <w:rPr>
            <w:lang w:val="en-GB"/>
          </w:rPr>
          <w:t>for the open-source and A</w:t>
        </w:r>
      </w:ins>
      <w:ins w:id="43" w:author="Joe Lydon" w:date="2022-01-21T15:03:00Z">
        <w:r w:rsidR="00AC1E72">
          <w:rPr>
            <w:lang w:val="en-GB"/>
          </w:rPr>
          <w:t>rcGIS toolsets are</w:t>
        </w:r>
      </w:ins>
      <w:del w:id="44" w:author="Joe Lydon" w:date="2022-01-21T15:02:00Z">
        <w:r w:rsidR="009C638D" w:rsidDel="00AC1E72">
          <w:rPr>
            <w:lang w:val="en-GB"/>
          </w:rPr>
          <w:delText>is</w:delText>
        </w:r>
      </w:del>
      <w:ins w:id="45" w:author="Joe Lydon" w:date="2022-01-21T15:04:00Z">
        <w:r w:rsidR="00543D5E">
          <w:rPr>
            <w:lang w:val="en-GB"/>
          </w:rPr>
          <w:t xml:space="preserve"> </w:t>
        </w:r>
      </w:ins>
      <w:del w:id="46" w:author="Joe Lydon" w:date="2022-01-21T15:04:00Z">
        <w:r w:rsidR="009C638D" w:rsidDel="00543D5E">
          <w:rPr>
            <w:lang w:val="en-GB"/>
          </w:rPr>
          <w:delText xml:space="preserve"> </w:delText>
        </w:r>
      </w:del>
      <w:ins w:id="47" w:author="Joe Lydon" w:date="2022-01-21T15:08:00Z">
        <w:r w:rsidR="00C178E5">
          <w:rPr>
            <w:lang w:val="en-GB"/>
          </w:rPr>
          <w:fldChar w:fldCharType="begin"/>
        </w:r>
        <w:r w:rsidR="00C178E5">
          <w:rPr>
            <w:lang w:val="en-GB"/>
          </w:rPr>
          <w:instrText xml:space="preserve"> HYPERLINK "</w:instrText>
        </w:r>
      </w:ins>
      <w:r w:rsidR="00C178E5" w:rsidRPr="00C178E5">
        <w:rPr>
          <w:rPrChange w:id="48" w:author="Joe Lydon" w:date="2022-01-21T15:08:00Z">
            <w:rPr>
              <w:rStyle w:val="Hyperlink"/>
              <w:lang w:val="en-GB"/>
            </w:rPr>
          </w:rPrChange>
        </w:rPr>
        <w:instrText>https://github.com/siorconsulting/nrip-jamaica</w:instrText>
      </w:r>
      <w:ins w:id="49" w:author="Joe Lydon" w:date="2022-01-21T15:03:00Z">
        <w:r w:rsidR="00C178E5" w:rsidRPr="00C178E5">
          <w:rPr>
            <w:rPrChange w:id="50" w:author="Joe Lydon" w:date="2022-01-21T15:08:00Z">
              <w:rPr>
                <w:rStyle w:val="Hyperlink"/>
                <w:lang w:val="en-GB"/>
              </w:rPr>
            </w:rPrChange>
          </w:rPr>
          <w:instrText>-open-source</w:instrText>
        </w:r>
      </w:ins>
      <w:ins w:id="51" w:author="Joe Lydon" w:date="2022-01-21T15:08:00Z">
        <w:r w:rsidR="00C178E5">
          <w:rPr>
            <w:lang w:val="en-GB"/>
          </w:rPr>
          <w:instrText xml:space="preserve">" </w:instrText>
        </w:r>
        <w:r w:rsidR="00C178E5">
          <w:rPr>
            <w:lang w:val="en-GB"/>
          </w:rPr>
          <w:fldChar w:fldCharType="separate"/>
        </w:r>
      </w:ins>
      <w:r w:rsidR="00C178E5" w:rsidRPr="00C178E5">
        <w:rPr>
          <w:rStyle w:val="Hyperlink"/>
          <w:lang w:val="en-GB"/>
        </w:rPr>
        <w:t>https://github.com/siorconsulting/nrip-jamaica</w:t>
      </w:r>
      <w:ins w:id="52" w:author="Joe Lydon" w:date="2022-01-21T15:03:00Z">
        <w:r w:rsidR="00C178E5" w:rsidRPr="00C178E5">
          <w:rPr>
            <w:rStyle w:val="Hyperlink"/>
            <w:lang w:val="en-GB"/>
          </w:rPr>
          <w:t>-open-source</w:t>
        </w:r>
      </w:ins>
      <w:ins w:id="53" w:author="Joe Lydon" w:date="2022-01-21T15:08:00Z">
        <w:r w:rsidR="00C178E5">
          <w:rPr>
            <w:lang w:val="en-GB"/>
          </w:rPr>
          <w:fldChar w:fldCharType="end"/>
        </w:r>
      </w:ins>
      <w:ins w:id="54" w:author="Joe Lydon" w:date="2022-01-21T15:03:00Z">
        <w:r w:rsidR="00543D5E">
          <w:rPr>
            <w:lang w:val="en-GB"/>
          </w:rPr>
          <w:t xml:space="preserve"> and </w:t>
        </w:r>
      </w:ins>
      <w:ins w:id="55" w:author="Joe Lydon" w:date="2022-01-21T15:04:00Z">
        <w:r w:rsidR="00543D5E">
          <w:rPr>
            <w:lang w:val="en-GB"/>
          </w:rPr>
          <w:fldChar w:fldCharType="begin"/>
        </w:r>
        <w:r w:rsidR="00543D5E">
          <w:rPr>
            <w:lang w:val="en-GB"/>
          </w:rPr>
          <w:instrText xml:space="preserve"> HYPERLINK "</w:instrText>
        </w:r>
      </w:ins>
      <w:ins w:id="56" w:author="Joe Lydon" w:date="2022-01-21T15:03:00Z">
        <w:r w:rsidR="00543D5E" w:rsidRPr="00543D5E">
          <w:rPr>
            <w:lang w:val="en-GB"/>
          </w:rPr>
          <w:instrText>https://github.com/siorconsulting/nrip-jamaica-arcgis</w:instrText>
        </w:r>
      </w:ins>
      <w:ins w:id="57" w:author="Joe Lydon" w:date="2022-01-21T15:04:00Z">
        <w:r w:rsidR="00543D5E">
          <w:rPr>
            <w:lang w:val="en-GB"/>
          </w:rPr>
          <w:instrText xml:space="preserve">" </w:instrText>
        </w:r>
        <w:r w:rsidR="00543D5E">
          <w:rPr>
            <w:lang w:val="en-GB"/>
          </w:rPr>
          <w:fldChar w:fldCharType="separate"/>
        </w:r>
      </w:ins>
      <w:ins w:id="58" w:author="Joe Lydon" w:date="2022-01-21T15:03:00Z">
        <w:r w:rsidR="00543D5E" w:rsidRPr="00FA5127">
          <w:rPr>
            <w:rStyle w:val="Hyperlink"/>
            <w:lang w:val="en-GB"/>
          </w:rPr>
          <w:t>https://github.com/siorconsulting/nrip-jamaica-arcgis</w:t>
        </w:r>
      </w:ins>
      <w:ins w:id="59" w:author="Joe Lydon" w:date="2022-01-21T15:04:00Z">
        <w:r w:rsidR="00543D5E">
          <w:rPr>
            <w:lang w:val="en-GB"/>
          </w:rPr>
          <w:fldChar w:fldCharType="end"/>
        </w:r>
      </w:ins>
      <w:del w:id="60" w:author="Joe Lydon" w:date="2022-01-21T15:03:00Z">
        <w:r w:rsidR="009C638D" w:rsidDel="00543D5E">
          <w:rPr>
            <w:lang w:val="en-GB"/>
          </w:rPr>
          <w:delText>.</w:delText>
        </w:r>
      </w:del>
      <w:ins w:id="61" w:author="Joe Lydon" w:date="2022-01-21T15:04:00Z">
        <w:r w:rsidR="00543D5E">
          <w:rPr>
            <w:lang w:val="en-GB"/>
          </w:rPr>
          <w:t xml:space="preserve">. </w:t>
        </w:r>
      </w:ins>
      <w:del w:id="62" w:author="Joe Lydon" w:date="2022-01-21T15:04:00Z">
        <w:r w:rsidR="009C638D" w:rsidDel="00543D5E">
          <w:rPr>
            <w:lang w:val="en-GB"/>
          </w:rPr>
          <w:delText xml:space="preserve"> </w:delText>
        </w:r>
      </w:del>
      <w:r w:rsidR="00790C8E">
        <w:rPr>
          <w:lang w:val="en-GB"/>
        </w:rPr>
        <w:t xml:space="preserve">This can be done through GIT or by downloading the repository as a ZIP file. </w:t>
      </w:r>
      <w:r w:rsidR="008F2082">
        <w:rPr>
          <w:lang w:val="en-GB"/>
        </w:rPr>
        <w:t>If</w:t>
      </w:r>
      <w:r w:rsidR="00D37124">
        <w:rPr>
          <w:lang w:val="en-GB"/>
        </w:rPr>
        <w:t xml:space="preserve"> using </w:t>
      </w:r>
      <w:r w:rsidR="00AA7117">
        <w:rPr>
          <w:lang w:val="en-GB"/>
        </w:rPr>
        <w:t xml:space="preserve">the open-source tools, a new notebook can be created within the same directory. </w:t>
      </w:r>
      <w:r w:rsidR="00E96289">
        <w:rPr>
          <w:lang w:val="en-GB"/>
        </w:rPr>
        <w:t xml:space="preserve">Within this notebook you can import </w:t>
      </w:r>
      <w:r w:rsidR="00B256C8">
        <w:rPr>
          <w:lang w:val="en-GB"/>
        </w:rPr>
        <w:t>the files needed for analysis. Optionally, y</w:t>
      </w:r>
      <w:r w:rsidR="00CD4BAC">
        <w:rPr>
          <w:lang w:val="en-GB"/>
        </w:rPr>
        <w:t xml:space="preserve">ou can import all files </w:t>
      </w:r>
      <w:r w:rsidR="00516972">
        <w:rPr>
          <w:lang w:val="en-GB"/>
        </w:rPr>
        <w:t>for</w:t>
      </w:r>
      <w:r w:rsidR="0060056A">
        <w:rPr>
          <w:lang w:val="en-GB"/>
        </w:rPr>
        <w:t xml:space="preserve"> full functionality</w:t>
      </w:r>
      <w:r w:rsidR="002C239B">
        <w:rPr>
          <w:lang w:val="en-GB"/>
        </w:rPr>
        <w:t xml:space="preserve"> as follows: </w:t>
      </w:r>
    </w:p>
    <w:p w14:paraId="627BD20F" w14:textId="212C9D56" w:rsidR="002C239B" w:rsidRDefault="00D269F6" w:rsidP="00DD1E49">
      <w:pPr>
        <w:rPr>
          <w:lang w:val="en-GB"/>
        </w:rPr>
      </w:pPr>
      <w:ins w:id="63" w:author="Joe Lydon" w:date="2021-12-13T09:37:00Z">
        <w:r>
          <w:rPr>
            <w:noProof/>
          </w:rPr>
          <w:drawing>
            <wp:anchor distT="0" distB="0" distL="114300" distR="114300" simplePos="0" relativeHeight="251658240" behindDoc="0" locked="0" layoutInCell="1" allowOverlap="1" wp14:anchorId="4F2DE32A" wp14:editId="0949F05F">
              <wp:simplePos x="0" y="0"/>
              <wp:positionH relativeFrom="margin">
                <wp:align>left</wp:align>
              </wp:positionH>
              <wp:positionV relativeFrom="paragraph">
                <wp:posOffset>2540</wp:posOffset>
              </wp:positionV>
              <wp:extent cx="3267710" cy="103314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67710" cy="1033145"/>
                      </a:xfrm>
                      <a:prstGeom prst="rect">
                        <a:avLst/>
                      </a:prstGeom>
                    </pic:spPr>
                  </pic:pic>
                </a:graphicData>
              </a:graphic>
              <wp14:sizeRelH relativeFrom="margin">
                <wp14:pctWidth>0</wp14:pctWidth>
              </wp14:sizeRelH>
              <wp14:sizeRelV relativeFrom="margin">
                <wp14:pctHeight>0</wp14:pctHeight>
              </wp14:sizeRelV>
            </wp:anchor>
          </w:drawing>
        </w:r>
      </w:ins>
      <w:del w:id="64" w:author="Joe Lydon" w:date="2021-12-13T09:36:00Z">
        <w:r w:rsidR="00B517D0" w:rsidDel="00A562C1">
          <w:rPr>
            <w:noProof/>
          </w:rPr>
          <w:drawing>
            <wp:inline distT="0" distB="0" distL="0" distR="0" wp14:anchorId="2094E4D4" wp14:editId="626D89BC">
              <wp:extent cx="3476445" cy="10672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496001" cy="1073218"/>
                      </a:xfrm>
                      <a:prstGeom prst="rect">
                        <a:avLst/>
                      </a:prstGeom>
                    </pic:spPr>
                  </pic:pic>
                </a:graphicData>
              </a:graphic>
            </wp:inline>
          </w:drawing>
        </w:r>
      </w:del>
    </w:p>
    <w:p w14:paraId="507EDB24" w14:textId="77777777" w:rsidR="00D269F6" w:rsidRDefault="00D269F6" w:rsidP="00DD1E49">
      <w:pPr>
        <w:rPr>
          <w:ins w:id="65" w:author="Joe Lydon" w:date="2021-12-13T09:37:00Z"/>
          <w:lang w:val="en-GB"/>
        </w:rPr>
      </w:pPr>
    </w:p>
    <w:p w14:paraId="556FEFA0" w14:textId="77777777" w:rsidR="00D269F6" w:rsidRDefault="00D269F6" w:rsidP="00DD1E49">
      <w:pPr>
        <w:rPr>
          <w:ins w:id="66" w:author="Joe Lydon" w:date="2021-12-13T09:37:00Z"/>
          <w:lang w:val="en-GB"/>
        </w:rPr>
      </w:pPr>
    </w:p>
    <w:p w14:paraId="35DCD95F" w14:textId="77777777" w:rsidR="00D269F6" w:rsidRDefault="00D269F6" w:rsidP="00DD1E49">
      <w:pPr>
        <w:rPr>
          <w:ins w:id="67" w:author="Joe Lydon" w:date="2021-12-13T09:37:00Z"/>
          <w:lang w:val="en-GB"/>
        </w:rPr>
      </w:pPr>
    </w:p>
    <w:p w14:paraId="0AB87925" w14:textId="05EB7B10" w:rsidR="000479B1" w:rsidRDefault="009719B5" w:rsidP="00DD1E49">
      <w:pPr>
        <w:rPr>
          <w:lang w:val="en-GB"/>
        </w:rPr>
      </w:pPr>
      <w:r>
        <w:rPr>
          <w:lang w:val="en-GB"/>
        </w:rPr>
        <w:t xml:space="preserve">It is important to note that whether you are importing one file, or all, that </w:t>
      </w:r>
      <w:del w:id="68" w:author="Joe Lydon" w:date="2022-01-21T16:16:00Z">
        <w:r w:rsidDel="00FA4265">
          <w:rPr>
            <w:lang w:val="en-GB"/>
          </w:rPr>
          <w:delText>wbt_</w:delText>
        </w:r>
      </w:del>
      <w:r>
        <w:rPr>
          <w:lang w:val="en-GB"/>
        </w:rPr>
        <w:t xml:space="preserve">utils always be imported. </w:t>
      </w:r>
      <w:r w:rsidR="00E372E8">
        <w:rPr>
          <w:lang w:val="en-GB"/>
        </w:rPr>
        <w:t xml:space="preserve">This </w:t>
      </w:r>
      <w:r w:rsidR="00486D57">
        <w:rPr>
          <w:lang w:val="en-GB"/>
        </w:rPr>
        <w:t xml:space="preserve">also </w:t>
      </w:r>
      <w:r w:rsidR="00E372E8">
        <w:rPr>
          <w:lang w:val="en-GB"/>
        </w:rPr>
        <w:t>goes for the arcpy tools</w:t>
      </w:r>
      <w:r w:rsidR="00486D57">
        <w:rPr>
          <w:lang w:val="en-GB"/>
        </w:rPr>
        <w:t xml:space="preserve">. </w:t>
      </w:r>
      <w:r w:rsidR="00E90F81">
        <w:rPr>
          <w:lang w:val="en-GB"/>
        </w:rPr>
        <w:t xml:space="preserve">Once the necessary files have been imported, the functions within them must be called from the notebook. </w:t>
      </w:r>
      <w:r w:rsidR="008378FC">
        <w:rPr>
          <w:lang w:val="en-GB"/>
        </w:rPr>
        <w:t xml:space="preserve">To call a specific function, for example Geomorphological Fluvial Flood Hazard Areas, </w:t>
      </w:r>
      <w:r w:rsidR="00D75F71">
        <w:rPr>
          <w:lang w:val="en-GB"/>
        </w:rPr>
        <w:t xml:space="preserve">simply type the first few letters of the function and </w:t>
      </w:r>
      <w:r w:rsidR="00C370A4">
        <w:rPr>
          <w:lang w:val="en-GB"/>
        </w:rPr>
        <w:t xml:space="preserve">press Tab. This will open a list of all functions </w:t>
      </w:r>
      <w:r w:rsidR="008076B7">
        <w:rPr>
          <w:lang w:val="en-GB"/>
        </w:rPr>
        <w:t xml:space="preserve">beginning with </w:t>
      </w:r>
      <w:r w:rsidR="009F48FD">
        <w:rPr>
          <w:lang w:val="en-GB"/>
        </w:rPr>
        <w:t xml:space="preserve">the same letters. From here you can select </w:t>
      </w:r>
      <w:r w:rsidR="007743F6">
        <w:rPr>
          <w:lang w:val="en-GB"/>
        </w:rPr>
        <w:t xml:space="preserve">the </w:t>
      </w:r>
      <w:r w:rsidR="008319C1">
        <w:rPr>
          <w:lang w:val="en-GB"/>
        </w:rPr>
        <w:t xml:space="preserve">function </w:t>
      </w:r>
      <w:r w:rsidR="009A7164">
        <w:rPr>
          <w:lang w:val="en-GB"/>
        </w:rPr>
        <w:t xml:space="preserve">and insert it into the notebook. </w:t>
      </w:r>
      <w:r w:rsidR="00F8002C">
        <w:rPr>
          <w:lang w:val="en-GB"/>
        </w:rPr>
        <w:t xml:space="preserve">After it is </w:t>
      </w:r>
      <w:r w:rsidR="0062621E">
        <w:rPr>
          <w:lang w:val="en-GB"/>
        </w:rPr>
        <w:t>inserted,</w:t>
      </w:r>
      <w:r w:rsidR="00537939">
        <w:rPr>
          <w:lang w:val="en-GB"/>
        </w:rPr>
        <w:t xml:space="preserve"> it can be analysed by pressing Shift-Tab</w:t>
      </w:r>
      <w:r w:rsidR="0062621E">
        <w:rPr>
          <w:lang w:val="en-GB"/>
        </w:rPr>
        <w:t xml:space="preserve">. This will </w:t>
      </w:r>
      <w:r w:rsidR="003D0928">
        <w:rPr>
          <w:lang w:val="en-GB"/>
        </w:rPr>
        <w:t xml:space="preserve">show any information related to the function such as </w:t>
      </w:r>
      <w:r w:rsidR="00083D5A">
        <w:rPr>
          <w:lang w:val="en-GB"/>
        </w:rPr>
        <w:t xml:space="preserve">inputs, </w:t>
      </w:r>
      <w:r w:rsidR="0030524D">
        <w:rPr>
          <w:lang w:val="en-GB"/>
        </w:rPr>
        <w:t>outputs,</w:t>
      </w:r>
      <w:r w:rsidR="00083D5A">
        <w:rPr>
          <w:lang w:val="en-GB"/>
        </w:rPr>
        <w:t xml:space="preserve"> and file location. </w:t>
      </w:r>
      <w:r w:rsidR="00365271">
        <w:rPr>
          <w:lang w:val="en-GB"/>
        </w:rPr>
        <w:t>Once you have th</w:t>
      </w:r>
      <w:r w:rsidR="00DA4B2D">
        <w:rPr>
          <w:lang w:val="en-GB"/>
        </w:rPr>
        <w:t xml:space="preserve">is, you can begin to fill out the function with the required parameters. </w:t>
      </w:r>
    </w:p>
    <w:p w14:paraId="5ADD4557" w14:textId="46DF1AC5" w:rsidR="00E52C46" w:rsidRDefault="009B4DBA" w:rsidP="00DD1E49">
      <w:pPr>
        <w:rPr>
          <w:lang w:val="en-GB"/>
        </w:rPr>
      </w:pPr>
      <w:r>
        <w:rPr>
          <w:lang w:val="en-GB"/>
        </w:rPr>
        <w:t xml:space="preserve">The </w:t>
      </w:r>
      <w:r w:rsidR="007934DD">
        <w:rPr>
          <w:lang w:val="en-GB"/>
        </w:rPr>
        <w:t xml:space="preserve">arcpy tools run in much the same </w:t>
      </w:r>
      <w:r w:rsidR="00732A83">
        <w:rPr>
          <w:lang w:val="en-GB"/>
        </w:rPr>
        <w:t>manner, however the notebook can be opened within ArcG</w:t>
      </w:r>
      <w:r w:rsidR="00F16B43">
        <w:rPr>
          <w:lang w:val="en-GB"/>
        </w:rPr>
        <w:t>IS</w:t>
      </w:r>
      <w:r w:rsidR="00513175">
        <w:rPr>
          <w:lang w:val="en-GB"/>
        </w:rPr>
        <w:t xml:space="preserve">, meaning arcpy only has to be imported </w:t>
      </w:r>
      <w:r w:rsidR="00E327E9">
        <w:rPr>
          <w:lang w:val="en-GB"/>
        </w:rPr>
        <w:t>within the notebook</w:t>
      </w:r>
      <w:r w:rsidR="00315C2C">
        <w:rPr>
          <w:lang w:val="en-GB"/>
        </w:rPr>
        <w:t xml:space="preserve">. </w:t>
      </w:r>
      <w:r w:rsidR="000B0AF3">
        <w:rPr>
          <w:lang w:val="en-GB"/>
        </w:rPr>
        <w:t>If using a third-party IDE</w:t>
      </w:r>
      <w:r w:rsidR="00B266F7">
        <w:rPr>
          <w:lang w:val="en-GB"/>
        </w:rPr>
        <w:t xml:space="preserve">, the python environment will have to be changed to the </w:t>
      </w:r>
      <w:r w:rsidR="000E26EA">
        <w:rPr>
          <w:lang w:val="en-GB"/>
        </w:rPr>
        <w:t xml:space="preserve">ArcGIS </w:t>
      </w:r>
      <w:r w:rsidR="002427C1">
        <w:rPr>
          <w:lang w:val="en-GB"/>
        </w:rPr>
        <w:t xml:space="preserve">environment to run arcpy. </w:t>
      </w:r>
      <w:r w:rsidR="004615B9">
        <w:rPr>
          <w:lang w:val="en-GB"/>
        </w:rPr>
        <w:t xml:space="preserve">To import all files </w:t>
      </w:r>
      <w:r w:rsidR="00ED477C">
        <w:rPr>
          <w:lang w:val="en-GB"/>
        </w:rPr>
        <w:t xml:space="preserve">for full </w:t>
      </w:r>
      <w:r w:rsidR="00ED6B22">
        <w:rPr>
          <w:lang w:val="en-GB"/>
        </w:rPr>
        <w:t>functionality,</w:t>
      </w:r>
      <w:r w:rsidR="00ED477C">
        <w:rPr>
          <w:lang w:val="en-GB"/>
        </w:rPr>
        <w:t xml:space="preserve"> </w:t>
      </w:r>
      <w:r w:rsidR="00ED6B22">
        <w:rPr>
          <w:lang w:val="en-GB"/>
        </w:rPr>
        <w:t>use the following imports:</w:t>
      </w:r>
    </w:p>
    <w:p w14:paraId="30E06B7C" w14:textId="3C3174F3" w:rsidR="00FD2DFF" w:rsidRDefault="00FD2DFF" w:rsidP="00DD1E49">
      <w:pPr>
        <w:rPr>
          <w:lang w:val="en-GB"/>
        </w:rPr>
      </w:pPr>
      <w:r>
        <w:rPr>
          <w:noProof/>
        </w:rPr>
        <w:drawing>
          <wp:inline distT="0" distB="0" distL="0" distR="0" wp14:anchorId="5060675E" wp14:editId="465EC367">
            <wp:extent cx="3295291" cy="1226714"/>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3308626" cy="1231678"/>
                    </a:xfrm>
                    <a:prstGeom prst="rect">
                      <a:avLst/>
                    </a:prstGeom>
                  </pic:spPr>
                </pic:pic>
              </a:graphicData>
            </a:graphic>
          </wp:inline>
        </w:drawing>
      </w:r>
    </w:p>
    <w:p w14:paraId="5A3279EA" w14:textId="77777777" w:rsidR="00FD2DFF" w:rsidRPr="00670597" w:rsidRDefault="00FD2DFF" w:rsidP="00DD1E49">
      <w:pPr>
        <w:rPr>
          <w:lang w:val="en-GB"/>
        </w:rPr>
      </w:pPr>
    </w:p>
    <w:p w14:paraId="1DF6D23A" w14:textId="3C989DBB" w:rsidR="00F0385B" w:rsidRDefault="00A1355C" w:rsidP="00F0385B">
      <w:pPr>
        <w:pStyle w:val="Heading1"/>
        <w:rPr>
          <w:sz w:val="28"/>
          <w:szCs w:val="28"/>
        </w:rPr>
      </w:pPr>
      <w:r>
        <w:rPr>
          <w:sz w:val="28"/>
          <w:szCs w:val="28"/>
        </w:rPr>
        <w:lastRenderedPageBreak/>
        <w:t xml:space="preserve"> </w:t>
      </w:r>
      <w:bookmarkStart w:id="69" w:name="_Toc87352418"/>
      <w:r w:rsidR="0048341B">
        <w:rPr>
          <w:sz w:val="28"/>
          <w:szCs w:val="28"/>
        </w:rPr>
        <w:t xml:space="preserve">Open-source </w:t>
      </w:r>
      <w:r w:rsidR="00DA3AB7">
        <w:rPr>
          <w:sz w:val="28"/>
          <w:szCs w:val="28"/>
        </w:rPr>
        <w:t>t</w:t>
      </w:r>
      <w:r w:rsidR="0048341B">
        <w:rPr>
          <w:sz w:val="28"/>
          <w:szCs w:val="28"/>
        </w:rPr>
        <w:t>ools</w:t>
      </w:r>
      <w:bookmarkEnd w:id="69"/>
    </w:p>
    <w:p w14:paraId="7C639124" w14:textId="63291521" w:rsidR="0048341B" w:rsidRPr="00AA7C38" w:rsidRDefault="0048341B" w:rsidP="0048341B">
      <w:pPr>
        <w:pStyle w:val="Heading2"/>
        <w:rPr>
          <w:sz w:val="24"/>
          <w:szCs w:val="32"/>
        </w:rPr>
      </w:pPr>
      <w:bookmarkStart w:id="70" w:name="_Geomorphological_Fluvial_Flood"/>
      <w:bookmarkStart w:id="71" w:name="_Toc87352419"/>
      <w:bookmarkEnd w:id="70"/>
      <w:r w:rsidRPr="00AA7C38">
        <w:rPr>
          <w:sz w:val="24"/>
          <w:szCs w:val="32"/>
        </w:rPr>
        <w:t>Geomorphological Fluvial Flood Hazard Areas</w:t>
      </w:r>
      <w:bookmarkEnd w:id="71"/>
    </w:p>
    <w:p w14:paraId="2C1BEC46" w14:textId="4A6BC400" w:rsidR="00A76C8A" w:rsidRDefault="00B92F36" w:rsidP="00A1355C">
      <w:pPr>
        <w:rPr>
          <w:ins w:id="72" w:author="marcgirona" w:date="2021-11-10T09:02:00Z"/>
          <w:lang w:val="en-GB"/>
        </w:rPr>
      </w:pPr>
      <w:commentRangeStart w:id="73"/>
      <w:ins w:id="74" w:author="marcgirona" w:date="2021-11-10T09:03:00Z">
        <w:r w:rsidRPr="00B92F36">
          <w:rPr>
            <w:b/>
            <w:bCs/>
            <w:lang w:val="en-GB"/>
            <w:rPrChange w:id="75" w:author="marcgirona" w:date="2021-11-10T09:03:00Z">
              <w:rPr>
                <w:lang w:val="en-GB"/>
              </w:rPr>
            </w:rPrChange>
          </w:rPr>
          <w:t>Outline</w:t>
        </w:r>
      </w:ins>
      <w:ins w:id="76" w:author="marcgirona" w:date="2021-11-10T09:02:00Z">
        <w:r w:rsidR="00A76C8A" w:rsidRPr="00B92F36">
          <w:rPr>
            <w:b/>
            <w:bCs/>
            <w:lang w:val="en-GB"/>
            <w:rPrChange w:id="77" w:author="marcgirona" w:date="2021-11-10T09:03:00Z">
              <w:rPr>
                <w:lang w:val="en-GB"/>
              </w:rPr>
            </w:rPrChange>
          </w:rPr>
          <w:t>:</w:t>
        </w:r>
        <w:r w:rsidR="00A76C8A">
          <w:rPr>
            <w:lang w:val="en-GB"/>
          </w:rPr>
          <w:t xml:space="preserve"> </w:t>
        </w:r>
        <w:commentRangeStart w:id="78"/>
        <w:r w:rsidR="00A76C8A">
          <w:rPr>
            <w:lang w:val="en-GB"/>
          </w:rPr>
          <w:t>c</w:t>
        </w:r>
        <w:r w:rsidR="00A76C8A" w:rsidRPr="00604116">
          <w:rPr>
            <w:lang w:val="en-GB"/>
          </w:rPr>
          <w:t xml:space="preserve">alculates </w:t>
        </w:r>
        <w:r w:rsidR="00A76C8A">
          <w:rPr>
            <w:lang w:val="en-GB"/>
          </w:rPr>
          <w:t>f</w:t>
        </w:r>
        <w:r w:rsidR="00A76C8A" w:rsidRPr="00604116">
          <w:rPr>
            <w:lang w:val="en-GB"/>
          </w:rPr>
          <w:t xml:space="preserve">lood </w:t>
        </w:r>
        <w:commentRangeEnd w:id="78"/>
        <w:r w:rsidR="00A76C8A">
          <w:rPr>
            <w:rStyle w:val="CommentReference"/>
          </w:rPr>
          <w:commentReference w:id="78"/>
        </w:r>
        <w:r w:rsidR="00A76C8A" w:rsidRPr="00604116">
          <w:rPr>
            <w:lang w:val="en-GB"/>
          </w:rPr>
          <w:t xml:space="preserve">hazard areas from </w:t>
        </w:r>
        <w:r w:rsidR="00A76C8A">
          <w:rPr>
            <w:lang w:val="en-GB"/>
          </w:rPr>
          <w:t xml:space="preserve">a </w:t>
        </w:r>
        <w:r w:rsidR="00A76C8A" w:rsidRPr="00604116">
          <w:rPr>
            <w:lang w:val="en-GB"/>
          </w:rPr>
          <w:t>raster and outputs these areas as polygons</w:t>
        </w:r>
        <w:r w:rsidR="00A76C8A">
          <w:rPr>
            <w:lang w:val="en-GB"/>
          </w:rPr>
          <w:t>.</w:t>
        </w:r>
      </w:ins>
    </w:p>
    <w:p w14:paraId="70881B1E" w14:textId="2C7DAC82" w:rsidR="00A1355C" w:rsidDel="009F66F0" w:rsidRDefault="00150A83" w:rsidP="00074002">
      <w:pPr>
        <w:rPr>
          <w:del w:id="79" w:author="Joe Lydon" w:date="2021-11-10T09:37:00Z"/>
          <w:lang w:val="en-GB"/>
        </w:rPr>
      </w:pPr>
      <w:ins w:id="80" w:author="marcgirona" w:date="2021-11-10T08:50:00Z">
        <w:r w:rsidRPr="00B92F36">
          <w:rPr>
            <w:b/>
            <w:bCs/>
            <w:lang w:val="en-GB"/>
            <w:rPrChange w:id="81" w:author="marcgirona" w:date="2021-11-10T09:03:00Z">
              <w:rPr>
                <w:lang w:val="en-GB"/>
              </w:rPr>
            </w:rPrChange>
          </w:rPr>
          <w:t>Source</w:t>
        </w:r>
      </w:ins>
      <w:ins w:id="82" w:author="marcgirona" w:date="2021-11-10T08:51:00Z">
        <w:r w:rsidRPr="00B92F36">
          <w:rPr>
            <w:b/>
            <w:bCs/>
            <w:lang w:val="en-GB"/>
            <w:rPrChange w:id="83" w:author="marcgirona" w:date="2021-11-10T09:03:00Z">
              <w:rPr>
                <w:lang w:val="en-GB"/>
              </w:rPr>
            </w:rPrChange>
          </w:rPr>
          <w:t>:</w:t>
        </w:r>
        <w:r w:rsidRPr="00844FFB">
          <w:rPr>
            <w:lang w:val="en-GB"/>
          </w:rPr>
          <w:t xml:space="preserve"> </w:t>
        </w:r>
      </w:ins>
      <w:ins w:id="84" w:author="marcgirona" w:date="2021-11-10T09:06:00Z">
        <w:r w:rsidR="00352FA1">
          <w:rPr>
            <w:lang w:val="en-GB"/>
          </w:rPr>
          <w:t>t</w:t>
        </w:r>
      </w:ins>
      <w:del w:id="85" w:author="marcgirona" w:date="2021-11-10T09:06:00Z">
        <w:r w:rsidR="00A1355C" w:rsidDel="00352FA1">
          <w:rPr>
            <w:lang w:val="en-GB"/>
          </w:rPr>
          <w:delText>T</w:delText>
        </w:r>
      </w:del>
      <w:r w:rsidR="00A1355C">
        <w:rPr>
          <w:lang w:val="en-GB"/>
        </w:rPr>
        <w:t xml:space="preserve">his tool is part of </w:t>
      </w:r>
      <w:r w:rsidR="00196C82" w:rsidRPr="00700607">
        <w:rPr>
          <w:i/>
          <w:iCs/>
          <w:lang w:val="en-GB"/>
        </w:rPr>
        <w:t>wbt_geomorphological_analysis.py</w:t>
      </w:r>
      <w:r w:rsidR="00196C82">
        <w:rPr>
          <w:lang w:val="en-GB"/>
        </w:rPr>
        <w:t>.</w:t>
      </w:r>
    </w:p>
    <w:p w14:paraId="698E7415" w14:textId="6A226A0B" w:rsidR="009F66F0" w:rsidRPr="00A1355C" w:rsidRDefault="009F66F0" w:rsidP="00A1355C">
      <w:pPr>
        <w:rPr>
          <w:ins w:id="86" w:author="marcgirona" w:date="2021-11-10T14:46:00Z"/>
          <w:lang w:val="en-GB"/>
        </w:rPr>
      </w:pPr>
    </w:p>
    <w:p w14:paraId="43BF8976" w14:textId="5802A661" w:rsidR="00E033BF" w:rsidRPr="00B92F36" w:rsidDel="00A76C8A" w:rsidRDefault="009F66F0" w:rsidP="00074002">
      <w:pPr>
        <w:rPr>
          <w:del w:id="87" w:author="marcgirona" w:date="2021-11-10T09:01:00Z"/>
          <w:b/>
          <w:bCs/>
          <w:lang w:val="en-GB"/>
          <w:rPrChange w:id="88" w:author="marcgirona" w:date="2021-11-10T09:03:00Z">
            <w:rPr>
              <w:del w:id="89" w:author="marcgirona" w:date="2021-11-10T09:01:00Z"/>
              <w:lang w:val="en-GB"/>
            </w:rPr>
          </w:rPrChange>
        </w:rPr>
      </w:pPr>
      <w:ins w:id="90" w:author="marcgirona" w:date="2021-11-10T14:46:00Z">
        <w:r>
          <w:rPr>
            <w:b/>
            <w:bCs/>
            <w:lang w:val="en-GB"/>
          </w:rPr>
          <w:t>Description:</w:t>
        </w:r>
        <w:commentRangeEnd w:id="73"/>
        <w:r>
          <w:rPr>
            <w:rStyle w:val="CommentReference"/>
          </w:rPr>
          <w:commentReference w:id="73"/>
        </w:r>
      </w:ins>
      <w:commentRangeStart w:id="92"/>
      <w:del w:id="93" w:author="marcgirona" w:date="2021-11-10T08:58:00Z">
        <w:r w:rsidR="00604116" w:rsidRPr="00B92F36" w:rsidDel="00732BEC">
          <w:rPr>
            <w:b/>
            <w:bCs/>
            <w:lang w:val="en-GB"/>
            <w:rPrChange w:id="94" w:author="marcgirona" w:date="2021-11-10T09:03:00Z">
              <w:rPr>
                <w:lang w:val="en-GB"/>
              </w:rPr>
            </w:rPrChange>
          </w:rPr>
          <w:delText>C</w:delText>
        </w:r>
      </w:del>
      <w:del w:id="95" w:author="marcgirona" w:date="2021-11-10T09:01:00Z">
        <w:r w:rsidR="00604116" w:rsidRPr="00B92F36" w:rsidDel="00A76C8A">
          <w:rPr>
            <w:b/>
            <w:bCs/>
            <w:lang w:val="en-GB"/>
            <w:rPrChange w:id="96" w:author="marcgirona" w:date="2021-11-10T09:03:00Z">
              <w:rPr>
                <w:lang w:val="en-GB"/>
              </w:rPr>
            </w:rPrChange>
          </w:rPr>
          <w:delText xml:space="preserve">alculates </w:delText>
        </w:r>
      </w:del>
      <w:del w:id="97" w:author="marcgirona" w:date="2021-11-10T08:58:00Z">
        <w:r w:rsidR="00604116" w:rsidRPr="00B92F36" w:rsidDel="00732BEC">
          <w:rPr>
            <w:b/>
            <w:bCs/>
            <w:lang w:val="en-GB"/>
            <w:rPrChange w:id="98" w:author="marcgirona" w:date="2021-11-10T09:03:00Z">
              <w:rPr>
                <w:lang w:val="en-GB"/>
              </w:rPr>
            </w:rPrChange>
          </w:rPr>
          <w:delText>F</w:delText>
        </w:r>
      </w:del>
      <w:del w:id="99" w:author="marcgirona" w:date="2021-11-10T09:01:00Z">
        <w:r w:rsidR="00604116" w:rsidRPr="00B92F36" w:rsidDel="00A76C8A">
          <w:rPr>
            <w:b/>
            <w:bCs/>
            <w:lang w:val="en-GB"/>
            <w:rPrChange w:id="100" w:author="marcgirona" w:date="2021-11-10T09:03:00Z">
              <w:rPr>
                <w:lang w:val="en-GB"/>
              </w:rPr>
            </w:rPrChange>
          </w:rPr>
          <w:delText xml:space="preserve">lood </w:delText>
        </w:r>
        <w:commentRangeEnd w:id="92"/>
        <w:r w:rsidR="00844FFB" w:rsidRPr="00B92F36" w:rsidDel="00A76C8A">
          <w:rPr>
            <w:rStyle w:val="CommentReference"/>
            <w:b/>
            <w:bCs/>
            <w:rPrChange w:id="101" w:author="marcgirona" w:date="2021-11-10T09:03:00Z">
              <w:rPr>
                <w:rStyle w:val="CommentReference"/>
              </w:rPr>
            </w:rPrChange>
          </w:rPr>
          <w:commentReference w:id="92"/>
        </w:r>
        <w:r w:rsidR="00604116" w:rsidRPr="00B92F36" w:rsidDel="00A76C8A">
          <w:rPr>
            <w:b/>
            <w:bCs/>
            <w:lang w:val="en-GB"/>
            <w:rPrChange w:id="102" w:author="marcgirona" w:date="2021-11-10T09:03:00Z">
              <w:rPr>
                <w:lang w:val="en-GB"/>
              </w:rPr>
            </w:rPrChange>
          </w:rPr>
          <w:delText xml:space="preserve">hazard areas from </w:delText>
        </w:r>
        <w:r w:rsidR="000C7FDA" w:rsidRPr="00B92F36" w:rsidDel="00A76C8A">
          <w:rPr>
            <w:b/>
            <w:bCs/>
            <w:lang w:val="en-GB"/>
            <w:rPrChange w:id="103" w:author="marcgirona" w:date="2021-11-10T09:03:00Z">
              <w:rPr>
                <w:lang w:val="en-GB"/>
              </w:rPr>
            </w:rPrChange>
          </w:rPr>
          <w:delText xml:space="preserve">a </w:delText>
        </w:r>
        <w:r w:rsidR="00604116" w:rsidRPr="00B92F36" w:rsidDel="00A76C8A">
          <w:rPr>
            <w:b/>
            <w:bCs/>
            <w:lang w:val="en-GB"/>
            <w:rPrChange w:id="104" w:author="marcgirona" w:date="2021-11-10T09:03:00Z">
              <w:rPr>
                <w:lang w:val="en-GB"/>
              </w:rPr>
            </w:rPrChange>
          </w:rPr>
          <w:delText>raster and outputs these areas as polygons.</w:delText>
        </w:r>
      </w:del>
    </w:p>
    <w:p w14:paraId="39FD90F1" w14:textId="0FF0C7DA" w:rsidR="00AE414C" w:rsidRPr="00B92F36" w:rsidRDefault="00AE414C" w:rsidP="00074002">
      <w:pPr>
        <w:rPr>
          <w:ins w:id="105" w:author="marcgirona" w:date="2021-11-10T09:01:00Z"/>
          <w:b/>
          <w:bCs/>
          <w:lang w:val="en-GB"/>
          <w:rPrChange w:id="106" w:author="marcgirona" w:date="2021-11-10T09:03:00Z">
            <w:rPr>
              <w:ins w:id="107" w:author="marcgirona" w:date="2021-11-10T09:01:00Z"/>
              <w:lang w:val="en-GB"/>
            </w:rPr>
          </w:rPrChange>
        </w:rPr>
      </w:pPr>
    </w:p>
    <w:p w14:paraId="57FC0803" w14:textId="71ADF785" w:rsidR="00975256" w:rsidRDefault="00A14557" w:rsidP="00074002">
      <w:pPr>
        <w:rPr>
          <w:lang w:val="en-GB"/>
        </w:rPr>
      </w:pPr>
      <w:del w:id="108" w:author="marcgirona" w:date="2021-11-10T09:01:00Z">
        <w:r w:rsidDel="00AE414C">
          <w:rPr>
            <w:lang w:val="en-GB"/>
          </w:rPr>
          <w:delText xml:space="preserve">It </w:delText>
        </w:r>
      </w:del>
      <w:ins w:id="109" w:author="marcgirona" w:date="2021-11-10T09:01:00Z">
        <w:r w:rsidR="00AE414C">
          <w:rPr>
            <w:lang w:val="en-GB"/>
          </w:rPr>
          <w:t xml:space="preserve">This tool </w:t>
        </w:r>
      </w:ins>
      <w:r w:rsidR="00E033BF">
        <w:rPr>
          <w:lang w:val="en-GB"/>
        </w:rPr>
        <w:t xml:space="preserve">is composed of 6 whitebox tools </w:t>
      </w:r>
      <w:r w:rsidR="001E4990">
        <w:rPr>
          <w:lang w:val="en-GB"/>
        </w:rPr>
        <w:t>with the following workflow:</w:t>
      </w:r>
    </w:p>
    <w:p w14:paraId="67CB9C6E" w14:textId="23C53D7A" w:rsidR="00B23E8B" w:rsidRDefault="00B23E8B" w:rsidP="006264AF">
      <w:pPr>
        <w:pStyle w:val="ListParagraph"/>
        <w:numPr>
          <w:ilvl w:val="0"/>
          <w:numId w:val="3"/>
        </w:numPr>
        <w:rPr>
          <w:lang w:val="en-GB"/>
        </w:rPr>
      </w:pPr>
      <w:r w:rsidRPr="00500A30">
        <w:rPr>
          <w:lang w:val="en-GB"/>
        </w:rPr>
        <w:t>fill_depressions_planchon_and_darboux</w:t>
      </w:r>
      <w:r>
        <w:rPr>
          <w:lang w:val="en-GB"/>
        </w:rPr>
        <w:t>()</w:t>
      </w:r>
    </w:p>
    <w:p w14:paraId="093D28D7" w14:textId="46989C14" w:rsidR="00B23E8B" w:rsidRDefault="00B23E8B" w:rsidP="006264AF">
      <w:pPr>
        <w:pStyle w:val="ListParagraph"/>
        <w:numPr>
          <w:ilvl w:val="0"/>
          <w:numId w:val="3"/>
        </w:numPr>
        <w:rPr>
          <w:lang w:val="en-GB"/>
        </w:rPr>
      </w:pPr>
      <w:r w:rsidRPr="00500A30">
        <w:rPr>
          <w:lang w:val="en-GB"/>
        </w:rPr>
        <w:t>d8_pointer</w:t>
      </w:r>
      <w:r>
        <w:rPr>
          <w:lang w:val="en-GB"/>
        </w:rPr>
        <w:t>()</w:t>
      </w:r>
    </w:p>
    <w:p w14:paraId="0A5483C5" w14:textId="45B11DDF" w:rsidR="00B23E8B" w:rsidRDefault="00B23E8B" w:rsidP="006264AF">
      <w:pPr>
        <w:pStyle w:val="ListParagraph"/>
        <w:numPr>
          <w:ilvl w:val="0"/>
          <w:numId w:val="3"/>
        </w:numPr>
        <w:rPr>
          <w:lang w:val="en-GB"/>
        </w:rPr>
      </w:pPr>
      <w:r w:rsidRPr="00500A30">
        <w:rPr>
          <w:lang w:val="en-GB"/>
        </w:rPr>
        <w:t>d8_flow_accumulation</w:t>
      </w:r>
      <w:r>
        <w:rPr>
          <w:lang w:val="en-GB"/>
        </w:rPr>
        <w:t>()</w:t>
      </w:r>
    </w:p>
    <w:p w14:paraId="674FD0DD" w14:textId="753CA4FF" w:rsidR="00B23E8B" w:rsidRDefault="00B23E8B" w:rsidP="006264AF">
      <w:pPr>
        <w:pStyle w:val="ListParagraph"/>
        <w:numPr>
          <w:ilvl w:val="0"/>
          <w:numId w:val="3"/>
        </w:numPr>
        <w:rPr>
          <w:lang w:val="en-GB"/>
        </w:rPr>
      </w:pPr>
      <w:r w:rsidRPr="00500A30">
        <w:rPr>
          <w:lang w:val="en-GB"/>
        </w:rPr>
        <w:t>conditional_evaluation</w:t>
      </w:r>
      <w:r>
        <w:rPr>
          <w:lang w:val="en-GB"/>
        </w:rPr>
        <w:t>()</w:t>
      </w:r>
    </w:p>
    <w:p w14:paraId="7C0CA63E" w14:textId="41EFE922" w:rsidR="00B23E8B" w:rsidRDefault="00B23E8B" w:rsidP="006264AF">
      <w:pPr>
        <w:pStyle w:val="ListParagraph"/>
        <w:numPr>
          <w:ilvl w:val="0"/>
          <w:numId w:val="3"/>
        </w:numPr>
        <w:rPr>
          <w:lang w:val="en-GB"/>
        </w:rPr>
      </w:pPr>
      <w:r w:rsidRPr="00500A30">
        <w:rPr>
          <w:lang w:val="en-GB"/>
        </w:rPr>
        <w:t>buffer_raster</w:t>
      </w:r>
      <w:r>
        <w:rPr>
          <w:lang w:val="en-GB"/>
        </w:rPr>
        <w:t>()</w:t>
      </w:r>
    </w:p>
    <w:p w14:paraId="257A81A0" w14:textId="580D0BC5" w:rsidR="00B23E8B" w:rsidRPr="00B23E8B" w:rsidRDefault="00B23E8B" w:rsidP="006264AF">
      <w:pPr>
        <w:pStyle w:val="ListParagraph"/>
        <w:numPr>
          <w:ilvl w:val="0"/>
          <w:numId w:val="3"/>
        </w:numPr>
        <w:rPr>
          <w:lang w:val="en-GB"/>
        </w:rPr>
      </w:pPr>
      <w:r w:rsidRPr="00500A30">
        <w:rPr>
          <w:lang w:val="en-GB"/>
        </w:rPr>
        <w:t>raster_to_vector_polygons</w:t>
      </w:r>
      <w:r>
        <w:rPr>
          <w:lang w:val="en-GB"/>
        </w:rPr>
        <w:t>()</w:t>
      </w:r>
    </w:p>
    <w:p w14:paraId="0CD153D3" w14:textId="36DB3940" w:rsidR="004B2390" w:rsidRPr="00B92F36" w:rsidRDefault="00F8606D" w:rsidP="0048341B">
      <w:pPr>
        <w:rPr>
          <w:b/>
          <w:bCs/>
          <w:i/>
          <w:iCs/>
          <w:rPrChange w:id="110" w:author="marcgirona" w:date="2021-11-10T09:03:00Z">
            <w:rPr>
              <w:b/>
              <w:bCs/>
            </w:rPr>
          </w:rPrChange>
        </w:rPr>
      </w:pPr>
      <w:bookmarkStart w:id="111" w:name="fill_depressions_planchon_and_darboux"/>
      <w:r w:rsidRPr="00A52AF6">
        <w:rPr>
          <w:b/>
          <w:iCs/>
        </w:rPr>
        <w:t>F</w:t>
      </w:r>
      <w:r w:rsidR="004B2390" w:rsidRPr="00A52AF6">
        <w:rPr>
          <w:b/>
          <w:iCs/>
        </w:rPr>
        <w:t xml:space="preserve">ill </w:t>
      </w:r>
      <w:r w:rsidR="00826A0A" w:rsidRPr="00A52AF6">
        <w:rPr>
          <w:b/>
          <w:iCs/>
        </w:rPr>
        <w:t>depressions</w:t>
      </w:r>
      <w:r w:rsidRPr="00A52AF6">
        <w:rPr>
          <w:b/>
          <w:iCs/>
        </w:rPr>
        <w:t xml:space="preserve"> </w:t>
      </w:r>
      <w:proofErr w:type="spellStart"/>
      <w:r w:rsidR="00826A0A" w:rsidRPr="00A52AF6">
        <w:rPr>
          <w:b/>
          <w:iCs/>
        </w:rPr>
        <w:t>planchon</w:t>
      </w:r>
      <w:proofErr w:type="spellEnd"/>
      <w:r w:rsidRPr="00A52AF6">
        <w:rPr>
          <w:b/>
          <w:iCs/>
        </w:rPr>
        <w:t xml:space="preserve"> </w:t>
      </w:r>
      <w:r w:rsidR="00826A0A" w:rsidRPr="00A52AF6">
        <w:rPr>
          <w:b/>
          <w:iCs/>
        </w:rPr>
        <w:t>and</w:t>
      </w:r>
      <w:r w:rsidRPr="00A52AF6">
        <w:rPr>
          <w:b/>
          <w:iCs/>
        </w:rPr>
        <w:t xml:space="preserve"> </w:t>
      </w:r>
      <w:proofErr w:type="spellStart"/>
      <w:r w:rsidR="00826A0A" w:rsidRPr="00A52AF6">
        <w:rPr>
          <w:b/>
          <w:iCs/>
        </w:rPr>
        <w:t>darboux</w:t>
      </w:r>
      <w:proofErr w:type="spellEnd"/>
      <w:ins w:id="112" w:author="marcgirona" w:date="2021-11-10T08:55:00Z">
        <w:r w:rsidR="00484143" w:rsidRPr="00B92F36">
          <w:rPr>
            <w:b/>
            <w:i/>
            <w:rPrChange w:id="113" w:author="marcgirona" w:date="2021-11-10T09:37:00Z">
              <w:rPr>
                <w:b/>
                <w:bCs/>
              </w:rPr>
            </w:rPrChange>
          </w:rPr>
          <w:t xml:space="preserve"> [</w:t>
        </w:r>
      </w:ins>
      <w:ins w:id="114" w:author="Joe Lydon" w:date="2021-11-10T09:39:00Z">
        <w:r w:rsidR="00592783">
          <w:rPr>
            <w:b/>
            <w:i/>
          </w:rPr>
          <w:fldChar w:fldCharType="begin"/>
        </w:r>
        <w:r w:rsidR="00592783">
          <w:rPr>
            <w:b/>
            <w:i/>
          </w:rPr>
          <w:instrText xml:space="preserve"> HYPERLINK "https://www.whiteboxgeo.com/manual/wbt_book/available_tools/hydrological_analysis.html" \l "FillDepressionsPlanchonAndDarboux" </w:instrText>
        </w:r>
        <w:r w:rsidR="00592783">
          <w:rPr>
            <w:b/>
            <w:i/>
          </w:rPr>
          <w:fldChar w:fldCharType="separate"/>
        </w:r>
        <w:commentRangeStart w:id="115"/>
        <w:r w:rsidR="00484143" w:rsidRPr="00592783">
          <w:rPr>
            <w:rStyle w:val="Hyperlink"/>
            <w:i/>
            <w:rPrChange w:id="116" w:author="marcgirona" w:date="2021-11-10T09:37:00Z">
              <w:rPr>
                <w:b/>
                <w:bCs/>
              </w:rPr>
            </w:rPrChange>
          </w:rPr>
          <w:t>link</w:t>
        </w:r>
        <w:commentRangeEnd w:id="115"/>
        <w:r w:rsidR="001A0C32" w:rsidRPr="00592783">
          <w:rPr>
            <w:rStyle w:val="Hyperlink"/>
            <w:sz w:val="16"/>
            <w:szCs w:val="16"/>
          </w:rPr>
          <w:commentReference w:id="115"/>
        </w:r>
        <w:r w:rsidR="00592783">
          <w:rPr>
            <w:b/>
            <w:i/>
          </w:rPr>
          <w:fldChar w:fldCharType="end"/>
        </w:r>
      </w:ins>
      <w:ins w:id="117" w:author="marcgirona" w:date="2021-11-10T08:55:00Z">
        <w:r w:rsidR="00484143" w:rsidRPr="00B92F36">
          <w:rPr>
            <w:b/>
            <w:i/>
            <w:rPrChange w:id="118" w:author="marcgirona" w:date="2021-11-10T09:37:00Z">
              <w:rPr>
                <w:b/>
                <w:bCs/>
              </w:rPr>
            </w:rPrChange>
          </w:rPr>
          <w:t>]</w:t>
        </w:r>
      </w:ins>
    </w:p>
    <w:bookmarkEnd w:id="111"/>
    <w:p w14:paraId="4F50AB03" w14:textId="128B6528" w:rsidR="00826A0A" w:rsidRPr="00826A0A" w:rsidRDefault="00826A0A" w:rsidP="00826A0A">
      <w:pPr>
        <w:rPr>
          <w:lang w:val="en-GB"/>
        </w:rPr>
      </w:pPr>
      <w:r w:rsidRPr="00826A0A">
        <w:rPr>
          <w:lang w:val="en-GB"/>
        </w:rPr>
        <w:t>This tool can be used to fill all of the depressions in a digital elevation model (DEM) and to remove the flat areas using the Planchon and Darboux (2002) method. This is a common pre-processing step required by many flow-path analysis tools to ensure continuous flow from each grid cell to an outlet located along the grid edge. This tool is currently not the most efficient depression-removal algorithm available in WhiteboxTools; FillDepressions and BreachDepressionsLeastCost are both more efficient and often produce better, lower-impact results.</w:t>
      </w:r>
    </w:p>
    <w:p w14:paraId="026A1F51" w14:textId="7F16164E" w:rsidR="00C205D7" w:rsidRDefault="00826A0A" w:rsidP="00826A0A">
      <w:pPr>
        <w:rPr>
          <w:lang w:val="en-GB"/>
        </w:rPr>
      </w:pPr>
      <w:r w:rsidRPr="00826A0A">
        <w:rPr>
          <w:lang w:val="en-GB"/>
        </w:rPr>
        <w:t>The user may optionally specify the size of the elevation increment used to solve flats (--flat_increment), although it is best not to specify this optional value and to let the algorithm determine the most suitable value itself.</w:t>
      </w:r>
    </w:p>
    <w:p w14:paraId="0BCB4F74" w14:textId="0FDBB532" w:rsidR="00826A0A" w:rsidRPr="00D91287" w:rsidRDefault="00F8606D" w:rsidP="0048341B">
      <w:pPr>
        <w:rPr>
          <w:b/>
          <w:i/>
          <w:rPrChange w:id="119" w:author="Joe Lydon" w:date="2021-11-10T14:44:00Z">
            <w:rPr>
              <w:b/>
              <w:bCs/>
            </w:rPr>
          </w:rPrChange>
        </w:rPr>
      </w:pPr>
      <w:bookmarkStart w:id="120" w:name="_D8_pointer"/>
      <w:bookmarkStart w:id="121" w:name="d8_pointer"/>
      <w:bookmarkEnd w:id="120"/>
      <w:r w:rsidRPr="00A52AF6">
        <w:rPr>
          <w:b/>
          <w:bCs/>
        </w:rPr>
        <w:t>D8 pointer</w:t>
      </w:r>
      <w:ins w:id="122" w:author="marcgirona" w:date="2021-11-10T08:55:00Z">
        <w:r w:rsidR="00484143" w:rsidRPr="00D91287">
          <w:rPr>
            <w:b/>
            <w:bCs/>
            <w:i/>
            <w:iCs/>
            <w:rPrChange w:id="123" w:author="Joe Lydon" w:date="2021-11-10T09:37:00Z">
              <w:rPr>
                <w:b/>
                <w:bCs/>
              </w:rPr>
            </w:rPrChange>
          </w:rPr>
          <w:t xml:space="preserve"> [</w:t>
        </w:r>
      </w:ins>
      <w:ins w:id="124" w:author="Joe Lydon" w:date="2021-11-10T09:39:00Z">
        <w:r w:rsidR="008947E5">
          <w:rPr>
            <w:b/>
            <w:bCs/>
            <w:i/>
            <w:iCs/>
          </w:rPr>
          <w:fldChar w:fldCharType="begin"/>
        </w:r>
        <w:r w:rsidR="008947E5">
          <w:rPr>
            <w:b/>
            <w:bCs/>
            <w:i/>
            <w:iCs/>
          </w:rPr>
          <w:instrText xml:space="preserve"> HYPERLINK "https://www.whiteboxgeo.com/manual/wbt_book/available_tools/hydrological_analysis.html" \l "D8Pointer" </w:instrText>
        </w:r>
        <w:r w:rsidR="008947E5">
          <w:rPr>
            <w:b/>
            <w:bCs/>
            <w:i/>
            <w:iCs/>
          </w:rPr>
          <w:fldChar w:fldCharType="separate"/>
        </w:r>
        <w:r w:rsidR="00484143" w:rsidRPr="008947E5">
          <w:rPr>
            <w:rStyle w:val="Hyperlink"/>
            <w:i/>
            <w:rPrChange w:id="125" w:author="Joe Lydon" w:date="2021-11-10T09:37:00Z">
              <w:rPr>
                <w:b/>
                <w:bCs/>
              </w:rPr>
            </w:rPrChange>
          </w:rPr>
          <w:t>link</w:t>
        </w:r>
        <w:r w:rsidR="008947E5">
          <w:rPr>
            <w:b/>
            <w:bCs/>
            <w:i/>
            <w:iCs/>
          </w:rPr>
          <w:fldChar w:fldCharType="end"/>
        </w:r>
      </w:ins>
      <w:ins w:id="126" w:author="marcgirona" w:date="2021-11-10T08:55:00Z">
        <w:r w:rsidR="00484143" w:rsidRPr="00D91287">
          <w:rPr>
            <w:b/>
            <w:bCs/>
            <w:i/>
            <w:iCs/>
            <w:rPrChange w:id="127" w:author="Joe Lydon" w:date="2021-11-10T09:37:00Z">
              <w:rPr>
                <w:b/>
                <w:bCs/>
              </w:rPr>
            </w:rPrChange>
          </w:rPr>
          <w:t>]</w:t>
        </w:r>
      </w:ins>
    </w:p>
    <w:bookmarkEnd w:id="121"/>
    <w:p w14:paraId="5EB8F14A" w14:textId="374C1F8A" w:rsidR="00897531" w:rsidRPr="00897531" w:rsidRDefault="00897531" w:rsidP="00897531">
      <w:pPr>
        <w:rPr>
          <w:lang w:val="en-GB"/>
        </w:rPr>
      </w:pPr>
      <w:r w:rsidRPr="00897531">
        <w:rPr>
          <w:lang w:val="en-GB"/>
        </w:rPr>
        <w:t>This tool is used to generate a flow pointer grid using the simple D8 (O'Callaghan and Mark, 1984) algorithm. The user must specify the name (--dem) of a digital elevation model (DEM) that has been hydrologically corrected to remove all spurious depressions and flat areas. DEM pre-processing is usually achieved using either the BreachDepressions or FillDepressions tool. The local drainage direction raster output (--output) by this tool serves as a necessary input for several other spatial hydrology and stream network analysis tools in the toolset. Some tools will calculate this flow pointer raster directly from the input DEM.</w:t>
      </w:r>
    </w:p>
    <w:p w14:paraId="761FB9D9" w14:textId="5E12D601" w:rsidR="00897531" w:rsidRDefault="00897531" w:rsidP="00897531">
      <w:pPr>
        <w:rPr>
          <w:lang w:val="en-GB"/>
        </w:rPr>
      </w:pPr>
      <w:r w:rsidRPr="00897531">
        <w:rPr>
          <w:lang w:val="en-GB"/>
        </w:rPr>
        <w:t>By default, D8 flow pointers use the following clockwise, base-2 numeric index convention:</w:t>
      </w:r>
    </w:p>
    <w:tbl>
      <w:tblPr>
        <w:tblW w:w="2880" w:type="dxa"/>
        <w:tblLook w:val="04A0" w:firstRow="1" w:lastRow="0" w:firstColumn="1" w:lastColumn="0" w:noHBand="0" w:noVBand="1"/>
      </w:tblPr>
      <w:tblGrid>
        <w:gridCol w:w="960"/>
        <w:gridCol w:w="960"/>
        <w:gridCol w:w="960"/>
      </w:tblGrid>
      <w:tr w:rsidR="002C2EA8" w:rsidRPr="002C2EA8" w14:paraId="4417B7D7" w14:textId="77777777" w:rsidTr="002C2EA8">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F5CFABF" w14:textId="77777777" w:rsidR="002C2EA8" w:rsidRPr="002C2EA8" w:rsidRDefault="002C2EA8" w:rsidP="002C2EA8">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D0C7EEE" w14:textId="77777777" w:rsidR="002C2EA8" w:rsidRPr="002C2EA8" w:rsidRDefault="002C2EA8" w:rsidP="002C2EA8">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36E2895" w14:textId="77777777" w:rsidR="002C2EA8" w:rsidRPr="002C2EA8" w:rsidRDefault="002C2EA8" w:rsidP="002C2EA8">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r>
      <w:tr w:rsidR="002C2EA8" w:rsidRPr="002C2EA8" w14:paraId="629BAE64" w14:textId="77777777" w:rsidTr="002C2EA8">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F49988"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64</w:t>
            </w:r>
          </w:p>
        </w:tc>
        <w:tc>
          <w:tcPr>
            <w:tcW w:w="960" w:type="dxa"/>
            <w:tcBorders>
              <w:top w:val="nil"/>
              <w:left w:val="nil"/>
              <w:bottom w:val="single" w:sz="4" w:space="0" w:color="auto"/>
              <w:right w:val="single" w:sz="4" w:space="0" w:color="auto"/>
            </w:tcBorders>
            <w:shd w:val="clear" w:color="auto" w:fill="auto"/>
            <w:noWrap/>
            <w:vAlign w:val="bottom"/>
            <w:hideMark/>
          </w:tcPr>
          <w:p w14:paraId="2EB2DBDC"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138</w:t>
            </w:r>
          </w:p>
        </w:tc>
        <w:tc>
          <w:tcPr>
            <w:tcW w:w="960" w:type="dxa"/>
            <w:tcBorders>
              <w:top w:val="nil"/>
              <w:left w:val="nil"/>
              <w:bottom w:val="single" w:sz="4" w:space="0" w:color="auto"/>
              <w:right w:val="single" w:sz="8" w:space="0" w:color="auto"/>
            </w:tcBorders>
            <w:shd w:val="clear" w:color="auto" w:fill="auto"/>
            <w:noWrap/>
            <w:vAlign w:val="bottom"/>
            <w:hideMark/>
          </w:tcPr>
          <w:p w14:paraId="1EA95E84"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w:t>
            </w:r>
          </w:p>
        </w:tc>
      </w:tr>
      <w:tr w:rsidR="002C2EA8" w:rsidRPr="002C2EA8" w14:paraId="6EC7E656" w14:textId="77777777" w:rsidTr="002C2EA8">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97E1443"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4DC1153"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0</w:t>
            </w:r>
          </w:p>
        </w:tc>
        <w:tc>
          <w:tcPr>
            <w:tcW w:w="960" w:type="dxa"/>
            <w:tcBorders>
              <w:top w:val="nil"/>
              <w:left w:val="nil"/>
              <w:bottom w:val="single" w:sz="4" w:space="0" w:color="auto"/>
              <w:right w:val="single" w:sz="8" w:space="0" w:color="auto"/>
            </w:tcBorders>
            <w:shd w:val="clear" w:color="auto" w:fill="auto"/>
            <w:noWrap/>
            <w:vAlign w:val="bottom"/>
            <w:hideMark/>
          </w:tcPr>
          <w:p w14:paraId="499185D4"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2</w:t>
            </w:r>
          </w:p>
        </w:tc>
      </w:tr>
      <w:tr w:rsidR="002C2EA8" w:rsidRPr="002C2EA8" w14:paraId="186BCFAC" w14:textId="77777777" w:rsidTr="002C2EA8">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05DC66A9"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16</w:t>
            </w:r>
          </w:p>
        </w:tc>
        <w:tc>
          <w:tcPr>
            <w:tcW w:w="960" w:type="dxa"/>
            <w:tcBorders>
              <w:top w:val="nil"/>
              <w:left w:val="nil"/>
              <w:bottom w:val="single" w:sz="8" w:space="0" w:color="auto"/>
              <w:right w:val="single" w:sz="4" w:space="0" w:color="auto"/>
            </w:tcBorders>
            <w:shd w:val="clear" w:color="auto" w:fill="auto"/>
            <w:noWrap/>
            <w:vAlign w:val="bottom"/>
            <w:hideMark/>
          </w:tcPr>
          <w:p w14:paraId="735B06C8"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8</w:t>
            </w:r>
          </w:p>
        </w:tc>
        <w:tc>
          <w:tcPr>
            <w:tcW w:w="960" w:type="dxa"/>
            <w:tcBorders>
              <w:top w:val="nil"/>
              <w:left w:val="nil"/>
              <w:bottom w:val="single" w:sz="8" w:space="0" w:color="auto"/>
              <w:right w:val="single" w:sz="8" w:space="0" w:color="auto"/>
            </w:tcBorders>
            <w:shd w:val="clear" w:color="auto" w:fill="auto"/>
            <w:noWrap/>
            <w:vAlign w:val="bottom"/>
            <w:hideMark/>
          </w:tcPr>
          <w:p w14:paraId="06201900" w14:textId="77777777" w:rsidR="002C2EA8" w:rsidRPr="002C2EA8" w:rsidRDefault="002C2EA8" w:rsidP="002C2EA8">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4</w:t>
            </w:r>
          </w:p>
        </w:tc>
      </w:tr>
    </w:tbl>
    <w:p w14:paraId="0825A5C4" w14:textId="77777777" w:rsidR="002C2EA8" w:rsidRDefault="002C2EA8" w:rsidP="00897531">
      <w:pPr>
        <w:rPr>
          <w:lang w:val="en-GB"/>
        </w:rPr>
      </w:pPr>
    </w:p>
    <w:p w14:paraId="70B77393" w14:textId="22B801B1" w:rsidR="00897531" w:rsidRPr="00897531" w:rsidRDefault="00897531" w:rsidP="00897531">
      <w:pPr>
        <w:rPr>
          <w:lang w:val="en-GB"/>
        </w:rPr>
      </w:pPr>
      <w:r w:rsidRPr="00897531">
        <w:rPr>
          <w:lang w:val="en-GB"/>
        </w:rPr>
        <w:t>Notice that grid cells that have no lower neighbours are assigned a flow direction of zero. In a DEM that has been pre-processed to remove all depressions and flat areas, this condition will only occur along the edges of the grid. If the pointer file contains ESRI flow direction values instead, the --esri_pntr parameter must be specified.</w:t>
      </w:r>
    </w:p>
    <w:p w14:paraId="2186E992" w14:textId="48D9B128" w:rsidR="00F8606D" w:rsidRDefault="00897531" w:rsidP="00897531">
      <w:pPr>
        <w:rPr>
          <w:lang w:val="en-GB"/>
        </w:rPr>
      </w:pPr>
      <w:r w:rsidRPr="00897531">
        <w:rPr>
          <w:lang w:val="en-GB"/>
        </w:rPr>
        <w:lastRenderedPageBreak/>
        <w:t>Grid cells possessing the NoData value in the input DEM are assigned the NoData value in the output image.</w:t>
      </w:r>
    </w:p>
    <w:p w14:paraId="04249442" w14:textId="77486455" w:rsidR="002C2EA8" w:rsidRPr="00295777" w:rsidRDefault="002C2EA8" w:rsidP="0048341B">
      <w:pPr>
        <w:rPr>
          <w:b/>
          <w:i/>
          <w:rPrChange w:id="128" w:author="Joe Lydon" w:date="2021-11-10T14:44:00Z">
            <w:rPr>
              <w:b/>
              <w:bCs/>
            </w:rPr>
          </w:rPrChange>
        </w:rPr>
      </w:pPr>
      <w:bookmarkStart w:id="129" w:name="_D8_flow_accumulation"/>
      <w:bookmarkStart w:id="130" w:name="d8_flow_accumulation"/>
      <w:bookmarkEnd w:id="129"/>
      <w:r w:rsidRPr="00A52AF6">
        <w:rPr>
          <w:b/>
          <w:bCs/>
        </w:rPr>
        <w:t>D8 flow accumulation</w:t>
      </w:r>
      <w:r w:rsidRPr="00295777">
        <w:rPr>
          <w:b/>
          <w:bCs/>
          <w:i/>
          <w:iCs/>
          <w:rPrChange w:id="131" w:author="Joe Lydon" w:date="2021-11-10T09:39:00Z">
            <w:rPr>
              <w:b/>
              <w:bCs/>
            </w:rPr>
          </w:rPrChange>
        </w:rPr>
        <w:t xml:space="preserve"> </w:t>
      </w:r>
      <w:ins w:id="132" w:author="marcgirona" w:date="2021-11-10T08:56:00Z">
        <w:r w:rsidR="009139A0" w:rsidRPr="00295777">
          <w:rPr>
            <w:b/>
            <w:bCs/>
            <w:i/>
            <w:iCs/>
            <w:rPrChange w:id="133" w:author="Joe Lydon" w:date="2021-11-10T09:39:00Z">
              <w:rPr>
                <w:b/>
                <w:bCs/>
              </w:rPr>
            </w:rPrChange>
          </w:rPr>
          <w:t>[</w:t>
        </w:r>
      </w:ins>
      <w:ins w:id="134" w:author="Joe Lydon" w:date="2021-11-10T09:39:00Z">
        <w:r w:rsidR="0055734F">
          <w:rPr>
            <w:b/>
            <w:bCs/>
            <w:i/>
            <w:iCs/>
          </w:rPr>
          <w:fldChar w:fldCharType="begin"/>
        </w:r>
        <w:r w:rsidR="0055734F">
          <w:rPr>
            <w:b/>
            <w:bCs/>
            <w:i/>
            <w:iCs/>
          </w:rPr>
          <w:instrText xml:space="preserve"> HYPERLINK "https://www.whiteboxgeo.com/manual/wbt_book/available_tools/hydrological_analysis.html" \l "D8FlowAccumulation" </w:instrText>
        </w:r>
        <w:r w:rsidR="0055734F">
          <w:rPr>
            <w:b/>
            <w:bCs/>
            <w:i/>
            <w:iCs/>
          </w:rPr>
          <w:fldChar w:fldCharType="separate"/>
        </w:r>
        <w:r w:rsidR="009139A0" w:rsidRPr="0055734F">
          <w:rPr>
            <w:rStyle w:val="Hyperlink"/>
            <w:i/>
            <w:rPrChange w:id="135" w:author="Joe Lydon" w:date="2021-11-10T09:39:00Z">
              <w:rPr>
                <w:b/>
                <w:bCs/>
              </w:rPr>
            </w:rPrChange>
          </w:rPr>
          <w:t>link</w:t>
        </w:r>
        <w:r w:rsidR="0055734F">
          <w:rPr>
            <w:b/>
            <w:bCs/>
            <w:i/>
            <w:iCs/>
          </w:rPr>
          <w:fldChar w:fldCharType="end"/>
        </w:r>
      </w:ins>
      <w:ins w:id="136" w:author="marcgirona" w:date="2021-11-10T08:56:00Z">
        <w:r w:rsidR="009139A0" w:rsidRPr="00295777">
          <w:rPr>
            <w:b/>
            <w:bCs/>
            <w:i/>
            <w:iCs/>
            <w:rPrChange w:id="137" w:author="Joe Lydon" w:date="2021-11-10T09:39:00Z">
              <w:rPr>
                <w:b/>
                <w:bCs/>
              </w:rPr>
            </w:rPrChange>
          </w:rPr>
          <w:t>]</w:t>
        </w:r>
      </w:ins>
    </w:p>
    <w:bookmarkEnd w:id="130"/>
    <w:p w14:paraId="2C5B1CD0" w14:textId="00477843" w:rsidR="00AB138F" w:rsidRPr="00AB138F" w:rsidRDefault="00AB138F" w:rsidP="00AB138F">
      <w:pPr>
        <w:rPr>
          <w:lang w:val="en-GB"/>
        </w:rPr>
      </w:pPr>
      <w:r w:rsidRPr="00AB138F">
        <w:rPr>
          <w:lang w:val="en-GB"/>
        </w:rPr>
        <w:t>This tool is used to generate a flow accumulation grid (</w:t>
      </w:r>
      <w:del w:id="138" w:author="Nishant Deswal" w:date="2021-11-10T10:38:00Z">
        <w:r w:rsidRPr="00AB138F">
          <w:rPr>
            <w:lang w:val="en-GB"/>
          </w:rPr>
          <w:delText>i.e.</w:delText>
        </w:r>
      </w:del>
      <w:ins w:id="139" w:author="Nishant Deswal" w:date="2021-11-10T10:38:00Z">
        <w:r w:rsidR="002B5F2F" w:rsidRPr="00AB138F">
          <w:rPr>
            <w:lang w:val="en-GB"/>
          </w:rPr>
          <w:t>i.e.,</w:t>
        </w:r>
      </w:ins>
      <w:r w:rsidRPr="00AB138F">
        <w:rPr>
          <w:lang w:val="en-GB"/>
        </w:rPr>
        <w:t xml:space="preserve"> catchment area) using the D8 (O'Callaghan and Mark, 1984) algorithm. This algorithm is an example of single-flow-direction (SFD) method because the flow entering each grid cell is routed to only one downslope neighbour, </w:t>
      </w:r>
      <w:del w:id="140" w:author="Nishant Deswal" w:date="2021-11-10T10:38:00Z">
        <w:r w:rsidRPr="00AB138F">
          <w:rPr>
            <w:lang w:val="en-GB"/>
          </w:rPr>
          <w:delText>i.e.</w:delText>
        </w:r>
      </w:del>
      <w:ins w:id="141" w:author="Nishant Deswal" w:date="2021-11-10T10:38:00Z">
        <w:r w:rsidR="002B5F2F" w:rsidRPr="00AB138F">
          <w:rPr>
            <w:lang w:val="en-GB"/>
          </w:rPr>
          <w:t>i.e.,</w:t>
        </w:r>
      </w:ins>
      <w:r w:rsidRPr="00AB138F">
        <w:rPr>
          <w:lang w:val="en-GB"/>
        </w:rPr>
        <w:t xml:space="preserve"> flow divergence is not permitted. The user must specify the name of the input digital elevation model (DEM) or flow pointer raster (--input) derived using the D8 or Rho8 method (D8Pointer, Rho8Pointer). If an input DEM is used, it must have been hydrologically corrected to remove all spurious depressions and flat areas. DEM pre-processing is usually achieved using the BreachDepressionsLeastCost or FillDepressions tools. If a D8 pointer raster is input, the user must also specify the optional --pntr flag. If the D8 pointer follows the Esri pointer scheme, rather than the default WhiteboxTools scheme, the user must also specify the optional --esri_pntr flag.</w:t>
      </w:r>
    </w:p>
    <w:p w14:paraId="7B04F101" w14:textId="26DF2542" w:rsidR="00AB138F" w:rsidRPr="00AB138F" w:rsidRDefault="00AB138F" w:rsidP="00AB138F">
      <w:pPr>
        <w:rPr>
          <w:lang w:val="en-GB"/>
        </w:rPr>
      </w:pPr>
      <w:r w:rsidRPr="00AB138F">
        <w:rPr>
          <w:lang w:val="en-GB"/>
        </w:rPr>
        <w:t>In addition to the input DEM/pointer, the user must specify the output type. The output flow-accumulation can be 1) cells (</w:t>
      </w:r>
      <w:del w:id="142" w:author="Nishant Deswal" w:date="2021-11-10T10:38:00Z">
        <w:r w:rsidR="00332DE0" w:rsidRPr="00AB138F">
          <w:rPr>
            <w:lang w:val="en-GB"/>
          </w:rPr>
          <w:delText>i.e.</w:delText>
        </w:r>
      </w:del>
      <w:ins w:id="143" w:author="Nishant Deswal" w:date="2021-11-10T10:38:00Z">
        <w:r w:rsidR="002B5F2F" w:rsidRPr="00AB138F">
          <w:rPr>
            <w:lang w:val="en-GB"/>
          </w:rPr>
          <w:t>i.e.,</w:t>
        </w:r>
      </w:ins>
      <w:r w:rsidRPr="00AB138F">
        <w:rPr>
          <w:lang w:val="en-GB"/>
        </w:rPr>
        <w:t xml:space="preserve"> the number of inflowing grid cells), catchment area (</w:t>
      </w:r>
      <w:del w:id="144" w:author="Nishant Deswal" w:date="2021-11-10T10:38:00Z">
        <w:r w:rsidRPr="00AB138F">
          <w:rPr>
            <w:lang w:val="en-GB"/>
          </w:rPr>
          <w:delText>i.e.</w:delText>
        </w:r>
      </w:del>
      <w:ins w:id="145" w:author="Nishant Deswal" w:date="2021-11-10T10:38:00Z">
        <w:r w:rsidR="002B5F2F" w:rsidRPr="00AB138F">
          <w:rPr>
            <w:lang w:val="en-GB"/>
          </w:rPr>
          <w:t>i.e.,</w:t>
        </w:r>
      </w:ins>
      <w:r w:rsidRPr="00AB138F">
        <w:rPr>
          <w:lang w:val="en-GB"/>
        </w:rPr>
        <w:t xml:space="preserve"> the upslope area), or specific contributing area (</w:t>
      </w:r>
      <w:del w:id="146" w:author="Nishant Deswal" w:date="2021-11-10T10:38:00Z">
        <w:r w:rsidRPr="00AB138F">
          <w:rPr>
            <w:lang w:val="en-GB"/>
          </w:rPr>
          <w:delText>i.e.</w:delText>
        </w:r>
      </w:del>
      <w:ins w:id="147" w:author="Nishant Deswal" w:date="2021-11-10T10:38:00Z">
        <w:r w:rsidR="002B5F2F" w:rsidRPr="00AB138F">
          <w:rPr>
            <w:lang w:val="en-GB"/>
          </w:rPr>
          <w:t>i.e.,</w:t>
        </w:r>
      </w:ins>
      <w:r w:rsidRPr="00AB138F">
        <w:rPr>
          <w:lang w:val="en-GB"/>
        </w:rPr>
        <w:t xml:space="preserve"> the catchment area divided by the flow width. The default value is cells. The user must also specify whether the output flow-accumulation grid should be log-tran</w:t>
      </w:r>
      <w:ins w:id="148" w:author="Nishant Deswal" w:date="2021-11-10T10:37:00Z">
        <w:r w:rsidR="002B5F2F">
          <w:rPr>
            <w:lang w:val="en-GB"/>
          </w:rPr>
          <w:t>s</w:t>
        </w:r>
      </w:ins>
      <w:r w:rsidRPr="00AB138F">
        <w:rPr>
          <w:lang w:val="en-GB"/>
        </w:rPr>
        <w:t xml:space="preserve">formed (--log), </w:t>
      </w:r>
      <w:del w:id="149" w:author="Nishant Deswal" w:date="2021-11-10T10:38:00Z">
        <w:r w:rsidRPr="00AB138F">
          <w:rPr>
            <w:lang w:val="en-GB"/>
          </w:rPr>
          <w:delText>i.e.</w:delText>
        </w:r>
      </w:del>
      <w:ins w:id="150" w:author="Nishant Deswal" w:date="2021-11-10T10:38:00Z">
        <w:r w:rsidR="002B5F2F" w:rsidRPr="00AB138F">
          <w:rPr>
            <w:lang w:val="en-GB"/>
          </w:rPr>
          <w:t>i.e.,</w:t>
        </w:r>
      </w:ins>
      <w:r w:rsidRPr="00AB138F">
        <w:rPr>
          <w:lang w:val="en-GB"/>
        </w:rPr>
        <w:t xml:space="preserve"> the output, if this option is selected, will be the natural-logarithm of the accumulated flow value. This is a transformation that is often performed to better visualize the contributing area distribution. Because contributing areas tend to be very high along valley bottoms and relatively low on hillslopes, when a flow-accumulation image is displayed, the distribution of values on hillslopes tends to be 'washed out' because the palette is stretched out to represent the highest values. Log-transformation provides a means of compensating for this phenomenon. Importantly, however, log-transformed flow-accumulation grids must not be used to estimate other secondary terrain indices, such as the wetness index, or relative stream power index.</w:t>
      </w:r>
    </w:p>
    <w:p w14:paraId="475DE44B" w14:textId="079EB345" w:rsidR="002C2EA8" w:rsidRDefault="00AB138F" w:rsidP="00AB138F">
      <w:pPr>
        <w:rPr>
          <w:lang w:val="en-GB"/>
        </w:rPr>
      </w:pPr>
      <w:r w:rsidRPr="00AB138F">
        <w:rPr>
          <w:lang w:val="en-GB"/>
        </w:rPr>
        <w:t>Grid cells possessing the NoData value in the input DEM/pointer raster are assigned the NoData value in the output flow-accumulation image.</w:t>
      </w:r>
    </w:p>
    <w:p w14:paraId="7333B054" w14:textId="0939574C" w:rsidR="00AB138F" w:rsidRPr="0055734F" w:rsidRDefault="00AB138F" w:rsidP="0048341B">
      <w:pPr>
        <w:rPr>
          <w:b/>
          <w:i/>
          <w:rPrChange w:id="151" w:author="Joe Lydon" w:date="2021-11-10T14:44:00Z">
            <w:rPr>
              <w:b/>
              <w:bCs/>
            </w:rPr>
          </w:rPrChange>
        </w:rPr>
      </w:pPr>
      <w:bookmarkStart w:id="152" w:name="_Conditional_evaluation"/>
      <w:bookmarkStart w:id="153" w:name="Conditional_evaluation"/>
      <w:bookmarkEnd w:id="152"/>
      <w:r w:rsidRPr="00A52AF6">
        <w:rPr>
          <w:b/>
          <w:bCs/>
        </w:rPr>
        <w:t>Conditional evaluation</w:t>
      </w:r>
      <w:r w:rsidRPr="0055734F">
        <w:rPr>
          <w:b/>
          <w:bCs/>
          <w:i/>
          <w:iCs/>
          <w:rPrChange w:id="154" w:author="Joe Lydon" w:date="2021-11-10T09:40:00Z">
            <w:rPr>
              <w:b/>
              <w:bCs/>
            </w:rPr>
          </w:rPrChange>
        </w:rPr>
        <w:t xml:space="preserve"> </w:t>
      </w:r>
      <w:ins w:id="155" w:author="marcgirona" w:date="2021-11-10T08:56:00Z">
        <w:r w:rsidR="009139A0" w:rsidRPr="0055734F">
          <w:rPr>
            <w:b/>
            <w:bCs/>
            <w:i/>
            <w:iCs/>
            <w:rPrChange w:id="156" w:author="Joe Lydon" w:date="2021-11-10T09:40:00Z">
              <w:rPr>
                <w:b/>
                <w:bCs/>
              </w:rPr>
            </w:rPrChange>
          </w:rPr>
          <w:t>[</w:t>
        </w:r>
      </w:ins>
      <w:ins w:id="157" w:author="Joe Lydon" w:date="2021-11-10T09:40:00Z">
        <w:r w:rsidR="007E4D2B">
          <w:rPr>
            <w:b/>
            <w:bCs/>
            <w:i/>
            <w:iCs/>
          </w:rPr>
          <w:fldChar w:fldCharType="begin"/>
        </w:r>
        <w:r w:rsidR="007E4D2B">
          <w:rPr>
            <w:b/>
            <w:bCs/>
            <w:i/>
            <w:iCs/>
          </w:rPr>
          <w:instrText xml:space="preserve"> HYPERLINK "https://www.whiteboxgeo.com/manual/wbt_book/available_tools/mathand_stats_tools.html" \l "ConditionalEvaluation" </w:instrText>
        </w:r>
        <w:r w:rsidR="007E4D2B">
          <w:rPr>
            <w:b/>
            <w:bCs/>
            <w:i/>
            <w:iCs/>
          </w:rPr>
          <w:fldChar w:fldCharType="separate"/>
        </w:r>
        <w:r w:rsidR="009139A0" w:rsidRPr="007E4D2B">
          <w:rPr>
            <w:rStyle w:val="Hyperlink"/>
            <w:i/>
            <w:rPrChange w:id="158" w:author="Joe Lydon" w:date="2021-11-10T09:40:00Z">
              <w:rPr>
                <w:b/>
                <w:bCs/>
              </w:rPr>
            </w:rPrChange>
          </w:rPr>
          <w:t>link</w:t>
        </w:r>
        <w:r w:rsidR="007E4D2B">
          <w:rPr>
            <w:b/>
            <w:bCs/>
            <w:i/>
            <w:iCs/>
          </w:rPr>
          <w:fldChar w:fldCharType="end"/>
        </w:r>
      </w:ins>
      <w:ins w:id="159" w:author="marcgirona" w:date="2021-11-10T08:56:00Z">
        <w:r w:rsidR="009139A0" w:rsidRPr="0055734F">
          <w:rPr>
            <w:b/>
            <w:bCs/>
            <w:i/>
            <w:iCs/>
            <w:rPrChange w:id="160" w:author="Joe Lydon" w:date="2021-11-10T09:40:00Z">
              <w:rPr>
                <w:b/>
                <w:bCs/>
              </w:rPr>
            </w:rPrChange>
          </w:rPr>
          <w:t>]</w:t>
        </w:r>
      </w:ins>
    </w:p>
    <w:bookmarkEnd w:id="153"/>
    <w:p w14:paraId="199884C2" w14:textId="609C961B" w:rsidR="00ED2D43" w:rsidRPr="00ED2D43" w:rsidRDefault="00ED2D43" w:rsidP="00ED2D43">
      <w:pPr>
        <w:rPr>
          <w:lang w:val="en-GB"/>
        </w:rPr>
      </w:pPr>
      <w:r w:rsidRPr="00ED2D43">
        <w:rPr>
          <w:lang w:val="en-GB"/>
        </w:rPr>
        <w:t xml:space="preserve">The ConditionalEvaluation tool can be used to perform an if-then-else style conditional evaluation on a raster image on a cell-to-cell basis. The user specifies the names of an input raster image (--input) and an output raster (--output), along with a conditional statement (--statement). The grid cell values in the output image will be determined by the TRUE and FALSE values and conditional statement. The conditional statement is a logical expression that must evaluate to either a Boolean, </w:t>
      </w:r>
      <w:del w:id="161" w:author="Nishant Deswal" w:date="2021-11-10T11:07:00Z">
        <w:r w:rsidRPr="00ED2D43">
          <w:rPr>
            <w:lang w:val="en-GB"/>
          </w:rPr>
          <w:delText>i.e.</w:delText>
        </w:r>
      </w:del>
      <w:ins w:id="162" w:author="Nishant Deswal" w:date="2021-11-10T11:07:00Z">
        <w:r w:rsidR="00A965B6" w:rsidRPr="00ED2D43">
          <w:rPr>
            <w:lang w:val="en-GB"/>
          </w:rPr>
          <w:t>i.e.,</w:t>
        </w:r>
      </w:ins>
      <w:r w:rsidRPr="00ED2D43">
        <w:rPr>
          <w:lang w:val="en-GB"/>
        </w:rPr>
        <w:t xml:space="preserve"> TRUE or FALSE. Then depending on how this statement evaluates for each grid cell, the TRUE or FALSE values will be assigned to the corresponding grid cells of the output raster. The TRUE or FALSE values may take the form of either a constant numerical value or a raster image (which may be the same image as the input). These are specified by the --true and --false parameters, which can be either a file name pointing to existing rasters, or numerical values.</w:t>
      </w:r>
    </w:p>
    <w:p w14:paraId="2BC7078D" w14:textId="123992DE" w:rsidR="00ED2D43" w:rsidRPr="00ED2D43" w:rsidRDefault="00ED2D43" w:rsidP="00ED2D43">
      <w:pPr>
        <w:rPr>
          <w:lang w:val="en-GB"/>
        </w:rPr>
      </w:pPr>
      <w:r w:rsidRPr="00ED2D43">
        <w:rPr>
          <w:lang w:val="en-GB"/>
        </w:rPr>
        <w:t xml:space="preserve">The conditional statement is a single-line logical condition. In </w:t>
      </w:r>
      <w:r w:rsidR="008044B6" w:rsidRPr="00ED2D43">
        <w:rPr>
          <w:lang w:val="en-GB"/>
        </w:rPr>
        <w:t>addition</w:t>
      </w:r>
      <w:r w:rsidRPr="00ED2D43">
        <w:rPr>
          <w:lang w:val="en-GB"/>
        </w:rPr>
        <w:t xml:space="preserve"> to the common comparison and logical operators, </w:t>
      </w:r>
      <w:del w:id="163" w:author="Nishant Deswal" w:date="2021-11-10T11:07:00Z">
        <w:r w:rsidRPr="00ED2D43">
          <w:rPr>
            <w:lang w:val="en-GB"/>
          </w:rPr>
          <w:delText>i.e.</w:delText>
        </w:r>
      </w:del>
      <w:ins w:id="164" w:author="Nishant Deswal" w:date="2021-11-10T11:07:00Z">
        <w:r w:rsidR="00A965B6" w:rsidRPr="00ED2D43">
          <w:rPr>
            <w:lang w:val="en-GB"/>
          </w:rPr>
          <w:t>i.e.,</w:t>
        </w:r>
      </w:ins>
      <w:r w:rsidRPr="00ED2D43">
        <w:rPr>
          <w:lang w:val="en-GB"/>
        </w:rPr>
        <w:t xml:space="preserve"> &lt; &gt; &lt;= &gt;= == (EQUAL TO) != (NOT EQUAL TO) || (OR) &amp;&amp; (AND), conditional statements may contain a number of valid mathematical functions. For example:</w:t>
      </w:r>
    </w:p>
    <w:p w14:paraId="0D796852" w14:textId="77777777" w:rsidR="00ED2D43" w:rsidRPr="00ED2D43" w:rsidRDefault="00ED2D43" w:rsidP="00ED2D43">
      <w:pPr>
        <w:spacing w:after="0"/>
        <w:rPr>
          <w:lang w:val="en-GB"/>
        </w:rPr>
      </w:pPr>
      <w:r w:rsidRPr="00ED2D43">
        <w:rPr>
          <w:lang w:val="en-GB"/>
        </w:rPr>
        <w:t>* log(base=10, val) -- Logarithm with optional 'base' as first argument.</w:t>
      </w:r>
    </w:p>
    <w:p w14:paraId="05A3B8D5" w14:textId="77777777" w:rsidR="00ED2D43" w:rsidRPr="00ED2D43" w:rsidRDefault="00ED2D43" w:rsidP="00ED2D43">
      <w:pPr>
        <w:spacing w:after="0"/>
        <w:rPr>
          <w:lang w:val="en-GB"/>
        </w:rPr>
      </w:pPr>
      <w:r w:rsidRPr="00ED2D43">
        <w:rPr>
          <w:lang w:val="en-GB"/>
        </w:rPr>
        <w:t>If not provided, 'base' defaults to '10'.</w:t>
      </w:r>
    </w:p>
    <w:p w14:paraId="74F668D7" w14:textId="77777777" w:rsidR="00ED2D43" w:rsidRPr="00ED2D43" w:rsidRDefault="00ED2D43" w:rsidP="00ED2D43">
      <w:pPr>
        <w:spacing w:after="0"/>
        <w:rPr>
          <w:lang w:val="en-GB"/>
        </w:rPr>
      </w:pPr>
      <w:r w:rsidRPr="00ED2D43">
        <w:rPr>
          <w:lang w:val="en-GB"/>
        </w:rPr>
        <w:t>Example: log(100) + log(e(), 100)</w:t>
      </w:r>
    </w:p>
    <w:p w14:paraId="2C20F96A" w14:textId="77777777" w:rsidR="00ED2D43" w:rsidRPr="00ED2D43" w:rsidRDefault="00ED2D43" w:rsidP="00ED2D43">
      <w:pPr>
        <w:spacing w:after="0"/>
        <w:rPr>
          <w:lang w:val="en-GB"/>
        </w:rPr>
      </w:pPr>
    </w:p>
    <w:p w14:paraId="080D3459" w14:textId="77777777" w:rsidR="00ED2D43" w:rsidRPr="00ED2D43" w:rsidRDefault="00ED2D43" w:rsidP="00ED2D43">
      <w:pPr>
        <w:spacing w:after="0"/>
        <w:rPr>
          <w:lang w:val="en-GB"/>
        </w:rPr>
      </w:pPr>
      <w:r w:rsidRPr="00ED2D43">
        <w:rPr>
          <w:lang w:val="en-GB"/>
        </w:rPr>
        <w:t>* e()  -- Euler's number (2.718281828459045)</w:t>
      </w:r>
    </w:p>
    <w:p w14:paraId="7D9DEFD4" w14:textId="77777777" w:rsidR="00ED2D43" w:rsidRPr="00ED2D43" w:rsidRDefault="00ED2D43" w:rsidP="00ED2D43">
      <w:pPr>
        <w:spacing w:after="0"/>
        <w:rPr>
          <w:lang w:val="en-GB"/>
        </w:rPr>
      </w:pPr>
      <w:r w:rsidRPr="00ED2D43">
        <w:rPr>
          <w:lang w:val="en-GB"/>
        </w:rPr>
        <w:t>* pi() -- π (3.141592653589793)</w:t>
      </w:r>
    </w:p>
    <w:p w14:paraId="2F068C61" w14:textId="77777777" w:rsidR="00ED2D43" w:rsidRPr="00ED2D43" w:rsidRDefault="00ED2D43" w:rsidP="00ED2D43">
      <w:pPr>
        <w:spacing w:after="0"/>
        <w:rPr>
          <w:lang w:val="en-GB"/>
        </w:rPr>
      </w:pPr>
    </w:p>
    <w:p w14:paraId="29444287" w14:textId="77777777" w:rsidR="00ED2D43" w:rsidRPr="00ED2D43" w:rsidRDefault="00ED2D43" w:rsidP="00ED2D43">
      <w:pPr>
        <w:spacing w:after="0"/>
        <w:rPr>
          <w:lang w:val="en-GB"/>
        </w:rPr>
      </w:pPr>
      <w:r w:rsidRPr="00ED2D43">
        <w:rPr>
          <w:lang w:val="en-GB"/>
        </w:rPr>
        <w:t>* int(val)</w:t>
      </w:r>
    </w:p>
    <w:p w14:paraId="3AB8EDFD" w14:textId="77777777" w:rsidR="00ED2D43" w:rsidRPr="00ED2D43" w:rsidRDefault="00ED2D43" w:rsidP="00ED2D43">
      <w:pPr>
        <w:spacing w:after="0"/>
        <w:rPr>
          <w:lang w:val="en-GB"/>
        </w:rPr>
      </w:pPr>
      <w:r w:rsidRPr="00ED2D43">
        <w:rPr>
          <w:lang w:val="en-GB"/>
        </w:rPr>
        <w:t>* ceil(val)</w:t>
      </w:r>
    </w:p>
    <w:p w14:paraId="638EDE8C" w14:textId="77777777" w:rsidR="00ED2D43" w:rsidRPr="00ED2D43" w:rsidRDefault="00ED2D43" w:rsidP="00ED2D43">
      <w:pPr>
        <w:spacing w:after="0"/>
        <w:rPr>
          <w:lang w:val="en-GB"/>
        </w:rPr>
      </w:pPr>
      <w:r w:rsidRPr="00ED2D43">
        <w:rPr>
          <w:lang w:val="en-GB"/>
        </w:rPr>
        <w:t>* floor(val)</w:t>
      </w:r>
    </w:p>
    <w:p w14:paraId="7AFC8051" w14:textId="77777777" w:rsidR="00ED2D43" w:rsidRPr="00ED2D43" w:rsidRDefault="00ED2D43" w:rsidP="00ED2D43">
      <w:pPr>
        <w:spacing w:after="0"/>
        <w:rPr>
          <w:lang w:val="en-GB"/>
        </w:rPr>
      </w:pPr>
      <w:r w:rsidRPr="00ED2D43">
        <w:rPr>
          <w:lang w:val="en-GB"/>
        </w:rPr>
        <w:t>* round(modulus=1, val) -- Round with optional 'modulus' as first argument.</w:t>
      </w:r>
    </w:p>
    <w:p w14:paraId="43D38D00" w14:textId="77777777" w:rsidR="00ED2D43" w:rsidRPr="00ED2D43" w:rsidRDefault="00ED2D43" w:rsidP="00ED2D43">
      <w:pPr>
        <w:spacing w:after="0"/>
        <w:rPr>
          <w:lang w:val="en-GB"/>
        </w:rPr>
      </w:pPr>
      <w:r w:rsidRPr="00ED2D43">
        <w:rPr>
          <w:lang w:val="en-GB"/>
        </w:rPr>
        <w:lastRenderedPageBreak/>
        <w:t>Example: round(1.23456) == 1 &amp;&amp; round(0.001, 1.23456) == 1.235</w:t>
      </w:r>
    </w:p>
    <w:p w14:paraId="25D5104B" w14:textId="77777777" w:rsidR="00ED2D43" w:rsidRPr="00ED2D43" w:rsidRDefault="00ED2D43" w:rsidP="00ED2D43">
      <w:pPr>
        <w:spacing w:after="0"/>
        <w:rPr>
          <w:lang w:val="en-GB"/>
        </w:rPr>
      </w:pPr>
    </w:p>
    <w:p w14:paraId="79DED82C" w14:textId="77777777" w:rsidR="00ED2D43" w:rsidRPr="00ED2D43" w:rsidRDefault="00ED2D43" w:rsidP="00ED2D43">
      <w:pPr>
        <w:spacing w:after="0"/>
        <w:rPr>
          <w:lang w:val="en-GB"/>
        </w:rPr>
      </w:pPr>
      <w:r w:rsidRPr="00ED2D43">
        <w:rPr>
          <w:lang w:val="en-GB"/>
        </w:rPr>
        <w:t>* abs(val)</w:t>
      </w:r>
    </w:p>
    <w:p w14:paraId="75180266" w14:textId="77777777" w:rsidR="00ED2D43" w:rsidRPr="00ED2D43" w:rsidRDefault="00ED2D43" w:rsidP="00ED2D43">
      <w:pPr>
        <w:spacing w:after="0"/>
        <w:rPr>
          <w:lang w:val="en-GB"/>
        </w:rPr>
      </w:pPr>
      <w:r w:rsidRPr="00ED2D43">
        <w:rPr>
          <w:lang w:val="en-GB"/>
        </w:rPr>
        <w:t>* sign(val)</w:t>
      </w:r>
    </w:p>
    <w:p w14:paraId="3520EAFB" w14:textId="77777777" w:rsidR="00ED2D43" w:rsidRPr="00ED2D43" w:rsidRDefault="00ED2D43" w:rsidP="00ED2D43">
      <w:pPr>
        <w:spacing w:after="0"/>
        <w:rPr>
          <w:lang w:val="en-GB"/>
        </w:rPr>
      </w:pPr>
    </w:p>
    <w:p w14:paraId="4AE376A0" w14:textId="77777777" w:rsidR="00ED2D43" w:rsidRPr="00ED2D43" w:rsidRDefault="00ED2D43" w:rsidP="00ED2D43">
      <w:pPr>
        <w:spacing w:after="0"/>
        <w:rPr>
          <w:lang w:val="en-GB"/>
        </w:rPr>
      </w:pPr>
      <w:r w:rsidRPr="00ED2D43">
        <w:rPr>
          <w:lang w:val="en-GB"/>
        </w:rPr>
        <w:t>* min(val, ...) -- Example: min(1, -2, 3, -4) == -4</w:t>
      </w:r>
    </w:p>
    <w:p w14:paraId="134AB0FE" w14:textId="77777777" w:rsidR="00ED2D43" w:rsidRPr="00ED2D43" w:rsidRDefault="00ED2D43" w:rsidP="00ED2D43">
      <w:pPr>
        <w:spacing w:after="0"/>
        <w:rPr>
          <w:lang w:val="en-GB"/>
        </w:rPr>
      </w:pPr>
      <w:r w:rsidRPr="00ED2D43">
        <w:rPr>
          <w:lang w:val="en-GB"/>
        </w:rPr>
        <w:t>* max(val, ...) -- Example: max(1, -2, 3, -4) == 3</w:t>
      </w:r>
    </w:p>
    <w:p w14:paraId="3374C416" w14:textId="77777777" w:rsidR="00ED2D43" w:rsidRPr="00ED2D43" w:rsidRDefault="00ED2D43" w:rsidP="00ED2D43">
      <w:pPr>
        <w:spacing w:after="0"/>
        <w:rPr>
          <w:lang w:val="en-GB"/>
        </w:rPr>
      </w:pPr>
    </w:p>
    <w:p w14:paraId="2193423B" w14:textId="77777777" w:rsidR="00ED2D43" w:rsidRPr="00ED2D43" w:rsidRDefault="00ED2D43" w:rsidP="00ED2D43">
      <w:pPr>
        <w:spacing w:after="0"/>
        <w:rPr>
          <w:lang w:val="en-GB"/>
        </w:rPr>
      </w:pPr>
      <w:r w:rsidRPr="00ED2D43">
        <w:rPr>
          <w:lang w:val="en-GB"/>
        </w:rPr>
        <w:t>* sin(radians)    * asin(val)</w:t>
      </w:r>
    </w:p>
    <w:p w14:paraId="29609ACA" w14:textId="77777777" w:rsidR="00ED2D43" w:rsidRPr="00ED2D43" w:rsidRDefault="00ED2D43" w:rsidP="00ED2D43">
      <w:pPr>
        <w:spacing w:after="0"/>
        <w:rPr>
          <w:lang w:val="en-GB"/>
        </w:rPr>
      </w:pPr>
      <w:r w:rsidRPr="00ED2D43">
        <w:rPr>
          <w:lang w:val="en-GB"/>
        </w:rPr>
        <w:t>* cos(radians)    * acos(val)</w:t>
      </w:r>
    </w:p>
    <w:p w14:paraId="7A1F0A8D" w14:textId="77777777" w:rsidR="00ED2D43" w:rsidRPr="00ED2D43" w:rsidRDefault="00ED2D43" w:rsidP="00ED2D43">
      <w:pPr>
        <w:spacing w:after="0"/>
        <w:rPr>
          <w:lang w:val="en-GB"/>
        </w:rPr>
      </w:pPr>
      <w:r w:rsidRPr="00ED2D43">
        <w:rPr>
          <w:lang w:val="en-GB"/>
        </w:rPr>
        <w:t>* tan(radians)    * atan(val)</w:t>
      </w:r>
    </w:p>
    <w:p w14:paraId="13E4B4E4" w14:textId="77777777" w:rsidR="00ED2D43" w:rsidRPr="00ED2D43" w:rsidRDefault="00ED2D43" w:rsidP="00ED2D43">
      <w:pPr>
        <w:spacing w:after="0"/>
        <w:rPr>
          <w:lang w:val="en-GB"/>
        </w:rPr>
      </w:pPr>
      <w:r w:rsidRPr="00ED2D43">
        <w:rPr>
          <w:lang w:val="en-GB"/>
        </w:rPr>
        <w:t>* sinh(val)       * asinh(val)</w:t>
      </w:r>
    </w:p>
    <w:p w14:paraId="47FC576F" w14:textId="77777777" w:rsidR="00ED2D43" w:rsidRPr="00ED2D43" w:rsidRDefault="00ED2D43" w:rsidP="00ED2D43">
      <w:pPr>
        <w:spacing w:after="0"/>
        <w:rPr>
          <w:lang w:val="en-GB"/>
        </w:rPr>
      </w:pPr>
      <w:r w:rsidRPr="00ED2D43">
        <w:rPr>
          <w:lang w:val="en-GB"/>
        </w:rPr>
        <w:t>* cosh(val)       * acosh(val)</w:t>
      </w:r>
    </w:p>
    <w:p w14:paraId="36B3178A" w14:textId="77777777" w:rsidR="00ED2D43" w:rsidRDefault="00ED2D43" w:rsidP="00ED2D43">
      <w:pPr>
        <w:spacing w:after="0"/>
        <w:rPr>
          <w:lang w:val="en-GB"/>
        </w:rPr>
      </w:pPr>
      <w:r w:rsidRPr="00ED2D43">
        <w:rPr>
          <w:lang w:val="en-GB"/>
        </w:rPr>
        <w:t>* tanh(val)       * atanh(val)</w:t>
      </w:r>
    </w:p>
    <w:p w14:paraId="7B36828B" w14:textId="77777777" w:rsidR="00E50AF8" w:rsidRPr="00ED2D43" w:rsidRDefault="00E50AF8" w:rsidP="00ED2D43">
      <w:pPr>
        <w:spacing w:after="0"/>
        <w:rPr>
          <w:lang w:val="en-GB"/>
        </w:rPr>
      </w:pPr>
    </w:p>
    <w:p w14:paraId="4241D04E" w14:textId="326AC42D" w:rsidR="00ED2D43" w:rsidRPr="00ED2D43" w:rsidRDefault="00ED2D43" w:rsidP="00ED2D43">
      <w:pPr>
        <w:rPr>
          <w:lang w:val="en-GB"/>
        </w:rPr>
      </w:pPr>
      <w:r w:rsidRPr="00ED2D43">
        <w:rPr>
          <w:lang w:val="en-GB"/>
        </w:rPr>
        <w:t>Notice that the constants Pi and e must be specified as functions, pi() and e(). A number of global variables are also available to build conditional statements. These include the following:</w:t>
      </w:r>
    </w:p>
    <w:p w14:paraId="624052D5" w14:textId="5478AFDB" w:rsidR="00ED2D43" w:rsidRPr="00ED2D43" w:rsidRDefault="00ED2D43" w:rsidP="00ED2D43">
      <w:pPr>
        <w:rPr>
          <w:lang w:val="en-GB"/>
        </w:rPr>
      </w:pPr>
      <w:commentRangeStart w:id="165"/>
      <w:r w:rsidRPr="00ED2D43">
        <w:rPr>
          <w:lang w:val="en-GB"/>
        </w:rPr>
        <w:t xml:space="preserve">Special </w:t>
      </w:r>
      <w:del w:id="166" w:author="Nishant Deswal" w:date="2021-11-10T11:06:00Z">
        <w:r w:rsidRPr="00ED2D43">
          <w:rPr>
            <w:lang w:val="en-GB"/>
          </w:rPr>
          <w:delText xml:space="preserve">Variable </w:delText>
        </w:r>
      </w:del>
      <w:ins w:id="167" w:author="Nishant Deswal" w:date="2021-11-10T11:06:00Z">
        <w:r w:rsidR="00F32A1B">
          <w:rPr>
            <w:lang w:val="en-GB"/>
          </w:rPr>
          <w:t>v</w:t>
        </w:r>
        <w:r w:rsidR="00F32A1B" w:rsidRPr="00ED2D43">
          <w:rPr>
            <w:lang w:val="en-GB"/>
          </w:rPr>
          <w:t xml:space="preserve">ariable </w:t>
        </w:r>
      </w:ins>
      <w:del w:id="168" w:author="Nishant Deswal" w:date="2021-11-10T11:06:00Z">
        <w:r w:rsidRPr="00ED2D43">
          <w:rPr>
            <w:lang w:val="en-GB"/>
          </w:rPr>
          <w:delText xml:space="preserve">Names </w:delText>
        </w:r>
      </w:del>
      <w:ins w:id="169" w:author="Nishant Deswal" w:date="2021-11-10T11:06:00Z">
        <w:r w:rsidR="00F32A1B">
          <w:rPr>
            <w:lang w:val="en-GB"/>
          </w:rPr>
          <w:t>n</w:t>
        </w:r>
        <w:r w:rsidR="00F32A1B" w:rsidRPr="00ED2D43">
          <w:rPr>
            <w:lang w:val="en-GB"/>
          </w:rPr>
          <w:t xml:space="preserve">ames </w:t>
        </w:r>
      </w:ins>
      <w:del w:id="170" w:author="Nishant Deswal" w:date="2021-11-10T11:06:00Z">
        <w:r w:rsidRPr="00ED2D43">
          <w:rPr>
            <w:lang w:val="en-GB"/>
          </w:rPr>
          <w:delText xml:space="preserve">For </w:delText>
        </w:r>
      </w:del>
      <w:ins w:id="171" w:author="Nishant Deswal" w:date="2021-11-10T11:06:00Z">
        <w:r w:rsidR="00F32A1B">
          <w:rPr>
            <w:lang w:val="en-GB"/>
          </w:rPr>
          <w:t>f</w:t>
        </w:r>
        <w:r w:rsidR="00F32A1B" w:rsidRPr="00ED2D43">
          <w:rPr>
            <w:lang w:val="en-GB"/>
          </w:rPr>
          <w:t xml:space="preserve">or </w:t>
        </w:r>
      </w:ins>
      <w:del w:id="172" w:author="Nishant Deswal" w:date="2021-11-10T11:06:00Z">
        <w:r w:rsidRPr="00ED2D43">
          <w:rPr>
            <w:lang w:val="en-GB"/>
          </w:rPr>
          <w:delText xml:space="preserve">Use </w:delText>
        </w:r>
      </w:del>
      <w:ins w:id="173" w:author="Nishant Deswal" w:date="2021-11-10T11:06:00Z">
        <w:r w:rsidR="00F32A1B">
          <w:rPr>
            <w:lang w:val="en-GB"/>
          </w:rPr>
          <w:t>u</w:t>
        </w:r>
        <w:r w:rsidR="00F32A1B" w:rsidRPr="00ED2D43">
          <w:rPr>
            <w:lang w:val="en-GB"/>
          </w:rPr>
          <w:t xml:space="preserve">se </w:t>
        </w:r>
      </w:ins>
      <w:del w:id="174" w:author="Nishant Deswal" w:date="2021-11-10T11:06:00Z">
        <w:r w:rsidRPr="00ED2D43">
          <w:rPr>
            <w:lang w:val="en-GB"/>
          </w:rPr>
          <w:delText xml:space="preserve">In </w:delText>
        </w:r>
      </w:del>
      <w:ins w:id="175" w:author="Nishant Deswal" w:date="2021-11-10T11:06:00Z">
        <w:r w:rsidR="00F32A1B">
          <w:rPr>
            <w:lang w:val="en-GB"/>
          </w:rPr>
          <w:t>i</w:t>
        </w:r>
        <w:r w:rsidR="00F32A1B" w:rsidRPr="00ED2D43">
          <w:rPr>
            <w:lang w:val="en-GB"/>
          </w:rPr>
          <w:t xml:space="preserve">n </w:t>
        </w:r>
      </w:ins>
      <w:del w:id="176" w:author="Nishant Deswal" w:date="2021-11-10T11:06:00Z">
        <w:r w:rsidRPr="00ED2D43">
          <w:rPr>
            <w:lang w:val="en-GB"/>
          </w:rPr>
          <w:delText xml:space="preserve">Conditional </w:delText>
        </w:r>
      </w:del>
      <w:ins w:id="177" w:author="Nishant Deswal" w:date="2021-11-10T11:06:00Z">
        <w:r w:rsidR="00F32A1B">
          <w:rPr>
            <w:lang w:val="en-GB"/>
          </w:rPr>
          <w:t>c</w:t>
        </w:r>
        <w:r w:rsidR="00F32A1B" w:rsidRPr="00ED2D43">
          <w:rPr>
            <w:lang w:val="en-GB"/>
          </w:rPr>
          <w:t xml:space="preserve">onditional </w:t>
        </w:r>
      </w:ins>
      <w:del w:id="178" w:author="Nishant Deswal" w:date="2021-11-10T11:06:00Z">
        <w:r w:rsidRPr="00ED2D43" w:rsidDel="00F32A1B">
          <w:rPr>
            <w:lang w:val="en-GB"/>
          </w:rPr>
          <w:delText>Statements</w:delText>
        </w:r>
      </w:del>
      <w:ins w:id="179" w:author="Nishant Deswal" w:date="2021-11-10T11:06:00Z">
        <w:r w:rsidR="00F32A1B">
          <w:rPr>
            <w:lang w:val="en-GB"/>
          </w:rPr>
          <w:t>s</w:t>
        </w:r>
        <w:r w:rsidR="00F32A1B" w:rsidRPr="00ED2D43">
          <w:rPr>
            <w:lang w:val="en-GB"/>
          </w:rPr>
          <w:t>tatements</w:t>
        </w:r>
      </w:ins>
      <w:r w:rsidRPr="00ED2D43">
        <w:rPr>
          <w:lang w:val="en-GB"/>
        </w:rPr>
        <w:t>:</w:t>
      </w:r>
      <w:commentRangeEnd w:id="165"/>
      <w:r w:rsidR="00FE215B">
        <w:rPr>
          <w:rStyle w:val="CommentReference"/>
        </w:rPr>
        <w:commentReference w:id="165"/>
      </w:r>
    </w:p>
    <w:tbl>
      <w:tblPr>
        <w:tblW w:w="6300" w:type="dxa"/>
        <w:tblLook w:val="04A0" w:firstRow="1" w:lastRow="0" w:firstColumn="1" w:lastColumn="0" w:noHBand="0" w:noVBand="1"/>
      </w:tblPr>
      <w:tblGrid>
        <w:gridCol w:w="1073"/>
        <w:gridCol w:w="5340"/>
      </w:tblGrid>
      <w:tr w:rsidR="00800F71" w:rsidRPr="00800F71" w14:paraId="72A4B1A4" w14:textId="77777777" w:rsidTr="00800F71">
        <w:trPr>
          <w:trHeight w:val="315"/>
        </w:trPr>
        <w:tc>
          <w:tcPr>
            <w:tcW w:w="960" w:type="dxa"/>
            <w:tcBorders>
              <w:top w:val="single" w:sz="8" w:space="0" w:color="auto"/>
              <w:left w:val="single" w:sz="8" w:space="0" w:color="auto"/>
              <w:bottom w:val="nil"/>
              <w:right w:val="single" w:sz="4" w:space="0" w:color="auto"/>
            </w:tcBorders>
            <w:shd w:val="clear" w:color="auto" w:fill="auto"/>
            <w:noWrap/>
            <w:vAlign w:val="center"/>
            <w:hideMark/>
          </w:tcPr>
          <w:p w14:paraId="4D9E1723" w14:textId="77777777" w:rsidR="00800F71" w:rsidRPr="00800F71" w:rsidRDefault="00800F71" w:rsidP="00800F71">
            <w:pPr>
              <w:spacing w:after="0"/>
              <w:rPr>
                <w:rFonts w:ascii="Calibri" w:eastAsia="Times New Roman" w:hAnsi="Calibri" w:cs="Calibri"/>
                <w:b/>
                <w:bCs/>
                <w:color w:val="000000"/>
                <w:sz w:val="22"/>
                <w:szCs w:val="22"/>
                <w:lang w:eastAsia="en-IE"/>
              </w:rPr>
            </w:pPr>
            <w:r w:rsidRPr="00800F71">
              <w:rPr>
                <w:rFonts w:ascii="Calibri" w:eastAsia="Times New Roman" w:hAnsi="Calibri" w:cs="Calibri"/>
                <w:b/>
                <w:bCs/>
                <w:color w:val="000000"/>
                <w:sz w:val="22"/>
                <w:szCs w:val="22"/>
                <w:lang w:val="en-GB" w:eastAsia="en-IE"/>
              </w:rPr>
              <w:t>Name</w:t>
            </w:r>
          </w:p>
        </w:tc>
        <w:tc>
          <w:tcPr>
            <w:tcW w:w="5340" w:type="dxa"/>
            <w:tcBorders>
              <w:top w:val="single" w:sz="8" w:space="0" w:color="auto"/>
              <w:left w:val="nil"/>
              <w:bottom w:val="nil"/>
              <w:right w:val="single" w:sz="8" w:space="0" w:color="auto"/>
            </w:tcBorders>
            <w:shd w:val="clear" w:color="auto" w:fill="auto"/>
            <w:noWrap/>
            <w:vAlign w:val="center"/>
            <w:hideMark/>
          </w:tcPr>
          <w:p w14:paraId="44EA7C05" w14:textId="77777777" w:rsidR="00800F71" w:rsidRPr="00800F71" w:rsidRDefault="00800F71" w:rsidP="00800F71">
            <w:pPr>
              <w:spacing w:after="0"/>
              <w:rPr>
                <w:rFonts w:ascii="Calibri" w:eastAsia="Times New Roman" w:hAnsi="Calibri" w:cs="Calibri"/>
                <w:b/>
                <w:bCs/>
                <w:color w:val="000000"/>
                <w:sz w:val="22"/>
                <w:szCs w:val="22"/>
                <w:lang w:eastAsia="en-IE"/>
              </w:rPr>
            </w:pPr>
            <w:r w:rsidRPr="00800F71">
              <w:rPr>
                <w:rFonts w:ascii="Calibri" w:eastAsia="Times New Roman" w:hAnsi="Calibri" w:cs="Calibri"/>
                <w:b/>
                <w:bCs/>
                <w:color w:val="000000"/>
                <w:sz w:val="22"/>
                <w:szCs w:val="22"/>
                <w:lang w:eastAsia="en-IE"/>
              </w:rPr>
              <w:t>Description</w:t>
            </w:r>
          </w:p>
        </w:tc>
      </w:tr>
      <w:tr w:rsidR="00800F71" w:rsidRPr="00800F71" w14:paraId="2DFF9811" w14:textId="77777777" w:rsidTr="00800F7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33FDB03"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value</w:t>
            </w:r>
          </w:p>
        </w:tc>
        <w:tc>
          <w:tcPr>
            <w:tcW w:w="5340" w:type="dxa"/>
            <w:tcBorders>
              <w:top w:val="single" w:sz="8" w:space="0" w:color="auto"/>
              <w:left w:val="nil"/>
              <w:bottom w:val="single" w:sz="4" w:space="0" w:color="auto"/>
              <w:right w:val="single" w:sz="8" w:space="0" w:color="auto"/>
            </w:tcBorders>
            <w:shd w:val="clear" w:color="auto" w:fill="auto"/>
            <w:noWrap/>
            <w:vAlign w:val="center"/>
            <w:hideMark/>
          </w:tcPr>
          <w:p w14:paraId="33C1D470"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grid cell value.</w:t>
            </w:r>
          </w:p>
        </w:tc>
      </w:tr>
      <w:tr w:rsidR="00800F71" w:rsidRPr="00800F71" w14:paraId="0F017D1B"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17993A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nodata</w:t>
            </w:r>
          </w:p>
        </w:tc>
        <w:tc>
          <w:tcPr>
            <w:tcW w:w="5340" w:type="dxa"/>
            <w:tcBorders>
              <w:top w:val="nil"/>
              <w:left w:val="nil"/>
              <w:bottom w:val="single" w:sz="4" w:space="0" w:color="auto"/>
              <w:right w:val="single" w:sz="8" w:space="0" w:color="auto"/>
            </w:tcBorders>
            <w:shd w:val="clear" w:color="auto" w:fill="auto"/>
            <w:noWrap/>
            <w:vAlign w:val="center"/>
            <w:hideMark/>
          </w:tcPr>
          <w:p w14:paraId="702322F8"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NoData value.</w:t>
            </w:r>
          </w:p>
        </w:tc>
      </w:tr>
      <w:tr w:rsidR="00800F71" w:rsidRPr="00800F71" w14:paraId="1CDC8783"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72935C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null</w:t>
            </w:r>
          </w:p>
        </w:tc>
        <w:tc>
          <w:tcPr>
            <w:tcW w:w="5340" w:type="dxa"/>
            <w:tcBorders>
              <w:top w:val="nil"/>
              <w:left w:val="nil"/>
              <w:bottom w:val="single" w:sz="4" w:space="0" w:color="auto"/>
              <w:right w:val="single" w:sz="8" w:space="0" w:color="auto"/>
            </w:tcBorders>
            <w:shd w:val="clear" w:color="auto" w:fill="auto"/>
            <w:noWrap/>
            <w:vAlign w:val="center"/>
            <w:hideMark/>
          </w:tcPr>
          <w:p w14:paraId="1300B2EA"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Same as nodata.</w:t>
            </w:r>
          </w:p>
        </w:tc>
      </w:tr>
      <w:tr w:rsidR="00800F71" w:rsidRPr="00800F71" w14:paraId="4A90E7BF"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3477186"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minvalue</w:t>
            </w:r>
          </w:p>
        </w:tc>
        <w:tc>
          <w:tcPr>
            <w:tcW w:w="5340" w:type="dxa"/>
            <w:tcBorders>
              <w:top w:val="nil"/>
              <w:left w:val="nil"/>
              <w:bottom w:val="single" w:sz="4" w:space="0" w:color="auto"/>
              <w:right w:val="single" w:sz="8" w:space="0" w:color="auto"/>
            </w:tcBorders>
            <w:shd w:val="clear" w:color="auto" w:fill="auto"/>
            <w:noWrap/>
            <w:vAlign w:val="center"/>
            <w:hideMark/>
          </w:tcPr>
          <w:p w14:paraId="76DAFFB6"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minimum value.</w:t>
            </w:r>
          </w:p>
        </w:tc>
      </w:tr>
      <w:tr w:rsidR="00800F71" w:rsidRPr="00800F71" w14:paraId="3F2A19B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4176354"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maxvalue</w:t>
            </w:r>
          </w:p>
        </w:tc>
        <w:tc>
          <w:tcPr>
            <w:tcW w:w="5340" w:type="dxa"/>
            <w:tcBorders>
              <w:top w:val="nil"/>
              <w:left w:val="nil"/>
              <w:bottom w:val="single" w:sz="4" w:space="0" w:color="auto"/>
              <w:right w:val="single" w:sz="8" w:space="0" w:color="auto"/>
            </w:tcBorders>
            <w:shd w:val="clear" w:color="auto" w:fill="auto"/>
            <w:noWrap/>
            <w:vAlign w:val="center"/>
            <w:hideMark/>
          </w:tcPr>
          <w:p w14:paraId="004A584C"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maximum value.</w:t>
            </w:r>
          </w:p>
        </w:tc>
      </w:tr>
      <w:tr w:rsidR="00800F71" w:rsidRPr="00800F71" w14:paraId="3B671AFE"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D29BE4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rows</w:t>
            </w:r>
          </w:p>
        </w:tc>
        <w:tc>
          <w:tcPr>
            <w:tcW w:w="5340" w:type="dxa"/>
            <w:tcBorders>
              <w:top w:val="nil"/>
              <w:left w:val="nil"/>
              <w:bottom w:val="single" w:sz="4" w:space="0" w:color="auto"/>
              <w:right w:val="single" w:sz="8" w:space="0" w:color="auto"/>
            </w:tcBorders>
            <w:shd w:val="clear" w:color="auto" w:fill="auto"/>
            <w:noWrap/>
            <w:vAlign w:val="center"/>
            <w:hideMark/>
          </w:tcPr>
          <w:p w14:paraId="55766E02"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number of rows.</w:t>
            </w:r>
          </w:p>
        </w:tc>
      </w:tr>
      <w:tr w:rsidR="00800F71" w:rsidRPr="00800F71" w14:paraId="1FC27E2D"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D835B0F"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columns</w:t>
            </w:r>
          </w:p>
        </w:tc>
        <w:tc>
          <w:tcPr>
            <w:tcW w:w="5340" w:type="dxa"/>
            <w:tcBorders>
              <w:top w:val="nil"/>
              <w:left w:val="nil"/>
              <w:bottom w:val="single" w:sz="4" w:space="0" w:color="auto"/>
              <w:right w:val="single" w:sz="8" w:space="0" w:color="auto"/>
            </w:tcBorders>
            <w:shd w:val="clear" w:color="auto" w:fill="auto"/>
            <w:noWrap/>
            <w:vAlign w:val="center"/>
            <w:hideMark/>
          </w:tcPr>
          <w:p w14:paraId="3349580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number of columns.</w:t>
            </w:r>
          </w:p>
        </w:tc>
      </w:tr>
      <w:tr w:rsidR="00800F71" w:rsidRPr="00800F71" w14:paraId="0ABBDF2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36F4D5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row</w:t>
            </w:r>
          </w:p>
        </w:tc>
        <w:tc>
          <w:tcPr>
            <w:tcW w:w="5340" w:type="dxa"/>
            <w:tcBorders>
              <w:top w:val="nil"/>
              <w:left w:val="nil"/>
              <w:bottom w:val="single" w:sz="4" w:space="0" w:color="auto"/>
              <w:right w:val="single" w:sz="8" w:space="0" w:color="auto"/>
            </w:tcBorders>
            <w:shd w:val="clear" w:color="auto" w:fill="auto"/>
            <w:noWrap/>
            <w:vAlign w:val="center"/>
            <w:hideMark/>
          </w:tcPr>
          <w:p w14:paraId="5FF6663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grid cell's row number.</w:t>
            </w:r>
          </w:p>
        </w:tc>
      </w:tr>
      <w:tr w:rsidR="00800F71" w:rsidRPr="00800F71" w14:paraId="6760997E"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46D14EA"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column</w:t>
            </w:r>
          </w:p>
        </w:tc>
        <w:tc>
          <w:tcPr>
            <w:tcW w:w="5340" w:type="dxa"/>
            <w:tcBorders>
              <w:top w:val="nil"/>
              <w:left w:val="nil"/>
              <w:bottom w:val="single" w:sz="4" w:space="0" w:color="auto"/>
              <w:right w:val="single" w:sz="8" w:space="0" w:color="auto"/>
            </w:tcBorders>
            <w:shd w:val="clear" w:color="auto" w:fill="auto"/>
            <w:noWrap/>
            <w:vAlign w:val="center"/>
            <w:hideMark/>
          </w:tcPr>
          <w:p w14:paraId="47C839DC"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grid cell's column number.</w:t>
            </w:r>
          </w:p>
        </w:tc>
      </w:tr>
      <w:tr w:rsidR="00800F71" w:rsidRPr="00800F71" w14:paraId="3397882D"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ED582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rowy</w:t>
            </w:r>
          </w:p>
        </w:tc>
        <w:tc>
          <w:tcPr>
            <w:tcW w:w="5340" w:type="dxa"/>
            <w:tcBorders>
              <w:top w:val="nil"/>
              <w:left w:val="nil"/>
              <w:bottom w:val="single" w:sz="4" w:space="0" w:color="auto"/>
              <w:right w:val="single" w:sz="8" w:space="0" w:color="auto"/>
            </w:tcBorders>
            <w:shd w:val="clear" w:color="auto" w:fill="auto"/>
            <w:noWrap/>
            <w:vAlign w:val="center"/>
            <w:hideMark/>
          </w:tcPr>
          <w:p w14:paraId="4F5CBBA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row's y-coordinate.</w:t>
            </w:r>
          </w:p>
        </w:tc>
      </w:tr>
      <w:tr w:rsidR="00800F71" w:rsidRPr="00800F71" w14:paraId="4E9D981B"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74FFB04"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columnx</w:t>
            </w:r>
          </w:p>
        </w:tc>
        <w:tc>
          <w:tcPr>
            <w:tcW w:w="5340" w:type="dxa"/>
            <w:tcBorders>
              <w:top w:val="nil"/>
              <w:left w:val="nil"/>
              <w:bottom w:val="single" w:sz="4" w:space="0" w:color="auto"/>
              <w:right w:val="single" w:sz="8" w:space="0" w:color="auto"/>
            </w:tcBorders>
            <w:shd w:val="clear" w:color="auto" w:fill="auto"/>
            <w:noWrap/>
            <w:vAlign w:val="center"/>
            <w:hideMark/>
          </w:tcPr>
          <w:p w14:paraId="325DAC09"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column's x-coordinate.</w:t>
            </w:r>
          </w:p>
        </w:tc>
      </w:tr>
      <w:tr w:rsidR="00800F71" w:rsidRPr="00800F71" w14:paraId="3F9F58E6"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EE11E8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north</w:t>
            </w:r>
          </w:p>
        </w:tc>
        <w:tc>
          <w:tcPr>
            <w:tcW w:w="5340" w:type="dxa"/>
            <w:tcBorders>
              <w:top w:val="nil"/>
              <w:left w:val="nil"/>
              <w:bottom w:val="single" w:sz="4" w:space="0" w:color="auto"/>
              <w:right w:val="single" w:sz="8" w:space="0" w:color="auto"/>
            </w:tcBorders>
            <w:shd w:val="clear" w:color="auto" w:fill="auto"/>
            <w:noWrap/>
            <w:vAlign w:val="center"/>
            <w:hideMark/>
          </w:tcPr>
          <w:p w14:paraId="6D5DB96C"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northern coordinate.</w:t>
            </w:r>
          </w:p>
        </w:tc>
      </w:tr>
      <w:tr w:rsidR="00800F71" w:rsidRPr="00800F71" w14:paraId="156FDC75"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224259"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south</w:t>
            </w:r>
          </w:p>
        </w:tc>
        <w:tc>
          <w:tcPr>
            <w:tcW w:w="5340" w:type="dxa"/>
            <w:tcBorders>
              <w:top w:val="nil"/>
              <w:left w:val="nil"/>
              <w:bottom w:val="single" w:sz="4" w:space="0" w:color="auto"/>
              <w:right w:val="single" w:sz="8" w:space="0" w:color="auto"/>
            </w:tcBorders>
            <w:shd w:val="clear" w:color="auto" w:fill="auto"/>
            <w:noWrap/>
            <w:vAlign w:val="center"/>
            <w:hideMark/>
          </w:tcPr>
          <w:p w14:paraId="40584585"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southern coordinate.</w:t>
            </w:r>
          </w:p>
        </w:tc>
      </w:tr>
      <w:tr w:rsidR="00800F71" w:rsidRPr="00800F71" w14:paraId="10198262"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691F82"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east</w:t>
            </w:r>
          </w:p>
        </w:tc>
        <w:tc>
          <w:tcPr>
            <w:tcW w:w="5340" w:type="dxa"/>
            <w:tcBorders>
              <w:top w:val="nil"/>
              <w:left w:val="nil"/>
              <w:bottom w:val="single" w:sz="4" w:space="0" w:color="auto"/>
              <w:right w:val="single" w:sz="8" w:space="0" w:color="auto"/>
            </w:tcBorders>
            <w:shd w:val="clear" w:color="auto" w:fill="auto"/>
            <w:noWrap/>
            <w:vAlign w:val="center"/>
            <w:hideMark/>
          </w:tcPr>
          <w:p w14:paraId="7EEAC877"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eastern coordinate.</w:t>
            </w:r>
          </w:p>
        </w:tc>
      </w:tr>
      <w:tr w:rsidR="00800F71" w:rsidRPr="00800F71" w14:paraId="6F1B7E0A"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DAB9489"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west</w:t>
            </w:r>
          </w:p>
        </w:tc>
        <w:tc>
          <w:tcPr>
            <w:tcW w:w="5340" w:type="dxa"/>
            <w:tcBorders>
              <w:top w:val="nil"/>
              <w:left w:val="nil"/>
              <w:bottom w:val="single" w:sz="4" w:space="0" w:color="auto"/>
              <w:right w:val="single" w:sz="8" w:space="0" w:color="auto"/>
            </w:tcBorders>
            <w:shd w:val="clear" w:color="auto" w:fill="auto"/>
            <w:noWrap/>
            <w:vAlign w:val="center"/>
            <w:hideMark/>
          </w:tcPr>
          <w:p w14:paraId="7A6E28A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western coordinate.</w:t>
            </w:r>
          </w:p>
        </w:tc>
      </w:tr>
      <w:tr w:rsidR="00800F71" w:rsidRPr="00800F71" w14:paraId="04EE8EF4"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BF35F4"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cellsizex</w:t>
            </w:r>
          </w:p>
        </w:tc>
        <w:tc>
          <w:tcPr>
            <w:tcW w:w="5340" w:type="dxa"/>
            <w:tcBorders>
              <w:top w:val="nil"/>
              <w:left w:val="nil"/>
              <w:bottom w:val="single" w:sz="4" w:space="0" w:color="auto"/>
              <w:right w:val="single" w:sz="8" w:space="0" w:color="auto"/>
            </w:tcBorders>
            <w:shd w:val="clear" w:color="auto" w:fill="auto"/>
            <w:noWrap/>
            <w:vAlign w:val="center"/>
            <w:hideMark/>
          </w:tcPr>
          <w:p w14:paraId="1E858FE9"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grid resolution in the x-direction.</w:t>
            </w:r>
          </w:p>
        </w:tc>
      </w:tr>
      <w:tr w:rsidR="00800F71" w:rsidRPr="00800F71" w14:paraId="011E3354" w14:textId="77777777" w:rsidTr="00800F7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EEEC7AF"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cellsizey</w:t>
            </w:r>
          </w:p>
        </w:tc>
        <w:tc>
          <w:tcPr>
            <w:tcW w:w="5340" w:type="dxa"/>
            <w:tcBorders>
              <w:top w:val="nil"/>
              <w:left w:val="nil"/>
              <w:bottom w:val="single" w:sz="4" w:space="0" w:color="auto"/>
              <w:right w:val="single" w:sz="8" w:space="0" w:color="auto"/>
            </w:tcBorders>
            <w:shd w:val="clear" w:color="auto" w:fill="auto"/>
            <w:noWrap/>
            <w:vAlign w:val="center"/>
            <w:hideMark/>
          </w:tcPr>
          <w:p w14:paraId="396F6263"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grid resolution in the y-direction.</w:t>
            </w:r>
          </w:p>
        </w:tc>
      </w:tr>
      <w:tr w:rsidR="00800F71" w:rsidRPr="00800F71" w14:paraId="24C9AB69" w14:textId="77777777" w:rsidTr="00800F7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EA3DC4D"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val="en-GB" w:eastAsia="en-IE"/>
              </w:rPr>
              <w:t>cellsize</w:t>
            </w:r>
          </w:p>
        </w:tc>
        <w:tc>
          <w:tcPr>
            <w:tcW w:w="5340" w:type="dxa"/>
            <w:tcBorders>
              <w:top w:val="nil"/>
              <w:left w:val="nil"/>
              <w:bottom w:val="single" w:sz="8" w:space="0" w:color="auto"/>
              <w:right w:val="single" w:sz="8" w:space="0" w:color="auto"/>
            </w:tcBorders>
            <w:shd w:val="clear" w:color="auto" w:fill="auto"/>
            <w:noWrap/>
            <w:vAlign w:val="center"/>
            <w:hideMark/>
          </w:tcPr>
          <w:p w14:paraId="6F477E6A" w14:textId="77777777" w:rsidR="00800F71" w:rsidRPr="00800F71" w:rsidRDefault="00800F71" w:rsidP="00800F71">
            <w:pPr>
              <w:spacing w:after="0"/>
              <w:rPr>
                <w:rFonts w:ascii="Calibri" w:eastAsia="Times New Roman" w:hAnsi="Calibri" w:cs="Calibri"/>
                <w:color w:val="000000"/>
                <w:sz w:val="22"/>
                <w:szCs w:val="22"/>
                <w:lang w:eastAsia="en-IE"/>
              </w:rPr>
            </w:pPr>
            <w:r w:rsidRPr="00800F71">
              <w:rPr>
                <w:rFonts w:ascii="Calibri" w:eastAsia="Times New Roman" w:hAnsi="Calibri" w:cs="Calibri"/>
                <w:color w:val="000000"/>
                <w:sz w:val="22"/>
                <w:szCs w:val="22"/>
                <w:lang w:eastAsia="en-IE"/>
              </w:rPr>
              <w:t>The input raster's average grid resolution.</w:t>
            </w:r>
          </w:p>
        </w:tc>
      </w:tr>
    </w:tbl>
    <w:p w14:paraId="11563D00" w14:textId="77777777" w:rsidR="00ED2D43" w:rsidRPr="00ED2D43" w:rsidRDefault="00ED2D43" w:rsidP="0001616B">
      <w:pPr>
        <w:spacing w:after="0"/>
        <w:rPr>
          <w:lang w:val="en-GB"/>
        </w:rPr>
      </w:pPr>
    </w:p>
    <w:p w14:paraId="346EDAD4" w14:textId="77777777" w:rsidR="00ED2D43" w:rsidRPr="00ED2D43" w:rsidRDefault="00ED2D43" w:rsidP="0001616B">
      <w:pPr>
        <w:spacing w:after="0"/>
        <w:rPr>
          <w:lang w:val="en-GB"/>
        </w:rPr>
      </w:pPr>
      <w:r w:rsidRPr="00ED2D43">
        <w:rPr>
          <w:lang w:val="en-GB"/>
        </w:rPr>
        <w:t>The following are examples of valid conditional statements:</w:t>
      </w:r>
    </w:p>
    <w:p w14:paraId="1BCDC8D7" w14:textId="77777777" w:rsidR="00ED2D43" w:rsidRPr="00ED2D43" w:rsidRDefault="00ED2D43" w:rsidP="0001616B">
      <w:pPr>
        <w:spacing w:after="0"/>
        <w:rPr>
          <w:lang w:val="en-GB"/>
        </w:rPr>
      </w:pPr>
    </w:p>
    <w:p w14:paraId="409EA112" w14:textId="77777777" w:rsidR="00ED2D43" w:rsidRPr="00ED2D43" w:rsidRDefault="00ED2D43" w:rsidP="0001616B">
      <w:pPr>
        <w:spacing w:after="0"/>
        <w:rPr>
          <w:lang w:val="en-GB"/>
        </w:rPr>
      </w:pPr>
    </w:p>
    <w:p w14:paraId="33F8E22F" w14:textId="60764EB5" w:rsidR="00ED2D43" w:rsidRPr="00ED2D43" w:rsidRDefault="00ED2D43" w:rsidP="00EC43C5">
      <w:pPr>
        <w:spacing w:after="0"/>
        <w:rPr>
          <w:lang w:val="en-GB"/>
        </w:rPr>
      </w:pPr>
      <w:r w:rsidRPr="00ED2D43">
        <w:rPr>
          <w:lang w:val="en-GB"/>
        </w:rPr>
        <w:t>value != 300.0</w:t>
      </w:r>
    </w:p>
    <w:p w14:paraId="0D632CC4" w14:textId="471EF322" w:rsidR="00ED2D43" w:rsidRPr="00ED2D43" w:rsidRDefault="00ED2D43" w:rsidP="00EC43C5">
      <w:pPr>
        <w:spacing w:after="0"/>
        <w:rPr>
          <w:lang w:val="en-GB"/>
        </w:rPr>
      </w:pPr>
      <w:r w:rsidRPr="00ED2D43">
        <w:rPr>
          <w:lang w:val="en-GB"/>
        </w:rPr>
        <w:t>row &gt; (rows / 2)</w:t>
      </w:r>
    </w:p>
    <w:p w14:paraId="463B7D78" w14:textId="2D6A6F9F" w:rsidR="00ED2D43" w:rsidRPr="00ED2D43" w:rsidRDefault="00ED2D43" w:rsidP="00EC43C5">
      <w:pPr>
        <w:spacing w:after="0"/>
        <w:rPr>
          <w:lang w:val="en-GB"/>
        </w:rPr>
      </w:pPr>
      <w:r w:rsidRPr="00ED2D43">
        <w:rPr>
          <w:lang w:val="en-GB"/>
        </w:rPr>
        <w:t>value &gt;= (minvalue + 35.0)</w:t>
      </w:r>
    </w:p>
    <w:p w14:paraId="5CB630F1" w14:textId="175577D2" w:rsidR="00ED2D43" w:rsidRPr="00ED2D43" w:rsidRDefault="00ED2D43" w:rsidP="00EC43C5">
      <w:pPr>
        <w:spacing w:after="0"/>
        <w:rPr>
          <w:lang w:val="en-GB"/>
        </w:rPr>
      </w:pPr>
      <w:r w:rsidRPr="00ED2D43">
        <w:rPr>
          <w:lang w:val="en-GB"/>
        </w:rPr>
        <w:t>(value &gt;= 25.0) &amp;&amp; (value &lt;= 75.0)</w:t>
      </w:r>
    </w:p>
    <w:p w14:paraId="5FBD19F6" w14:textId="136D8536" w:rsidR="00ED2D43" w:rsidRPr="00ED2D43" w:rsidRDefault="00ED2D43" w:rsidP="00EC43C5">
      <w:pPr>
        <w:spacing w:after="0"/>
        <w:rPr>
          <w:lang w:val="en-GB"/>
        </w:rPr>
      </w:pPr>
      <w:r w:rsidRPr="00ED2D43">
        <w:rPr>
          <w:lang w:val="en-GB"/>
        </w:rPr>
        <w:t>tan(value * pi() / 180.0) &gt; 1.0</w:t>
      </w:r>
    </w:p>
    <w:p w14:paraId="7499D425" w14:textId="77777777" w:rsidR="00ED2D43" w:rsidRDefault="00ED2D43" w:rsidP="00EC43C5">
      <w:pPr>
        <w:spacing w:after="0"/>
        <w:rPr>
          <w:lang w:val="en-GB"/>
        </w:rPr>
      </w:pPr>
      <w:r w:rsidRPr="00ED2D43">
        <w:rPr>
          <w:lang w:val="en-GB"/>
        </w:rPr>
        <w:t>value == nodata</w:t>
      </w:r>
    </w:p>
    <w:p w14:paraId="725CE10D" w14:textId="77777777" w:rsidR="00E50AF8" w:rsidRPr="00ED2D43" w:rsidRDefault="00E50AF8" w:rsidP="0001616B">
      <w:pPr>
        <w:spacing w:after="0"/>
        <w:rPr>
          <w:lang w:val="en-GB"/>
        </w:rPr>
      </w:pPr>
    </w:p>
    <w:p w14:paraId="767719BE" w14:textId="2BE76B19" w:rsidR="00E50AF8" w:rsidRDefault="00ED2D43" w:rsidP="00ED2D43">
      <w:pPr>
        <w:rPr>
          <w:lang w:val="en-GB"/>
        </w:rPr>
      </w:pPr>
      <w:r w:rsidRPr="00ED2D43">
        <w:rPr>
          <w:lang w:val="en-GB"/>
        </w:rPr>
        <w:lastRenderedPageBreak/>
        <w:t>Any grid cell in the input raster containing the NoData value will be assigned NoData in the output raster, unless a NoData grid cell value allows the conditional statement to evaluate to True (</w:t>
      </w:r>
      <w:del w:id="180" w:author="Nishant Deswal" w:date="2021-11-10T10:37:00Z">
        <w:r w:rsidRPr="00ED2D43">
          <w:rPr>
            <w:lang w:val="en-GB"/>
          </w:rPr>
          <w:delText>i.e.</w:delText>
        </w:r>
      </w:del>
      <w:ins w:id="181" w:author="Nishant Deswal" w:date="2021-11-10T10:37:00Z">
        <w:r w:rsidR="00682085" w:rsidRPr="00ED2D43">
          <w:rPr>
            <w:lang w:val="en-GB"/>
          </w:rPr>
          <w:t>i.e.,</w:t>
        </w:r>
      </w:ins>
      <w:r w:rsidRPr="00ED2D43">
        <w:rPr>
          <w:lang w:val="en-GB"/>
        </w:rPr>
        <w:t xml:space="preserve"> the conditional statement includes the NoData value), in which case the True value will be assigned to the output.</w:t>
      </w:r>
    </w:p>
    <w:p w14:paraId="3919D88F" w14:textId="1C942D74" w:rsidR="00E50AF8" w:rsidRPr="00A0079E" w:rsidRDefault="00E50AF8" w:rsidP="0048341B">
      <w:pPr>
        <w:rPr>
          <w:b/>
          <w:i/>
          <w:rPrChange w:id="182" w:author="Joe Lydon" w:date="2021-11-10T14:44:00Z">
            <w:rPr>
              <w:b/>
              <w:bCs/>
            </w:rPr>
          </w:rPrChange>
        </w:rPr>
      </w:pPr>
      <w:r w:rsidRPr="00A52AF6">
        <w:rPr>
          <w:b/>
          <w:bCs/>
        </w:rPr>
        <w:t>Buffer raster</w:t>
      </w:r>
      <w:ins w:id="183" w:author="marcgirona" w:date="2021-11-10T08:56:00Z">
        <w:r w:rsidR="009139A0" w:rsidRPr="00A0079E">
          <w:rPr>
            <w:b/>
            <w:bCs/>
            <w:i/>
            <w:iCs/>
            <w:rPrChange w:id="184" w:author="Joe Lydon" w:date="2021-11-10T09:40:00Z">
              <w:rPr>
                <w:b/>
                <w:bCs/>
              </w:rPr>
            </w:rPrChange>
          </w:rPr>
          <w:t xml:space="preserve"> [</w:t>
        </w:r>
      </w:ins>
      <w:ins w:id="185" w:author="Joe Lydon" w:date="2021-11-10T09:41:00Z">
        <w:r w:rsidR="00F77C80">
          <w:rPr>
            <w:b/>
            <w:bCs/>
            <w:i/>
            <w:iCs/>
          </w:rPr>
          <w:fldChar w:fldCharType="begin"/>
        </w:r>
        <w:r w:rsidR="00F77C80">
          <w:rPr>
            <w:b/>
            <w:bCs/>
            <w:i/>
            <w:iCs/>
          </w:rPr>
          <w:instrText xml:space="preserve"> HYPERLINK "https://www.whiteboxgeo.com/manual/wbt_book/available_tools/gis_analysis_distance_tools.html" \l "BufferRaster" </w:instrText>
        </w:r>
        <w:r w:rsidR="00F77C80">
          <w:rPr>
            <w:b/>
            <w:bCs/>
            <w:i/>
            <w:iCs/>
          </w:rPr>
          <w:fldChar w:fldCharType="separate"/>
        </w:r>
        <w:r w:rsidR="009139A0" w:rsidRPr="00F77C80">
          <w:rPr>
            <w:rStyle w:val="Hyperlink"/>
            <w:i/>
            <w:rPrChange w:id="186" w:author="Joe Lydon" w:date="2021-11-10T09:40:00Z">
              <w:rPr>
                <w:b/>
                <w:bCs/>
              </w:rPr>
            </w:rPrChange>
          </w:rPr>
          <w:t>link</w:t>
        </w:r>
        <w:r w:rsidR="00F77C80">
          <w:rPr>
            <w:b/>
            <w:bCs/>
            <w:i/>
            <w:iCs/>
          </w:rPr>
          <w:fldChar w:fldCharType="end"/>
        </w:r>
      </w:ins>
      <w:ins w:id="187" w:author="marcgirona" w:date="2021-11-10T08:56:00Z">
        <w:r w:rsidR="009139A0" w:rsidRPr="00A0079E">
          <w:rPr>
            <w:b/>
            <w:bCs/>
            <w:i/>
            <w:iCs/>
            <w:rPrChange w:id="188" w:author="Joe Lydon" w:date="2021-11-10T09:40:00Z">
              <w:rPr>
                <w:b/>
                <w:bCs/>
              </w:rPr>
            </w:rPrChange>
          </w:rPr>
          <w:t>]</w:t>
        </w:r>
      </w:ins>
    </w:p>
    <w:p w14:paraId="52BA023A" w14:textId="1C4D7F58" w:rsidR="006441F8" w:rsidRPr="006441F8" w:rsidRDefault="006441F8" w:rsidP="006441F8">
      <w:pPr>
        <w:rPr>
          <w:lang w:val="en-GB"/>
        </w:rPr>
      </w:pPr>
      <w:r w:rsidRPr="006441F8">
        <w:rPr>
          <w:lang w:val="en-GB"/>
        </w:rPr>
        <w:t>This tool can be used to identify an area of interest within a specified distance of features of interest in a raster data set.</w:t>
      </w:r>
    </w:p>
    <w:p w14:paraId="6C62F507" w14:textId="5EF9A78E" w:rsidR="006441F8" w:rsidRPr="006441F8" w:rsidRDefault="006441F8" w:rsidP="006441F8">
      <w:pPr>
        <w:rPr>
          <w:lang w:val="en-GB"/>
        </w:rPr>
      </w:pPr>
      <w:r w:rsidRPr="006441F8">
        <w:rPr>
          <w:lang w:val="en-GB"/>
        </w:rPr>
        <w:t>The Euclidean distance (</w:t>
      </w:r>
      <w:del w:id="189" w:author="Nishant Deswal" w:date="2021-11-10T10:37:00Z">
        <w:r w:rsidRPr="006441F8">
          <w:rPr>
            <w:lang w:val="en-GB"/>
          </w:rPr>
          <w:delText>i.e.</w:delText>
        </w:r>
      </w:del>
      <w:ins w:id="190" w:author="Nishant Deswal" w:date="2021-11-10T10:37:00Z">
        <w:r w:rsidR="00682085" w:rsidRPr="006441F8">
          <w:rPr>
            <w:lang w:val="en-GB"/>
          </w:rPr>
          <w:t>i.e.,</w:t>
        </w:r>
      </w:ins>
      <w:r w:rsidRPr="006441F8">
        <w:rPr>
          <w:lang w:val="en-GB"/>
        </w:rPr>
        <w:t xml:space="preserve"> straight-line distance) is calculated between each grid cell and the nearest 'target cell' in the input image. Distance is calculated using the efficient method of Shih and Wu (2004). Target cells are all non-zero, non-NoData grid cells. Because NoData values in the input image are assigned the NoData value in the output image, the only valid background value in the input image is zero.</w:t>
      </w:r>
    </w:p>
    <w:p w14:paraId="656CB9D1" w14:textId="2B5EF3BF" w:rsidR="00E50AF8" w:rsidRDefault="006441F8" w:rsidP="006441F8">
      <w:pPr>
        <w:rPr>
          <w:lang w:val="en-GB"/>
        </w:rPr>
      </w:pPr>
      <w:r w:rsidRPr="006441F8">
        <w:rPr>
          <w:lang w:val="en-GB"/>
        </w:rPr>
        <w:t>The user must specify the input and output image names, the desired buffer size (--size), and, optionally, whether the distance units are measured in grid cells (i.e. --gridcells flag). If the --gridcells flag is not specified, the linear units of the raster's coordinate reference system will be used.</w:t>
      </w:r>
    </w:p>
    <w:p w14:paraId="00849F08" w14:textId="7EA6C4D7" w:rsidR="006441F8" w:rsidRPr="00F77C80" w:rsidRDefault="006441F8" w:rsidP="0048341B">
      <w:pPr>
        <w:rPr>
          <w:b/>
          <w:i/>
          <w:rPrChange w:id="191" w:author="Joe Lydon" w:date="2021-11-10T14:44:00Z">
            <w:rPr>
              <w:b/>
              <w:bCs/>
            </w:rPr>
          </w:rPrChange>
        </w:rPr>
      </w:pPr>
      <w:bookmarkStart w:id="192" w:name="_Raster_to_vector"/>
      <w:bookmarkStart w:id="193" w:name="raster_to_vector_polygons"/>
      <w:bookmarkEnd w:id="192"/>
      <w:r w:rsidRPr="00A52AF6">
        <w:rPr>
          <w:b/>
          <w:bCs/>
        </w:rPr>
        <w:t>Raster to vector polygons</w:t>
      </w:r>
      <w:ins w:id="194" w:author="marcgirona" w:date="2021-11-10T08:56:00Z">
        <w:r w:rsidR="009139A0" w:rsidRPr="00F77C80">
          <w:rPr>
            <w:b/>
            <w:bCs/>
            <w:i/>
            <w:iCs/>
            <w:rPrChange w:id="195" w:author="Joe Lydon" w:date="2021-11-10T09:41:00Z">
              <w:rPr>
                <w:b/>
                <w:bCs/>
              </w:rPr>
            </w:rPrChange>
          </w:rPr>
          <w:t xml:space="preserve"> [</w:t>
        </w:r>
      </w:ins>
      <w:ins w:id="196" w:author="Joe Lydon" w:date="2021-11-10T09:41:00Z">
        <w:r w:rsidR="00001EDE">
          <w:rPr>
            <w:b/>
            <w:bCs/>
            <w:i/>
            <w:iCs/>
          </w:rPr>
          <w:fldChar w:fldCharType="begin"/>
        </w:r>
        <w:r w:rsidR="00001EDE">
          <w:rPr>
            <w:b/>
            <w:bCs/>
            <w:i/>
            <w:iCs/>
          </w:rPr>
          <w:instrText xml:space="preserve"> HYPERLINK "https://www.whiteboxgeo.com/manual/wbt_book/available_tools/data_tools.html" \l "RasterToVectorPolygons" </w:instrText>
        </w:r>
        <w:r w:rsidR="00001EDE">
          <w:rPr>
            <w:b/>
            <w:bCs/>
            <w:i/>
            <w:iCs/>
          </w:rPr>
          <w:fldChar w:fldCharType="separate"/>
        </w:r>
        <w:r w:rsidR="009139A0" w:rsidRPr="00001EDE">
          <w:rPr>
            <w:rStyle w:val="Hyperlink"/>
            <w:i/>
            <w:rPrChange w:id="197" w:author="Joe Lydon" w:date="2021-11-10T09:41:00Z">
              <w:rPr>
                <w:b/>
                <w:bCs/>
              </w:rPr>
            </w:rPrChange>
          </w:rPr>
          <w:t>link</w:t>
        </w:r>
        <w:r w:rsidR="00001EDE">
          <w:rPr>
            <w:b/>
            <w:bCs/>
            <w:i/>
            <w:iCs/>
          </w:rPr>
          <w:fldChar w:fldCharType="end"/>
        </w:r>
      </w:ins>
      <w:ins w:id="198" w:author="marcgirona" w:date="2021-11-10T08:56:00Z">
        <w:r w:rsidR="009139A0" w:rsidRPr="00F77C80">
          <w:rPr>
            <w:b/>
            <w:bCs/>
            <w:i/>
            <w:iCs/>
            <w:rPrChange w:id="199" w:author="Joe Lydon" w:date="2021-11-10T09:41:00Z">
              <w:rPr>
                <w:b/>
                <w:bCs/>
              </w:rPr>
            </w:rPrChange>
          </w:rPr>
          <w:t>]</w:t>
        </w:r>
      </w:ins>
    </w:p>
    <w:bookmarkEnd w:id="193"/>
    <w:p w14:paraId="6E8309E2" w14:textId="5F86A8BF" w:rsidR="006066B0" w:rsidRDefault="00B23E8B" w:rsidP="006066B0">
      <w:pPr>
        <w:rPr>
          <w:lang w:val="en-GB"/>
        </w:rPr>
      </w:pPr>
      <w:r w:rsidRPr="00B23E8B">
        <w:rPr>
          <w:lang w:val="en-GB"/>
        </w:rPr>
        <w:t>Converts a raster data set to a vector of the POLYGON geometry type. The user must specify the name of a raster file (--input) and the name of the output (--output) vector. All grid cells containing non-zero, non-NoData values will be considered part of a polygon feature. The vector's attribute table will contain a field called 'VALUE' that will contain the cell value for each polygon feature, in addition to the standard feature ID (FID) attribute.</w:t>
      </w:r>
    </w:p>
    <w:p w14:paraId="0110E287" w14:textId="77777777" w:rsidR="006D02CB" w:rsidRDefault="006D02CB">
      <w:pPr>
        <w:spacing w:after="0"/>
        <w:rPr>
          <w:ins w:id="200" w:author="marcgirona" w:date="2021-11-10T09:04:00Z"/>
          <w:rFonts w:asciiTheme="majorHAnsi" w:eastAsiaTheme="majorEastAsia" w:hAnsiTheme="majorHAnsi" w:cstheme="majorBidi"/>
          <w:b/>
          <w:sz w:val="24"/>
          <w:szCs w:val="32"/>
          <w:lang w:val="en-GB"/>
        </w:rPr>
      </w:pPr>
      <w:ins w:id="201" w:author="marcgirona" w:date="2021-11-10T09:04:00Z">
        <w:r>
          <w:rPr>
            <w:sz w:val="24"/>
            <w:szCs w:val="32"/>
          </w:rPr>
          <w:br w:type="page"/>
        </w:r>
      </w:ins>
    </w:p>
    <w:p w14:paraId="5AEB7663" w14:textId="7F0F17CC" w:rsidR="00196C82" w:rsidRPr="00AA7C38" w:rsidRDefault="00C047C3" w:rsidP="00AA7C38">
      <w:pPr>
        <w:pStyle w:val="Heading2"/>
        <w:rPr>
          <w:sz w:val="24"/>
          <w:szCs w:val="32"/>
        </w:rPr>
      </w:pPr>
      <w:commentRangeStart w:id="202"/>
      <w:del w:id="203" w:author="marcgirona" w:date="2021-11-10T09:04:00Z">
        <w:r w:rsidRPr="00AA7C38" w:rsidDel="006D02CB">
          <w:rPr>
            <w:sz w:val="24"/>
            <w:szCs w:val="32"/>
          </w:rPr>
          <w:lastRenderedPageBreak/>
          <w:delText xml:space="preserve"> </w:delText>
        </w:r>
      </w:del>
      <w:bookmarkStart w:id="204" w:name="_Toc87352420"/>
      <w:r w:rsidR="008A4702" w:rsidRPr="00AA7C38">
        <w:rPr>
          <w:sz w:val="24"/>
          <w:szCs w:val="32"/>
        </w:rPr>
        <w:t>Steep Areas</w:t>
      </w:r>
      <w:bookmarkEnd w:id="204"/>
      <w:commentRangeEnd w:id="202"/>
      <w:r w:rsidR="00B67BFA">
        <w:rPr>
          <w:rStyle w:val="CommentReference"/>
          <w:rFonts w:asciiTheme="minorHAnsi" w:eastAsiaTheme="minorHAnsi" w:hAnsiTheme="minorHAnsi" w:cstheme="minorBidi"/>
          <w:b w:val="0"/>
          <w:lang w:val="en-IE"/>
        </w:rPr>
        <w:commentReference w:id="202"/>
      </w:r>
    </w:p>
    <w:p w14:paraId="3636FED2" w14:textId="6AC76753" w:rsidR="00FF11E9" w:rsidRPr="00FF11E9" w:rsidRDefault="00FF11E9" w:rsidP="008A4702">
      <w:pPr>
        <w:rPr>
          <w:ins w:id="205" w:author="Nishant Deswal" w:date="2021-11-11T09:33:00Z"/>
          <w:lang w:val="en-GB"/>
          <w:rPrChange w:id="206" w:author="Nishant Deswal" w:date="2021-11-11T09:33:00Z">
            <w:rPr>
              <w:ins w:id="207" w:author="Nishant Deswal" w:date="2021-11-11T09:33:00Z"/>
              <w:b/>
              <w:bCs/>
              <w:lang w:val="en-GB"/>
            </w:rPr>
          </w:rPrChange>
        </w:rPr>
      </w:pPr>
      <w:ins w:id="208" w:author="Nishant Deswal" w:date="2021-11-11T09:33:00Z">
        <w:r w:rsidRPr="00FF11E9">
          <w:rPr>
            <w:b/>
            <w:bCs/>
            <w:lang w:val="en-GB"/>
            <w:rPrChange w:id="209" w:author="Nishant Deswal" w:date="2021-11-11T09:33:00Z">
              <w:rPr>
                <w:lang w:val="en-GB"/>
              </w:rPr>
            </w:rPrChange>
          </w:rPr>
          <w:t>Outline:</w:t>
        </w:r>
        <w:r>
          <w:rPr>
            <w:lang w:val="en-GB"/>
          </w:rPr>
          <w:t xml:space="preserve"> it c</w:t>
        </w:r>
        <w:r w:rsidRPr="002C62FC">
          <w:rPr>
            <w:lang w:val="en-GB"/>
          </w:rPr>
          <w:t>reate</w:t>
        </w:r>
        <w:r>
          <w:rPr>
            <w:lang w:val="en-GB"/>
          </w:rPr>
          <w:t xml:space="preserve">s a </w:t>
        </w:r>
        <w:r w:rsidRPr="002C62FC">
          <w:rPr>
            <w:lang w:val="en-GB"/>
          </w:rPr>
          <w:t>mask of areas with slope equal or higher than a threshold, and export as raster and vector files</w:t>
        </w:r>
        <w:r>
          <w:rPr>
            <w:lang w:val="en-GB"/>
          </w:rPr>
          <w:t xml:space="preserve">. </w:t>
        </w:r>
      </w:ins>
    </w:p>
    <w:p w14:paraId="55C9385D" w14:textId="16076EEC" w:rsidR="008A4702" w:rsidRDefault="00FF11E9" w:rsidP="008A4702">
      <w:pPr>
        <w:rPr>
          <w:lang w:val="en-GB"/>
        </w:rPr>
      </w:pPr>
      <w:ins w:id="210" w:author="Nishant Deswal" w:date="2021-11-11T09:32:00Z">
        <w:r>
          <w:rPr>
            <w:b/>
            <w:bCs/>
            <w:lang w:val="en-GB"/>
          </w:rPr>
          <w:t>Source</w:t>
        </w:r>
      </w:ins>
      <w:ins w:id="211" w:author="Nishant Deswal" w:date="2021-11-11T09:31:00Z">
        <w:r w:rsidRPr="00045E13">
          <w:rPr>
            <w:b/>
            <w:bCs/>
            <w:lang w:val="en-GB"/>
          </w:rPr>
          <w:t>:</w:t>
        </w:r>
        <w:r>
          <w:rPr>
            <w:b/>
            <w:bCs/>
            <w:lang w:val="en-GB"/>
          </w:rPr>
          <w:t xml:space="preserve"> </w:t>
        </w:r>
      </w:ins>
      <w:ins w:id="212" w:author="Nishant Deswal" w:date="2021-11-11T09:32:00Z">
        <w:r>
          <w:rPr>
            <w:lang w:val="en-GB"/>
          </w:rPr>
          <w:t>t</w:t>
        </w:r>
      </w:ins>
      <w:del w:id="213" w:author="Nishant Deswal" w:date="2021-11-11T09:31:00Z">
        <w:r w:rsidR="008A4702" w:rsidDel="00FF11E9">
          <w:rPr>
            <w:lang w:val="en-GB"/>
          </w:rPr>
          <w:delText>T</w:delText>
        </w:r>
      </w:del>
      <w:r w:rsidR="008A4702">
        <w:rPr>
          <w:lang w:val="en-GB"/>
        </w:rPr>
        <w:t xml:space="preserve">his tool is part of </w:t>
      </w:r>
      <w:r w:rsidR="008A4702" w:rsidRPr="00700607">
        <w:rPr>
          <w:i/>
          <w:iCs/>
          <w:lang w:val="en-GB"/>
        </w:rPr>
        <w:t>wbt_geomorphological_analysis.py</w:t>
      </w:r>
      <w:r w:rsidR="008A4702">
        <w:rPr>
          <w:lang w:val="en-GB"/>
        </w:rPr>
        <w:t>.</w:t>
      </w:r>
    </w:p>
    <w:p w14:paraId="7F13A124" w14:textId="3359379B" w:rsidR="00E033BF" w:rsidRPr="00FF11E9" w:rsidDel="00FF11E9" w:rsidRDefault="002C62FC" w:rsidP="008A4702">
      <w:pPr>
        <w:rPr>
          <w:del w:id="214" w:author="Nishant Deswal" w:date="2021-11-11T09:33:00Z"/>
          <w:b/>
          <w:bCs/>
          <w:lang w:val="en-GB"/>
          <w:rPrChange w:id="215" w:author="Nishant Deswal" w:date="2021-11-11T09:33:00Z">
            <w:rPr>
              <w:del w:id="216" w:author="Nishant Deswal" w:date="2021-11-11T09:33:00Z"/>
              <w:lang w:val="en-GB"/>
            </w:rPr>
          </w:rPrChange>
        </w:rPr>
      </w:pPr>
      <w:del w:id="217" w:author="Nishant Deswal" w:date="2021-11-11T09:32:00Z">
        <w:r w:rsidRPr="00FF11E9" w:rsidDel="00FF11E9">
          <w:rPr>
            <w:b/>
            <w:bCs/>
            <w:lang w:val="en-GB"/>
            <w:rPrChange w:id="218" w:author="Nishant Deswal" w:date="2021-11-11T09:33:00Z">
              <w:rPr>
                <w:lang w:val="en-GB"/>
              </w:rPr>
            </w:rPrChange>
          </w:rPr>
          <w:delText xml:space="preserve">It </w:delText>
        </w:r>
      </w:del>
      <w:del w:id="219" w:author="Nishant Deswal" w:date="2021-11-11T09:33:00Z">
        <w:r w:rsidRPr="00FF11E9" w:rsidDel="00FF11E9">
          <w:rPr>
            <w:b/>
            <w:bCs/>
            <w:lang w:val="en-GB"/>
            <w:rPrChange w:id="220" w:author="Nishant Deswal" w:date="2021-11-11T09:33:00Z">
              <w:rPr>
                <w:lang w:val="en-GB"/>
              </w:rPr>
            </w:rPrChange>
          </w:rPr>
          <w:delText xml:space="preserve">creates a mask of areas with slope equal or higher than a threshold, and export as raster and vector files. </w:delText>
        </w:r>
      </w:del>
    </w:p>
    <w:p w14:paraId="7FDEAD1D" w14:textId="77777777" w:rsidR="00DE017D" w:rsidRDefault="00006D3E" w:rsidP="008A4702">
      <w:pPr>
        <w:rPr>
          <w:ins w:id="221" w:author="Nishant Deswal" w:date="2021-11-11T09:34:00Z"/>
          <w:b/>
          <w:bCs/>
          <w:lang w:val="en-GB"/>
        </w:rPr>
      </w:pPr>
      <w:ins w:id="222" w:author="Nishant Deswal" w:date="2021-11-11T09:33:00Z">
        <w:r>
          <w:rPr>
            <w:b/>
            <w:bCs/>
            <w:lang w:val="en-GB"/>
          </w:rPr>
          <w:t xml:space="preserve">Description: </w:t>
        </w:r>
      </w:ins>
    </w:p>
    <w:p w14:paraId="0C5934DF" w14:textId="7F862934" w:rsidR="002C62FC" w:rsidRDefault="002C62FC" w:rsidP="008A4702">
      <w:pPr>
        <w:rPr>
          <w:lang w:val="en-GB"/>
        </w:rPr>
      </w:pPr>
      <w:del w:id="223" w:author="Nishant Deswal" w:date="2021-11-11T09:33:00Z">
        <w:r w:rsidRPr="00006D3E" w:rsidDel="00FF11E9">
          <w:rPr>
            <w:lang w:val="en-GB"/>
          </w:rPr>
          <w:delText>I</w:delText>
        </w:r>
        <w:r w:rsidRPr="00006D3E" w:rsidDel="00006D3E">
          <w:rPr>
            <w:lang w:val="en-GB"/>
          </w:rPr>
          <w:delText>t</w:delText>
        </w:r>
      </w:del>
      <w:ins w:id="224" w:author="Nishant Deswal" w:date="2021-11-11T09:35:00Z">
        <w:r w:rsidR="00DE017D">
          <w:rPr>
            <w:lang w:val="en-GB"/>
          </w:rPr>
          <w:t>This tool</w:t>
        </w:r>
      </w:ins>
      <w:r>
        <w:rPr>
          <w:lang w:val="en-GB"/>
        </w:rPr>
        <w:t xml:space="preserve"> </w:t>
      </w:r>
      <w:r w:rsidR="00E033BF">
        <w:rPr>
          <w:lang w:val="en-GB"/>
        </w:rPr>
        <w:t>is composed of two whitebox tools with the following workflow</w:t>
      </w:r>
      <w:r>
        <w:rPr>
          <w:lang w:val="en-GB"/>
        </w:rPr>
        <w:t>:</w:t>
      </w:r>
    </w:p>
    <w:p w14:paraId="683A9D21" w14:textId="5773AF7E" w:rsidR="0056657B" w:rsidRDefault="0056657B" w:rsidP="006264AF">
      <w:pPr>
        <w:pStyle w:val="ListParagraph"/>
        <w:numPr>
          <w:ilvl w:val="0"/>
          <w:numId w:val="4"/>
        </w:numPr>
        <w:rPr>
          <w:lang w:val="en-GB"/>
        </w:rPr>
      </w:pPr>
      <w:r>
        <w:rPr>
          <w:lang w:val="en-GB"/>
        </w:rPr>
        <w:t>slope()</w:t>
      </w:r>
    </w:p>
    <w:p w14:paraId="30CA2CDB" w14:textId="77777777" w:rsidR="00B43A94" w:rsidRDefault="0056657B" w:rsidP="006264AF">
      <w:pPr>
        <w:pStyle w:val="ListParagraph"/>
        <w:numPr>
          <w:ilvl w:val="0"/>
          <w:numId w:val="4"/>
        </w:numPr>
        <w:rPr>
          <w:lang w:val="en-GB"/>
        </w:rPr>
      </w:pPr>
      <w:r>
        <w:rPr>
          <w:lang w:val="en-GB"/>
        </w:rPr>
        <w:t>condtional</w:t>
      </w:r>
      <w:r w:rsidR="00522D14">
        <w:rPr>
          <w:lang w:val="en-GB"/>
        </w:rPr>
        <w:t>_evaluation()</w:t>
      </w:r>
    </w:p>
    <w:p w14:paraId="3A17A29C" w14:textId="7B5283BF" w:rsidR="00F0385B" w:rsidRPr="000B2C48" w:rsidRDefault="00B43A94" w:rsidP="00E361C3">
      <w:pPr>
        <w:rPr>
          <w:b/>
          <w:i/>
          <w:rPrChange w:id="225" w:author="Joe Lydon" w:date="2021-11-10T14:44:00Z">
            <w:rPr>
              <w:b/>
              <w:bCs/>
            </w:rPr>
          </w:rPrChange>
        </w:rPr>
      </w:pPr>
      <w:r w:rsidRPr="00A52AF6">
        <w:rPr>
          <w:b/>
          <w:bCs/>
        </w:rPr>
        <w:t>Slope</w:t>
      </w:r>
      <w:ins w:id="226" w:author="Joe Lydon" w:date="2021-11-10T09:43:00Z">
        <w:r w:rsidR="000B2C48">
          <w:rPr>
            <w:b/>
            <w:bCs/>
            <w:i/>
            <w:iCs/>
          </w:rPr>
          <w:t xml:space="preserve"> [</w:t>
        </w:r>
      </w:ins>
      <w:ins w:id="227" w:author="Nishant Deswal" w:date="2021-11-10T11:26:00Z">
        <w:r w:rsidR="003E3802" w:rsidRPr="003E3802">
          <w:rPr>
            <w:i/>
            <w:iCs/>
            <w:rPrChange w:id="228" w:author="Nishant Deswal" w:date="2021-11-10T11:26:00Z">
              <w:rPr>
                <w:b/>
                <w:bCs/>
                <w:i/>
                <w:iCs/>
              </w:rPr>
            </w:rPrChange>
          </w:rPr>
          <w:fldChar w:fldCharType="begin"/>
        </w:r>
        <w:r w:rsidR="003E3802" w:rsidRPr="003E3802">
          <w:rPr>
            <w:i/>
            <w:iCs/>
            <w:rPrChange w:id="229" w:author="Nishant Deswal" w:date="2021-11-10T11:26:00Z">
              <w:rPr>
                <w:b/>
                <w:bCs/>
                <w:i/>
                <w:iCs/>
              </w:rPr>
            </w:rPrChange>
          </w:rPr>
          <w:instrText xml:space="preserve"> HYPERLINK "https://www.whiteboxgeo.com/manual/wbt_book/available_tools/geomorphometric_analysis.html?highlight=slope#slope" </w:instrText>
        </w:r>
        <w:r w:rsidR="003E3802" w:rsidRPr="003E3802">
          <w:rPr>
            <w:i/>
            <w:iCs/>
            <w:rPrChange w:id="230" w:author="Nishant Deswal" w:date="2021-11-10T11:26:00Z">
              <w:rPr>
                <w:b/>
                <w:bCs/>
                <w:i/>
                <w:iCs/>
              </w:rPr>
            </w:rPrChange>
          </w:rPr>
          <w:fldChar w:fldCharType="separate"/>
        </w:r>
        <w:r w:rsidR="000B2C48" w:rsidRPr="003E3802">
          <w:rPr>
            <w:rStyle w:val="Hyperlink"/>
            <w:i/>
            <w:iCs/>
            <w:rPrChange w:id="231" w:author="Nishant Deswal" w:date="2021-11-10T11:26:00Z">
              <w:rPr>
                <w:rStyle w:val="Hyperlink"/>
                <w:b/>
                <w:bCs/>
                <w:i/>
                <w:iCs/>
              </w:rPr>
            </w:rPrChange>
          </w:rPr>
          <w:t>link</w:t>
        </w:r>
        <w:r w:rsidR="003E3802" w:rsidRPr="003E3802">
          <w:rPr>
            <w:i/>
            <w:iCs/>
            <w:rPrChange w:id="232" w:author="Nishant Deswal" w:date="2021-11-10T11:26:00Z">
              <w:rPr>
                <w:b/>
                <w:bCs/>
                <w:i/>
                <w:iCs/>
              </w:rPr>
            </w:rPrChange>
          </w:rPr>
          <w:fldChar w:fldCharType="end"/>
        </w:r>
      </w:ins>
      <w:ins w:id="233" w:author="Joe Lydon" w:date="2021-11-10T09:43:00Z">
        <w:r w:rsidR="008B6838">
          <w:rPr>
            <w:b/>
            <w:bCs/>
            <w:i/>
            <w:iCs/>
          </w:rPr>
          <w:t>]</w:t>
        </w:r>
      </w:ins>
    </w:p>
    <w:p w14:paraId="20ACBD1D" w14:textId="4828CE83" w:rsidR="008C644A" w:rsidRPr="008C644A" w:rsidRDefault="008C644A" w:rsidP="008C644A">
      <w:pPr>
        <w:rPr>
          <w:lang w:val="en-GB"/>
        </w:rPr>
      </w:pPr>
      <w:r w:rsidRPr="008C644A">
        <w:rPr>
          <w:lang w:val="en-GB"/>
        </w:rPr>
        <w:t>This tool calculates slope gradient (</w:t>
      </w:r>
      <w:del w:id="234" w:author="Nishant Deswal" w:date="2021-11-10T11:08:00Z">
        <w:r w:rsidRPr="008C644A">
          <w:rPr>
            <w:lang w:val="en-GB"/>
          </w:rPr>
          <w:delText>i.e.</w:delText>
        </w:r>
      </w:del>
      <w:ins w:id="235" w:author="Nishant Deswal" w:date="2021-11-10T11:08:00Z">
        <w:r w:rsidR="00A965B6" w:rsidRPr="008C644A">
          <w:rPr>
            <w:lang w:val="en-GB"/>
          </w:rPr>
          <w:t>i.e.,</w:t>
        </w:r>
      </w:ins>
      <w:r w:rsidRPr="008C644A">
        <w:rPr>
          <w:lang w:val="en-GB"/>
        </w:rPr>
        <w:t xml:space="preserve"> slope steepness in degrees, radians, or percent) for each grid cell in an input digital elevation model (DEM). The user must specify the name of the input DEM (--dem) and the output raster image. The Z conversion factor is only important when the vertical and horizontal units are not the same in the DEM. When this is the case, the algorithm will multiply each elevation in the DEM by the Z conversion factor. If the DEM is in the geographic coordinate system (latitude and longitude), the following equation is used:</w:t>
      </w:r>
    </w:p>
    <w:p w14:paraId="2C88CABC" w14:textId="6A26573E" w:rsidR="008C644A" w:rsidRPr="008C644A" w:rsidRDefault="008C644A" w:rsidP="008446EB">
      <w:pPr>
        <w:spacing w:after="0"/>
        <w:rPr>
          <w:lang w:val="en-GB"/>
        </w:rPr>
      </w:pPr>
      <w:r w:rsidRPr="008C644A">
        <w:rPr>
          <w:lang w:val="en-GB"/>
        </w:rPr>
        <w:t>zfactor = 1.0 / (111320.0 x cos(mid_lat))</w:t>
      </w:r>
    </w:p>
    <w:p w14:paraId="37BC970A" w14:textId="290056A4" w:rsidR="008C644A" w:rsidRDefault="008C644A" w:rsidP="008446EB">
      <w:pPr>
        <w:spacing w:after="0"/>
        <w:rPr>
          <w:lang w:val="en-GB"/>
        </w:rPr>
      </w:pPr>
      <w:r w:rsidRPr="008C644A">
        <w:rPr>
          <w:lang w:val="en-GB"/>
        </w:rPr>
        <w:t>where mid_lat is the latitude of the centre of each raster row, in radians.</w:t>
      </w:r>
    </w:p>
    <w:p w14:paraId="677E4B65" w14:textId="77777777" w:rsidR="008446EB" w:rsidRPr="008C644A" w:rsidRDefault="008446EB" w:rsidP="008446EB">
      <w:pPr>
        <w:spacing w:after="0"/>
        <w:rPr>
          <w:lang w:val="en-GB"/>
        </w:rPr>
      </w:pPr>
    </w:p>
    <w:p w14:paraId="34EB5C3B" w14:textId="5159C876" w:rsidR="008C644A" w:rsidRPr="008C644A" w:rsidRDefault="008C644A" w:rsidP="008C644A">
      <w:pPr>
        <w:rPr>
          <w:lang w:val="en-GB"/>
        </w:rPr>
      </w:pPr>
      <w:r w:rsidRPr="008C644A">
        <w:rPr>
          <w:lang w:val="en-GB"/>
        </w:rPr>
        <w:t>The tool uses Horn</w:t>
      </w:r>
      <w:del w:id="236" w:author="Nishant Deswal" w:date="2021-11-11T09:35:00Z">
        <w:r w:rsidRPr="008C644A" w:rsidDel="00DE017D">
          <w:rPr>
            <w:lang w:val="en-GB"/>
          </w:rPr>
          <w:delText>'</w:delText>
        </w:r>
      </w:del>
      <w:ins w:id="237" w:author="Nishant Deswal" w:date="2021-11-11T09:35:00Z">
        <w:r w:rsidR="00DE017D">
          <w:rPr>
            <w:lang w:val="en-GB"/>
          </w:rPr>
          <w:t>’</w:t>
        </w:r>
      </w:ins>
      <w:r w:rsidRPr="008C644A">
        <w:rPr>
          <w:lang w:val="en-GB"/>
        </w:rPr>
        <w:t>s (1981) 3</w:t>
      </w:r>
      <w:r w:rsidRPr="00DE017D">
        <w:rPr>
          <w:vertAlign w:val="superscript"/>
          <w:lang w:val="en-GB"/>
          <w:rPrChange w:id="238" w:author="Nishant Deswal" w:date="2021-11-11T09:35:00Z">
            <w:rPr>
              <w:lang w:val="en-GB"/>
            </w:rPr>
          </w:rPrChange>
        </w:rPr>
        <w:t>rd</w:t>
      </w:r>
      <w:r w:rsidRPr="008C644A">
        <w:rPr>
          <w:lang w:val="en-GB"/>
        </w:rPr>
        <w:t>-order finite difference method to estimate slope. Given the following clock-type grid cell numbering scheme (Gallant and Wilson, 2000)</w:t>
      </w:r>
      <w:r w:rsidR="00C047C3">
        <w:rPr>
          <w:lang w:val="en-GB"/>
        </w:rPr>
        <w:t>:</w:t>
      </w:r>
    </w:p>
    <w:p w14:paraId="443E05D2" w14:textId="77777777" w:rsidR="008C644A" w:rsidRPr="008C644A" w:rsidRDefault="008C644A" w:rsidP="008C644A">
      <w:pPr>
        <w:rPr>
          <w:lang w:val="en-GB"/>
        </w:rPr>
      </w:pPr>
      <w:r w:rsidRPr="008C644A">
        <w:rPr>
          <w:lang w:val="en-GB"/>
        </w:rPr>
        <w:t>| 7 | 8 | 1 |</w:t>
      </w:r>
    </w:p>
    <w:p w14:paraId="1A722095" w14:textId="77777777" w:rsidR="008C644A" w:rsidRPr="008C644A" w:rsidRDefault="008C644A" w:rsidP="008C644A">
      <w:pPr>
        <w:rPr>
          <w:lang w:val="en-GB"/>
        </w:rPr>
      </w:pPr>
      <w:r w:rsidRPr="008C644A">
        <w:rPr>
          <w:lang w:val="en-GB"/>
        </w:rPr>
        <w:t>| 6 | 9 | 2 |</w:t>
      </w:r>
    </w:p>
    <w:p w14:paraId="12A66E81" w14:textId="1457479D" w:rsidR="008C644A" w:rsidRPr="008C644A" w:rsidRDefault="008C644A" w:rsidP="008C644A">
      <w:pPr>
        <w:rPr>
          <w:lang w:val="en-GB"/>
        </w:rPr>
      </w:pPr>
      <w:r w:rsidRPr="008C644A">
        <w:rPr>
          <w:lang w:val="en-GB"/>
        </w:rPr>
        <w:t>| 5 | 4 | 3 |</w:t>
      </w:r>
    </w:p>
    <w:p w14:paraId="4EE8A918" w14:textId="430658B7" w:rsidR="008C644A" w:rsidRPr="008C644A" w:rsidRDefault="008C644A" w:rsidP="008446EB">
      <w:pPr>
        <w:spacing w:after="0"/>
        <w:rPr>
          <w:lang w:val="en-GB"/>
        </w:rPr>
      </w:pPr>
      <w:r w:rsidRPr="008C644A">
        <w:rPr>
          <w:lang w:val="en-GB"/>
        </w:rPr>
        <w:t>slope = arctan(fx2 + fy2)0.5</w:t>
      </w:r>
    </w:p>
    <w:p w14:paraId="30E6C138" w14:textId="1947268E" w:rsidR="008C644A" w:rsidRPr="008C644A" w:rsidRDefault="008C644A" w:rsidP="008446EB">
      <w:pPr>
        <w:spacing w:after="0"/>
        <w:rPr>
          <w:lang w:val="en-GB"/>
        </w:rPr>
      </w:pPr>
      <w:r w:rsidRPr="008C644A">
        <w:rPr>
          <w:lang w:val="en-GB"/>
        </w:rPr>
        <w:t>where,</w:t>
      </w:r>
    </w:p>
    <w:p w14:paraId="56992F0D" w14:textId="3D0DA32A" w:rsidR="008C644A" w:rsidRPr="008C644A" w:rsidRDefault="008C644A" w:rsidP="008446EB">
      <w:pPr>
        <w:spacing w:after="0"/>
        <w:rPr>
          <w:lang w:val="en-GB"/>
        </w:rPr>
      </w:pPr>
      <w:r w:rsidRPr="008C644A">
        <w:rPr>
          <w:lang w:val="en-GB"/>
        </w:rPr>
        <w:t xml:space="preserve">fx = (z3 </w:t>
      </w:r>
      <w:del w:id="239" w:author="Nishant Deswal" w:date="2021-11-11T09:35:00Z">
        <w:r w:rsidRPr="008C644A" w:rsidDel="00DE017D">
          <w:rPr>
            <w:lang w:val="en-GB"/>
          </w:rPr>
          <w:delText>-</w:delText>
        </w:r>
      </w:del>
      <w:ins w:id="240" w:author="Nishant Deswal" w:date="2021-11-11T09:35:00Z">
        <w:r w:rsidR="00DE017D">
          <w:rPr>
            <w:lang w:val="en-GB"/>
          </w:rPr>
          <w:t>–</w:t>
        </w:r>
      </w:ins>
      <w:r w:rsidRPr="008C644A">
        <w:rPr>
          <w:lang w:val="en-GB"/>
        </w:rPr>
        <w:t xml:space="preserve"> z5 + 2(z2 </w:t>
      </w:r>
      <w:del w:id="241" w:author="Nishant Deswal" w:date="2021-11-11T09:35:00Z">
        <w:r w:rsidRPr="008C644A" w:rsidDel="00DE017D">
          <w:rPr>
            <w:lang w:val="en-GB"/>
          </w:rPr>
          <w:delText>-</w:delText>
        </w:r>
      </w:del>
      <w:ins w:id="242" w:author="Nishant Deswal" w:date="2021-11-11T09:35:00Z">
        <w:r w:rsidR="00DE017D">
          <w:rPr>
            <w:lang w:val="en-GB"/>
          </w:rPr>
          <w:t>–</w:t>
        </w:r>
      </w:ins>
      <w:r w:rsidRPr="008C644A">
        <w:rPr>
          <w:lang w:val="en-GB"/>
        </w:rPr>
        <w:t xml:space="preserve"> z6) + z1 </w:t>
      </w:r>
      <w:del w:id="243" w:author="Nishant Deswal" w:date="2021-11-11T09:35:00Z">
        <w:r w:rsidRPr="008C644A" w:rsidDel="00DE017D">
          <w:rPr>
            <w:lang w:val="en-GB"/>
          </w:rPr>
          <w:delText>-</w:delText>
        </w:r>
      </w:del>
      <w:ins w:id="244" w:author="Nishant Deswal" w:date="2021-11-11T09:35:00Z">
        <w:r w:rsidR="00DE017D">
          <w:rPr>
            <w:lang w:val="en-GB"/>
          </w:rPr>
          <w:t>–</w:t>
        </w:r>
      </w:ins>
      <w:r w:rsidRPr="008C644A">
        <w:rPr>
          <w:lang w:val="en-GB"/>
        </w:rPr>
        <w:t xml:space="preserve"> z7) / 8 * Δx</w:t>
      </w:r>
    </w:p>
    <w:p w14:paraId="4A92342A" w14:textId="7F00DAFC" w:rsidR="008C644A" w:rsidRPr="008C644A" w:rsidRDefault="008C644A" w:rsidP="008446EB">
      <w:pPr>
        <w:spacing w:after="0"/>
        <w:rPr>
          <w:lang w:val="en-GB"/>
        </w:rPr>
      </w:pPr>
      <w:r w:rsidRPr="008C644A">
        <w:rPr>
          <w:lang w:val="en-GB"/>
        </w:rPr>
        <w:t>and,</w:t>
      </w:r>
    </w:p>
    <w:p w14:paraId="0FEE8A10" w14:textId="3705F0EC" w:rsidR="008C644A" w:rsidRPr="008C644A" w:rsidRDefault="008C644A" w:rsidP="008446EB">
      <w:pPr>
        <w:spacing w:after="0"/>
        <w:rPr>
          <w:lang w:val="en-GB"/>
        </w:rPr>
      </w:pPr>
      <w:r w:rsidRPr="008C644A">
        <w:rPr>
          <w:lang w:val="en-GB"/>
        </w:rPr>
        <w:t xml:space="preserve">fy = (z7 </w:t>
      </w:r>
      <w:del w:id="245" w:author="Nishant Deswal" w:date="2021-11-11T09:35:00Z">
        <w:r w:rsidRPr="008C644A" w:rsidDel="00DE017D">
          <w:rPr>
            <w:lang w:val="en-GB"/>
          </w:rPr>
          <w:delText>-</w:delText>
        </w:r>
      </w:del>
      <w:ins w:id="246" w:author="Nishant Deswal" w:date="2021-11-11T09:35:00Z">
        <w:r w:rsidR="00DE017D">
          <w:rPr>
            <w:lang w:val="en-GB"/>
          </w:rPr>
          <w:t>–</w:t>
        </w:r>
      </w:ins>
      <w:r w:rsidRPr="008C644A">
        <w:rPr>
          <w:lang w:val="en-GB"/>
        </w:rPr>
        <w:t xml:space="preserve"> z5 + 2(z8 </w:t>
      </w:r>
      <w:del w:id="247" w:author="Nishant Deswal" w:date="2021-11-11T09:35:00Z">
        <w:r w:rsidRPr="008C644A" w:rsidDel="00DE017D">
          <w:rPr>
            <w:lang w:val="en-GB"/>
          </w:rPr>
          <w:delText>-</w:delText>
        </w:r>
      </w:del>
      <w:ins w:id="248" w:author="Nishant Deswal" w:date="2021-11-11T09:35:00Z">
        <w:r w:rsidR="00DE017D">
          <w:rPr>
            <w:lang w:val="en-GB"/>
          </w:rPr>
          <w:t>–</w:t>
        </w:r>
      </w:ins>
      <w:r w:rsidRPr="008C644A">
        <w:rPr>
          <w:lang w:val="en-GB"/>
        </w:rPr>
        <w:t xml:space="preserve"> z4) + z1 </w:t>
      </w:r>
      <w:del w:id="249" w:author="Nishant Deswal" w:date="2021-11-11T09:35:00Z">
        <w:r w:rsidRPr="008C644A" w:rsidDel="00DE017D">
          <w:rPr>
            <w:lang w:val="en-GB"/>
          </w:rPr>
          <w:delText>-</w:delText>
        </w:r>
      </w:del>
      <w:ins w:id="250" w:author="Nishant Deswal" w:date="2021-11-11T09:35:00Z">
        <w:r w:rsidR="00DE017D">
          <w:rPr>
            <w:lang w:val="en-GB"/>
          </w:rPr>
          <w:t>–</w:t>
        </w:r>
      </w:ins>
      <w:r w:rsidRPr="008C644A">
        <w:rPr>
          <w:lang w:val="en-GB"/>
        </w:rPr>
        <w:t xml:space="preserve"> z3) / * Δy</w:t>
      </w:r>
    </w:p>
    <w:p w14:paraId="5B5F8481" w14:textId="4D3335AB" w:rsidR="00B43A94" w:rsidRDefault="008C644A" w:rsidP="008C644A">
      <w:pPr>
        <w:rPr>
          <w:lang w:val="en-GB"/>
        </w:rPr>
      </w:pPr>
      <w:r w:rsidRPr="008C644A">
        <w:rPr>
          <w:lang w:val="en-GB"/>
        </w:rPr>
        <w:t>Δx and Δy are the grid resolutions in the x and y direction respectively</w:t>
      </w:r>
    </w:p>
    <w:p w14:paraId="5399BC89" w14:textId="3A22F1E1" w:rsidR="00C047C3" w:rsidRPr="00E361C3" w:rsidRDefault="00C047C3" w:rsidP="00E361C3">
      <w:pPr>
        <w:rPr>
          <w:b/>
          <w:bCs/>
        </w:rPr>
      </w:pPr>
      <w:r w:rsidRPr="00E361C3">
        <w:rPr>
          <w:b/>
          <w:bCs/>
        </w:rPr>
        <w:t xml:space="preserve">Conditional </w:t>
      </w:r>
      <w:r w:rsidR="00171D71" w:rsidRPr="00E361C3">
        <w:rPr>
          <w:b/>
          <w:bCs/>
        </w:rPr>
        <w:t>e</w:t>
      </w:r>
      <w:r w:rsidRPr="00E361C3">
        <w:rPr>
          <w:b/>
          <w:bCs/>
        </w:rPr>
        <w:t>valuation</w:t>
      </w:r>
    </w:p>
    <w:p w14:paraId="246CA2F9" w14:textId="2CD67ADB" w:rsidR="00C047C3" w:rsidRDefault="00C047C3" w:rsidP="00C047C3">
      <w:pPr>
        <w:rPr>
          <w:lang w:val="en-GB"/>
        </w:rPr>
      </w:pPr>
      <w:r>
        <w:rPr>
          <w:lang w:val="en-GB"/>
        </w:rPr>
        <w:t>See</w:t>
      </w:r>
      <w:hyperlink w:anchor="Conditional_evaluation" w:history="1">
        <w:r w:rsidRPr="00E361C3">
          <w:rPr>
            <w:rStyle w:val="Hyperlink"/>
            <w:lang w:val="en-GB"/>
          </w:rPr>
          <w:t xml:space="preserve"> Conditional Evaluation</w:t>
        </w:r>
      </w:hyperlink>
    </w:p>
    <w:p w14:paraId="15BFE200" w14:textId="77777777" w:rsidR="00C063F3" w:rsidRDefault="00C063F3">
      <w:pPr>
        <w:spacing w:after="0"/>
        <w:rPr>
          <w:ins w:id="251" w:author="Nishant Deswal" w:date="2021-11-10T09:52:00Z"/>
          <w:rFonts w:asciiTheme="majorHAnsi" w:eastAsiaTheme="majorEastAsia" w:hAnsiTheme="majorHAnsi" w:cstheme="majorBidi"/>
          <w:b/>
          <w:sz w:val="24"/>
          <w:szCs w:val="32"/>
          <w:lang w:val="en-GB"/>
        </w:rPr>
      </w:pPr>
      <w:bookmarkStart w:id="252" w:name="_Toc87352421"/>
      <w:ins w:id="253" w:author="Nishant Deswal" w:date="2021-11-10T09:52:00Z">
        <w:r>
          <w:rPr>
            <w:sz w:val="24"/>
            <w:szCs w:val="32"/>
          </w:rPr>
          <w:br w:type="page"/>
        </w:r>
      </w:ins>
    </w:p>
    <w:p w14:paraId="772FBDBE" w14:textId="711034A0" w:rsidR="00D9304F" w:rsidRPr="00AA7C38" w:rsidRDefault="00D84381" w:rsidP="00AA7C38">
      <w:pPr>
        <w:pStyle w:val="Heading2"/>
        <w:rPr>
          <w:sz w:val="24"/>
          <w:szCs w:val="32"/>
        </w:rPr>
      </w:pPr>
      <w:r w:rsidRPr="00AA7C38">
        <w:rPr>
          <w:sz w:val="24"/>
          <w:szCs w:val="32"/>
        </w:rPr>
        <w:lastRenderedPageBreak/>
        <w:t>Clipping By Elevation</w:t>
      </w:r>
      <w:bookmarkEnd w:id="252"/>
    </w:p>
    <w:p w14:paraId="6603A034" w14:textId="44731503" w:rsidR="00DE017D" w:rsidDel="00DE017D" w:rsidRDefault="00DE017D" w:rsidP="00DE017D">
      <w:pPr>
        <w:rPr>
          <w:del w:id="254" w:author="Nishant Deswal" w:date="2021-11-11T09:33:00Z"/>
          <w:moveTo w:id="255" w:author="Nishant Deswal" w:date="2021-11-11T09:33:00Z"/>
          <w:lang w:val="en-GB"/>
        </w:rPr>
      </w:pPr>
      <w:ins w:id="256" w:author="Nishant Deswal" w:date="2021-11-11T09:35:00Z">
        <w:r>
          <w:rPr>
            <w:b/>
            <w:bCs/>
            <w:lang w:val="en-GB"/>
          </w:rPr>
          <w:t xml:space="preserve">Outline: </w:t>
        </w:r>
      </w:ins>
      <w:ins w:id="257" w:author="Nishant Deswal" w:date="2021-11-11T09:33:00Z">
        <w:r>
          <w:rPr>
            <w:lang w:val="en-GB"/>
          </w:rPr>
          <w:t>i</w:t>
        </w:r>
      </w:ins>
      <w:moveToRangeStart w:id="258" w:author="Nishant Deswal" w:date="2021-11-11T09:33:00Z" w:name="move87515646"/>
      <w:moveTo w:id="259" w:author="Nishant Deswal" w:date="2021-11-11T09:33:00Z">
        <w:del w:id="260" w:author="Nishant Deswal" w:date="2021-11-11T09:33:00Z">
          <w:r w:rsidDel="00DE017D">
            <w:rPr>
              <w:lang w:val="en-GB"/>
            </w:rPr>
            <w:delText>I</w:delText>
          </w:r>
        </w:del>
        <w:r>
          <w:rPr>
            <w:lang w:val="en-GB"/>
          </w:rPr>
          <w:t>t clips the DEM boundary based on a specific threshold.</w:t>
        </w:r>
      </w:moveTo>
    </w:p>
    <w:moveToRangeEnd w:id="258"/>
    <w:p w14:paraId="19CCFAD3" w14:textId="77777777" w:rsidR="00DE017D" w:rsidRDefault="00DE017D" w:rsidP="00D84381">
      <w:pPr>
        <w:rPr>
          <w:ins w:id="261" w:author="Nishant Deswal" w:date="2021-11-11T09:33:00Z"/>
          <w:lang w:val="en-GB"/>
        </w:rPr>
      </w:pPr>
    </w:p>
    <w:p w14:paraId="4C718156" w14:textId="090DC853" w:rsidR="00D84381" w:rsidRDefault="00DE017D" w:rsidP="00D84381">
      <w:pPr>
        <w:rPr>
          <w:lang w:val="en-GB"/>
        </w:rPr>
      </w:pPr>
      <w:ins w:id="262" w:author="Nishant Deswal" w:date="2021-11-11T09:35:00Z">
        <w:r>
          <w:rPr>
            <w:b/>
            <w:bCs/>
            <w:lang w:val="en-GB"/>
          </w:rPr>
          <w:t xml:space="preserve">Source: </w:t>
        </w:r>
      </w:ins>
      <w:ins w:id="263" w:author="Nishant Deswal" w:date="2021-11-11T09:33:00Z">
        <w:r>
          <w:rPr>
            <w:lang w:val="en-GB"/>
          </w:rPr>
          <w:t>t</w:t>
        </w:r>
      </w:ins>
      <w:del w:id="264" w:author="Nishant Deswal" w:date="2021-11-11T09:33:00Z">
        <w:r w:rsidR="00D84381" w:rsidDel="00DE017D">
          <w:rPr>
            <w:lang w:val="en-GB"/>
          </w:rPr>
          <w:delText>T</w:delText>
        </w:r>
      </w:del>
      <w:r w:rsidR="00D84381">
        <w:rPr>
          <w:lang w:val="en-GB"/>
        </w:rPr>
        <w:t xml:space="preserve">his tool is part of </w:t>
      </w:r>
      <w:r w:rsidR="0094305D" w:rsidRPr="00700607">
        <w:rPr>
          <w:i/>
          <w:iCs/>
          <w:lang w:val="en-GB"/>
        </w:rPr>
        <w:t>wbt_hydrological_analysis.py.</w:t>
      </w:r>
    </w:p>
    <w:p w14:paraId="0CE18FAF" w14:textId="3891540D" w:rsidR="0094305D" w:rsidRDefault="00DE017D" w:rsidP="00D84381">
      <w:pPr>
        <w:rPr>
          <w:moveFrom w:id="265" w:author="Nishant Deswal" w:date="2021-11-11T09:33:00Z"/>
          <w:lang w:val="en-GB"/>
        </w:rPr>
      </w:pPr>
      <w:ins w:id="266" w:author="Nishant Deswal" w:date="2021-11-11T09:35:00Z">
        <w:r>
          <w:rPr>
            <w:b/>
            <w:bCs/>
            <w:lang w:val="en-GB"/>
          </w:rPr>
          <w:t>Description:</w:t>
        </w:r>
      </w:ins>
      <w:moveFromRangeStart w:id="267" w:author="Nishant Deswal" w:date="2021-11-11T09:33:00Z" w:name="move87515646"/>
      <w:moveFrom w:id="268" w:author="Nishant Deswal" w:date="2021-11-11T09:33:00Z">
        <w:r w:rsidR="002616C4" w:rsidDel="00DE017D">
          <w:rPr>
            <w:lang w:val="en-GB"/>
          </w:rPr>
          <w:t xml:space="preserve">It clips the </w:t>
        </w:r>
        <w:r w:rsidR="00916354" w:rsidDel="00DE017D">
          <w:rPr>
            <w:lang w:val="en-GB"/>
          </w:rPr>
          <w:t>DEM boundary based on a specific threshold.</w:t>
        </w:r>
      </w:moveFrom>
    </w:p>
    <w:moveFromRangeEnd w:id="267"/>
    <w:p w14:paraId="2F27AD46" w14:textId="77777777" w:rsidR="00DE017D" w:rsidDel="00DE017D" w:rsidRDefault="00DE017D" w:rsidP="00D84381">
      <w:pPr>
        <w:rPr>
          <w:ins w:id="269" w:author="Nishant Deswal" w:date="2021-11-11T09:35:00Z"/>
          <w:lang w:val="en-GB"/>
        </w:rPr>
      </w:pPr>
    </w:p>
    <w:p w14:paraId="3A2B3CE0" w14:textId="226B3A66" w:rsidR="00916354" w:rsidRDefault="00DE017D" w:rsidP="00D84381">
      <w:pPr>
        <w:rPr>
          <w:lang w:val="en-GB"/>
        </w:rPr>
      </w:pPr>
      <w:ins w:id="270" w:author="Nishant Deswal" w:date="2021-11-11T09:35:00Z">
        <w:r>
          <w:rPr>
            <w:lang w:val="en-GB"/>
          </w:rPr>
          <w:t>T</w:t>
        </w:r>
      </w:ins>
      <w:ins w:id="271" w:author="Joe Lydon" w:date="2021-11-10T09:34:00Z">
        <w:del w:id="272" w:author="Nishant Deswal" w:date="2021-11-11T09:33:00Z">
          <w:r w:rsidR="00F117C8" w:rsidDel="00DE017D">
            <w:rPr>
              <w:lang w:val="en-GB"/>
            </w:rPr>
            <w:delText>T</w:delText>
          </w:r>
        </w:del>
        <w:r w:rsidR="00F117C8">
          <w:rPr>
            <w:lang w:val="en-GB"/>
          </w:rPr>
          <w:t xml:space="preserve">his tool </w:t>
        </w:r>
      </w:ins>
      <w:del w:id="273" w:author="Joe Lydon" w:date="2021-11-10T09:34:00Z">
        <w:r w:rsidR="00916354">
          <w:rPr>
            <w:lang w:val="en-GB"/>
          </w:rPr>
          <w:delText>It</w:delText>
        </w:r>
      </w:del>
      <w:r w:rsidR="00916354">
        <w:rPr>
          <w:lang w:val="en-GB"/>
        </w:rPr>
        <w:t xml:space="preserve"> </w:t>
      </w:r>
      <w:r w:rsidR="00E033BF">
        <w:rPr>
          <w:lang w:val="en-GB"/>
        </w:rPr>
        <w:t>is composed of one whitebox tool with the following workflow</w:t>
      </w:r>
      <w:r w:rsidR="00916354">
        <w:rPr>
          <w:lang w:val="en-GB"/>
        </w:rPr>
        <w:t>:</w:t>
      </w:r>
    </w:p>
    <w:p w14:paraId="0A96DC61" w14:textId="32C5C4C7" w:rsidR="00916354" w:rsidRDefault="00D723C3" w:rsidP="006264AF">
      <w:pPr>
        <w:pStyle w:val="ListParagraph"/>
        <w:numPr>
          <w:ilvl w:val="0"/>
          <w:numId w:val="5"/>
        </w:numPr>
        <w:rPr>
          <w:lang w:val="en-GB"/>
        </w:rPr>
      </w:pPr>
      <w:r>
        <w:rPr>
          <w:lang w:val="en-GB"/>
        </w:rPr>
        <w:t>conditional_evaluation()</w:t>
      </w:r>
    </w:p>
    <w:p w14:paraId="68325FBF" w14:textId="084E6936" w:rsidR="00D723C3" w:rsidRPr="00AA7C38" w:rsidRDefault="00D723C3" w:rsidP="00AA7C38">
      <w:pPr>
        <w:rPr>
          <w:b/>
          <w:bCs/>
        </w:rPr>
      </w:pPr>
      <w:r w:rsidRPr="00AA7C38">
        <w:rPr>
          <w:b/>
          <w:bCs/>
        </w:rPr>
        <w:t>Condi</w:t>
      </w:r>
      <w:r w:rsidR="00171D71" w:rsidRPr="00AA7C38">
        <w:rPr>
          <w:b/>
          <w:bCs/>
        </w:rPr>
        <w:t>ti</w:t>
      </w:r>
      <w:r w:rsidRPr="00AA7C38">
        <w:rPr>
          <w:b/>
          <w:bCs/>
        </w:rPr>
        <w:t xml:space="preserve">onal </w:t>
      </w:r>
      <w:r w:rsidR="00171D71" w:rsidRPr="00AA7C38">
        <w:rPr>
          <w:b/>
          <w:bCs/>
        </w:rPr>
        <w:t>e</w:t>
      </w:r>
      <w:r w:rsidRPr="00AA7C38">
        <w:rPr>
          <w:b/>
          <w:bCs/>
        </w:rPr>
        <w:t>valuation</w:t>
      </w:r>
    </w:p>
    <w:p w14:paraId="3584C7F2" w14:textId="6253D1A1" w:rsidR="00171D71" w:rsidRDefault="00171D71" w:rsidP="00171D71">
      <w:pPr>
        <w:rPr>
          <w:lang w:val="en-GB"/>
        </w:rPr>
      </w:pPr>
      <w:r>
        <w:rPr>
          <w:lang w:val="en-GB"/>
        </w:rPr>
        <w:t xml:space="preserve">See </w:t>
      </w:r>
      <w:hyperlink w:anchor="_Conditional_evaluation" w:history="1">
        <w:r w:rsidRPr="00171D71">
          <w:rPr>
            <w:rStyle w:val="Hyperlink"/>
            <w:lang w:val="en-GB"/>
          </w:rPr>
          <w:t>Conditional evaluation</w:t>
        </w:r>
      </w:hyperlink>
    </w:p>
    <w:p w14:paraId="1248D907" w14:textId="77777777" w:rsidR="00C063F3" w:rsidRDefault="00C063F3">
      <w:pPr>
        <w:spacing w:after="0"/>
        <w:rPr>
          <w:ins w:id="274" w:author="Nishant Deswal" w:date="2021-11-10T09:52:00Z"/>
          <w:rFonts w:asciiTheme="majorHAnsi" w:eastAsiaTheme="majorEastAsia" w:hAnsiTheme="majorHAnsi" w:cstheme="majorBidi"/>
          <w:b/>
          <w:sz w:val="24"/>
          <w:szCs w:val="32"/>
          <w:lang w:val="en-GB"/>
        </w:rPr>
      </w:pPr>
      <w:bookmarkStart w:id="275" w:name="_Toc87352422"/>
      <w:ins w:id="276" w:author="Nishant Deswal" w:date="2021-11-10T09:52:00Z">
        <w:r>
          <w:rPr>
            <w:sz w:val="24"/>
            <w:szCs w:val="32"/>
          </w:rPr>
          <w:br w:type="page"/>
        </w:r>
      </w:ins>
    </w:p>
    <w:p w14:paraId="7C6F28C4" w14:textId="1DEC6E1C" w:rsidR="00171D71" w:rsidRPr="009C06FC" w:rsidRDefault="00322FC2" w:rsidP="009C06FC">
      <w:pPr>
        <w:pStyle w:val="Heading2"/>
        <w:rPr>
          <w:sz w:val="24"/>
          <w:szCs w:val="32"/>
        </w:rPr>
      </w:pPr>
      <w:r w:rsidRPr="009C06FC">
        <w:rPr>
          <w:sz w:val="24"/>
          <w:szCs w:val="32"/>
        </w:rPr>
        <w:lastRenderedPageBreak/>
        <w:t>Hydrological Routing</w:t>
      </w:r>
      <w:bookmarkEnd w:id="275"/>
    </w:p>
    <w:p w14:paraId="1D634908" w14:textId="2EAE4413" w:rsidR="00322FC2" w:rsidRPr="00700607" w:rsidDel="00D02A51" w:rsidRDefault="00D02A51" w:rsidP="00322FC2">
      <w:pPr>
        <w:rPr>
          <w:moveFrom w:id="277" w:author="Nishant Deswal" w:date="2021-11-11T09:43:00Z"/>
          <w:i/>
          <w:iCs/>
          <w:lang w:val="en-GB"/>
        </w:rPr>
      </w:pPr>
      <w:ins w:id="278" w:author="Nishant Deswal" w:date="2021-11-11T09:43:00Z">
        <w:r>
          <w:rPr>
            <w:b/>
            <w:bCs/>
            <w:lang w:val="en-GB"/>
          </w:rPr>
          <w:t xml:space="preserve">Outline: </w:t>
        </w:r>
      </w:ins>
      <w:moveFromRangeStart w:id="279" w:author="Nishant Deswal" w:date="2021-11-11T09:43:00Z" w:name="move87516200"/>
      <w:moveFrom w:id="280" w:author="Nishant Deswal" w:date="2021-11-11T09:43:00Z">
        <w:r w:rsidR="00322FC2" w:rsidDel="00D02A51">
          <w:rPr>
            <w:lang w:val="en-GB"/>
          </w:rPr>
          <w:t xml:space="preserve">This tool is part of </w:t>
        </w:r>
        <w:r w:rsidR="00322FC2" w:rsidRPr="00700607" w:rsidDel="00D02A51">
          <w:rPr>
            <w:i/>
            <w:iCs/>
            <w:lang w:val="en-GB"/>
          </w:rPr>
          <w:t>wbt_hydrological_analysis.py.</w:t>
        </w:r>
      </w:moveFrom>
    </w:p>
    <w:moveFromRangeEnd w:id="279"/>
    <w:p w14:paraId="02B80D8B" w14:textId="20D63845" w:rsidR="00A14557" w:rsidRDefault="00D02A51" w:rsidP="00322FC2">
      <w:pPr>
        <w:rPr>
          <w:ins w:id="281" w:author="Nishant Deswal" w:date="2021-11-11T09:43:00Z"/>
          <w:lang w:val="en-GB"/>
        </w:rPr>
      </w:pPr>
      <w:ins w:id="282" w:author="Nishant Deswal" w:date="2021-11-11T09:43:00Z">
        <w:r>
          <w:rPr>
            <w:lang w:val="en-GB"/>
          </w:rPr>
          <w:t>i</w:t>
        </w:r>
      </w:ins>
      <w:del w:id="283" w:author="Nishant Deswal" w:date="2021-11-11T09:43:00Z">
        <w:r w:rsidR="00A757FD" w:rsidDel="00D02A51">
          <w:rPr>
            <w:lang w:val="en-GB"/>
          </w:rPr>
          <w:delText>I</w:delText>
        </w:r>
      </w:del>
      <w:r w:rsidR="00A757FD">
        <w:rPr>
          <w:lang w:val="en-GB"/>
        </w:rPr>
        <w:t>t p</w:t>
      </w:r>
      <w:r w:rsidR="00A757FD" w:rsidRPr="00A757FD">
        <w:rPr>
          <w:lang w:val="en-GB"/>
        </w:rPr>
        <w:t xml:space="preserve">erforms </w:t>
      </w:r>
      <w:r w:rsidR="00A757FD">
        <w:rPr>
          <w:lang w:val="en-GB"/>
        </w:rPr>
        <w:t>a</w:t>
      </w:r>
      <w:r w:rsidR="00A757FD" w:rsidRPr="00A757FD">
        <w:rPr>
          <w:lang w:val="en-GB"/>
        </w:rPr>
        <w:t xml:space="preserve"> Hydrological Analysis on the input </w:t>
      </w:r>
      <w:r w:rsidR="00A757FD">
        <w:rPr>
          <w:lang w:val="en-GB"/>
        </w:rPr>
        <w:t>raster</w:t>
      </w:r>
      <w:r w:rsidR="00A757FD" w:rsidRPr="00A757FD">
        <w:rPr>
          <w:lang w:val="en-GB"/>
        </w:rPr>
        <w:t xml:space="preserve"> and calculates flow lines, basins and sinks derived from input </w:t>
      </w:r>
      <w:r w:rsidR="00A757FD">
        <w:rPr>
          <w:lang w:val="en-GB"/>
        </w:rPr>
        <w:t>raster.</w:t>
      </w:r>
    </w:p>
    <w:p w14:paraId="1538418C" w14:textId="5303F014" w:rsidR="00D02A51" w:rsidRPr="00700607" w:rsidRDefault="00D02A51" w:rsidP="00D02A51">
      <w:pPr>
        <w:rPr>
          <w:moveTo w:id="284" w:author="Nishant Deswal" w:date="2021-11-11T09:43:00Z"/>
          <w:i/>
          <w:iCs/>
          <w:lang w:val="en-GB"/>
        </w:rPr>
      </w:pPr>
      <w:ins w:id="285" w:author="Nishant Deswal" w:date="2021-11-11T09:43:00Z">
        <w:r>
          <w:rPr>
            <w:b/>
            <w:bCs/>
            <w:lang w:val="en-GB"/>
          </w:rPr>
          <w:t xml:space="preserve">Source: </w:t>
        </w:r>
        <w:r>
          <w:rPr>
            <w:lang w:val="en-GB"/>
          </w:rPr>
          <w:t>t</w:t>
        </w:r>
      </w:ins>
      <w:moveToRangeStart w:id="286" w:author="Nishant Deswal" w:date="2021-11-11T09:43:00Z" w:name="move87516200"/>
      <w:moveTo w:id="287" w:author="Nishant Deswal" w:date="2021-11-11T09:43:00Z">
        <w:del w:id="288" w:author="Nishant Deswal" w:date="2021-11-11T09:43:00Z">
          <w:r w:rsidDel="00D02A51">
            <w:rPr>
              <w:lang w:val="en-GB"/>
            </w:rPr>
            <w:delText>T</w:delText>
          </w:r>
        </w:del>
        <w:r>
          <w:rPr>
            <w:lang w:val="en-GB"/>
          </w:rPr>
          <w:t xml:space="preserve">his tool is part of </w:t>
        </w:r>
        <w:r w:rsidRPr="00700607">
          <w:rPr>
            <w:i/>
            <w:iCs/>
            <w:lang w:val="en-GB"/>
          </w:rPr>
          <w:t>wbt_hydrological_analysis.py.</w:t>
        </w:r>
      </w:moveTo>
    </w:p>
    <w:moveToRangeEnd w:id="286"/>
    <w:p w14:paraId="2C24FE48" w14:textId="05F102D1" w:rsidR="00D02A51" w:rsidRPr="00D02A51" w:rsidDel="00D02A51" w:rsidRDefault="00D02A51" w:rsidP="00322FC2">
      <w:pPr>
        <w:rPr>
          <w:del w:id="289" w:author="Nishant Deswal" w:date="2021-11-11T09:43:00Z"/>
          <w:b/>
          <w:bCs/>
          <w:lang w:val="en-GB"/>
          <w:rPrChange w:id="290" w:author="Nishant Deswal" w:date="2021-11-11T09:43:00Z">
            <w:rPr>
              <w:del w:id="291" w:author="Nishant Deswal" w:date="2021-11-11T09:43:00Z"/>
              <w:lang w:val="en-GB"/>
            </w:rPr>
          </w:rPrChange>
        </w:rPr>
      </w:pPr>
      <w:ins w:id="292" w:author="Nishant Deswal" w:date="2021-11-11T09:43:00Z">
        <w:r>
          <w:rPr>
            <w:b/>
            <w:bCs/>
            <w:lang w:val="en-GB"/>
          </w:rPr>
          <w:t>Description:</w:t>
        </w:r>
      </w:ins>
    </w:p>
    <w:p w14:paraId="20A09D69" w14:textId="77777777" w:rsidR="00D02A51" w:rsidRDefault="00D02A51" w:rsidP="00322FC2">
      <w:pPr>
        <w:rPr>
          <w:ins w:id="293" w:author="Nishant Deswal" w:date="2021-11-11T09:43:00Z"/>
          <w:lang w:val="en-GB"/>
        </w:rPr>
      </w:pPr>
    </w:p>
    <w:p w14:paraId="5F90DE11" w14:textId="68A6E1E1" w:rsidR="00A757FD" w:rsidRDefault="00566E9D" w:rsidP="00322FC2">
      <w:pPr>
        <w:rPr>
          <w:lang w:val="en-GB"/>
        </w:rPr>
      </w:pPr>
      <w:ins w:id="294" w:author="Nishant Deswal" w:date="2021-11-11T09:56:00Z">
        <w:r>
          <w:rPr>
            <w:lang w:val="en-GB"/>
          </w:rPr>
          <w:t>This tool</w:t>
        </w:r>
      </w:ins>
      <w:del w:id="295" w:author="Nishant Deswal" w:date="2021-11-11T09:56:00Z">
        <w:r w:rsidR="00A757FD" w:rsidDel="00566E9D">
          <w:rPr>
            <w:lang w:val="en-GB"/>
          </w:rPr>
          <w:delText>It</w:delText>
        </w:r>
      </w:del>
      <w:r w:rsidR="00A757FD">
        <w:rPr>
          <w:lang w:val="en-GB"/>
        </w:rPr>
        <w:t xml:space="preserve"> </w:t>
      </w:r>
      <w:r w:rsidR="00A242A6">
        <w:rPr>
          <w:lang w:val="en-GB"/>
        </w:rPr>
        <w:t xml:space="preserve">is composed </w:t>
      </w:r>
      <w:r w:rsidR="00E033BF">
        <w:rPr>
          <w:lang w:val="en-GB"/>
        </w:rPr>
        <w:t>of 10 whitebox tools with the following workflow</w:t>
      </w:r>
      <w:r w:rsidR="00A757FD">
        <w:rPr>
          <w:lang w:val="en-GB"/>
        </w:rPr>
        <w:t>:</w:t>
      </w:r>
    </w:p>
    <w:p w14:paraId="6AD7C9DA" w14:textId="4D64B8B0" w:rsidR="00A757FD" w:rsidRDefault="00D5571F" w:rsidP="006264AF">
      <w:pPr>
        <w:pStyle w:val="ListParagraph"/>
        <w:numPr>
          <w:ilvl w:val="0"/>
          <w:numId w:val="6"/>
        </w:numPr>
        <w:rPr>
          <w:lang w:val="en-GB"/>
        </w:rPr>
      </w:pPr>
      <w:r w:rsidRPr="00D5571F">
        <w:rPr>
          <w:lang w:val="en-GB"/>
        </w:rPr>
        <w:t>fill_depressions_planchon_and_darboux</w:t>
      </w:r>
      <w:r>
        <w:rPr>
          <w:lang w:val="en-GB"/>
        </w:rPr>
        <w:t>()</w:t>
      </w:r>
    </w:p>
    <w:p w14:paraId="359713A8" w14:textId="4BB6A451" w:rsidR="00D5571F" w:rsidRDefault="00D5571F" w:rsidP="006264AF">
      <w:pPr>
        <w:pStyle w:val="ListParagraph"/>
        <w:numPr>
          <w:ilvl w:val="0"/>
          <w:numId w:val="6"/>
        </w:numPr>
        <w:rPr>
          <w:lang w:val="en-GB"/>
        </w:rPr>
      </w:pPr>
      <w:r>
        <w:rPr>
          <w:lang w:val="en-GB"/>
        </w:rPr>
        <w:t>d8_pointer()</w:t>
      </w:r>
    </w:p>
    <w:p w14:paraId="3134A355" w14:textId="42BFF498" w:rsidR="00D5571F" w:rsidRDefault="00D5571F" w:rsidP="006264AF">
      <w:pPr>
        <w:pStyle w:val="ListParagraph"/>
        <w:numPr>
          <w:ilvl w:val="0"/>
          <w:numId w:val="6"/>
        </w:numPr>
        <w:rPr>
          <w:lang w:val="en-GB"/>
        </w:rPr>
      </w:pPr>
      <w:r>
        <w:rPr>
          <w:lang w:val="en-GB"/>
        </w:rPr>
        <w:t>d8_flow_accumulation()</w:t>
      </w:r>
    </w:p>
    <w:p w14:paraId="6F450526" w14:textId="41E85FAC" w:rsidR="00D5571F" w:rsidRDefault="00F11DDB" w:rsidP="006264AF">
      <w:pPr>
        <w:pStyle w:val="ListParagraph"/>
        <w:numPr>
          <w:ilvl w:val="0"/>
          <w:numId w:val="6"/>
        </w:numPr>
        <w:rPr>
          <w:lang w:val="en-GB"/>
        </w:rPr>
      </w:pPr>
      <w:r>
        <w:rPr>
          <w:lang w:val="en-GB"/>
        </w:rPr>
        <w:t>conditional_evaluation()</w:t>
      </w:r>
    </w:p>
    <w:p w14:paraId="4BD1C9FB" w14:textId="10A86BC4" w:rsidR="00F11DDB" w:rsidRDefault="00F11DDB" w:rsidP="006264AF">
      <w:pPr>
        <w:pStyle w:val="ListParagraph"/>
        <w:numPr>
          <w:ilvl w:val="0"/>
          <w:numId w:val="6"/>
        </w:numPr>
        <w:rPr>
          <w:lang w:val="en-GB"/>
        </w:rPr>
      </w:pPr>
      <w:r>
        <w:rPr>
          <w:lang w:val="en-GB"/>
        </w:rPr>
        <w:t>raster_to_vector_lines()</w:t>
      </w:r>
    </w:p>
    <w:p w14:paraId="7961C5DA" w14:textId="37696B72" w:rsidR="00F11DDB" w:rsidRDefault="00F11DDB" w:rsidP="006264AF">
      <w:pPr>
        <w:pStyle w:val="ListParagraph"/>
        <w:numPr>
          <w:ilvl w:val="0"/>
          <w:numId w:val="6"/>
        </w:numPr>
        <w:rPr>
          <w:lang w:val="en-GB"/>
        </w:rPr>
      </w:pPr>
      <w:r>
        <w:rPr>
          <w:lang w:val="en-GB"/>
        </w:rPr>
        <w:t>basins()</w:t>
      </w:r>
    </w:p>
    <w:p w14:paraId="1156E3BD" w14:textId="6ADD4FEA" w:rsidR="00F11DDB" w:rsidRDefault="00F11DDB" w:rsidP="006264AF">
      <w:pPr>
        <w:pStyle w:val="ListParagraph"/>
        <w:numPr>
          <w:ilvl w:val="0"/>
          <w:numId w:val="6"/>
        </w:numPr>
        <w:rPr>
          <w:lang w:val="en-GB"/>
        </w:rPr>
      </w:pPr>
      <w:r>
        <w:rPr>
          <w:lang w:val="en-GB"/>
        </w:rPr>
        <w:t>raster_to_vector_polygons()</w:t>
      </w:r>
    </w:p>
    <w:p w14:paraId="56F9A1E3" w14:textId="67658CC0" w:rsidR="00F11DDB" w:rsidRDefault="002357E7" w:rsidP="006264AF">
      <w:pPr>
        <w:pStyle w:val="ListParagraph"/>
        <w:numPr>
          <w:ilvl w:val="0"/>
          <w:numId w:val="6"/>
        </w:numPr>
        <w:rPr>
          <w:lang w:val="en-GB"/>
        </w:rPr>
      </w:pPr>
      <w:r>
        <w:rPr>
          <w:lang w:val="en-GB"/>
        </w:rPr>
        <w:t>raster_calculator()</w:t>
      </w:r>
    </w:p>
    <w:p w14:paraId="443AA746" w14:textId="2489898A" w:rsidR="002357E7" w:rsidRDefault="002357E7" w:rsidP="006264AF">
      <w:pPr>
        <w:pStyle w:val="ListParagraph"/>
        <w:numPr>
          <w:ilvl w:val="0"/>
          <w:numId w:val="6"/>
        </w:numPr>
        <w:rPr>
          <w:lang w:val="en-GB"/>
        </w:rPr>
      </w:pPr>
      <w:r>
        <w:rPr>
          <w:lang w:val="en-GB"/>
        </w:rPr>
        <w:t>conditional_evaluation()</w:t>
      </w:r>
    </w:p>
    <w:p w14:paraId="3AA421DB" w14:textId="1D8067C4" w:rsidR="002357E7" w:rsidRPr="00140CBE" w:rsidRDefault="002357E7" w:rsidP="006264AF">
      <w:pPr>
        <w:pStyle w:val="ListParagraph"/>
        <w:numPr>
          <w:ilvl w:val="0"/>
          <w:numId w:val="6"/>
        </w:numPr>
        <w:rPr>
          <w:lang w:val="en-GB"/>
        </w:rPr>
      </w:pPr>
      <w:r>
        <w:rPr>
          <w:lang w:val="en-GB"/>
        </w:rPr>
        <w:t>raster_to_vector_polygons()</w:t>
      </w:r>
    </w:p>
    <w:p w14:paraId="217FA3C8" w14:textId="68859870" w:rsidR="00322FC2" w:rsidRPr="009C06FC" w:rsidRDefault="008446EB" w:rsidP="009C06FC">
      <w:pPr>
        <w:rPr>
          <w:b/>
          <w:bCs/>
        </w:rPr>
      </w:pPr>
      <w:r w:rsidRPr="009C06FC">
        <w:rPr>
          <w:b/>
          <w:bCs/>
        </w:rPr>
        <w:t>Fill depressions planchon and darboux</w:t>
      </w:r>
    </w:p>
    <w:p w14:paraId="78269B05" w14:textId="125F4C32" w:rsidR="008446EB" w:rsidRDefault="008446EB" w:rsidP="008446EB">
      <w:pPr>
        <w:rPr>
          <w:lang w:val="en-GB"/>
        </w:rPr>
      </w:pPr>
      <w:r>
        <w:rPr>
          <w:lang w:val="en-GB"/>
        </w:rPr>
        <w:t xml:space="preserve">See </w:t>
      </w:r>
      <w:hyperlink w:anchor="fill_depressions_planchon_and_darboux" w:history="1">
        <w:r w:rsidRPr="008446EB">
          <w:rPr>
            <w:rStyle w:val="Hyperlink"/>
            <w:lang w:val="en-GB"/>
          </w:rPr>
          <w:t>Fill depressions planchon and darboux</w:t>
        </w:r>
      </w:hyperlink>
    </w:p>
    <w:p w14:paraId="713D8755" w14:textId="2920A1A5" w:rsidR="00F80311" w:rsidRPr="009C06FC" w:rsidRDefault="00F80311" w:rsidP="009C06FC">
      <w:pPr>
        <w:rPr>
          <w:b/>
          <w:bCs/>
        </w:rPr>
      </w:pPr>
      <w:r w:rsidRPr="009C06FC">
        <w:rPr>
          <w:b/>
          <w:bCs/>
        </w:rPr>
        <w:t>D8 Pointer</w:t>
      </w:r>
    </w:p>
    <w:p w14:paraId="0952DA89" w14:textId="0973DE09" w:rsidR="00F80311" w:rsidRDefault="00F80311" w:rsidP="00F80311">
      <w:pPr>
        <w:rPr>
          <w:lang w:val="en-GB"/>
        </w:rPr>
      </w:pPr>
      <w:r>
        <w:rPr>
          <w:lang w:val="en-GB"/>
        </w:rPr>
        <w:t xml:space="preserve">See </w:t>
      </w:r>
      <w:hyperlink w:anchor="d8_pointer" w:history="1">
        <w:r w:rsidRPr="00F80311">
          <w:rPr>
            <w:rStyle w:val="Hyperlink"/>
            <w:lang w:val="en-GB"/>
          </w:rPr>
          <w:t>D8 pointer</w:t>
        </w:r>
      </w:hyperlink>
    </w:p>
    <w:p w14:paraId="340D9E1B" w14:textId="56841230" w:rsidR="00F80311" w:rsidRPr="009C06FC" w:rsidRDefault="00B040E9" w:rsidP="009C06FC">
      <w:pPr>
        <w:rPr>
          <w:b/>
          <w:bCs/>
        </w:rPr>
      </w:pPr>
      <w:r w:rsidRPr="009C06FC">
        <w:rPr>
          <w:b/>
          <w:bCs/>
        </w:rPr>
        <w:t>D8 flow accumulation</w:t>
      </w:r>
    </w:p>
    <w:p w14:paraId="485C7232" w14:textId="22366FD6" w:rsidR="00B040E9" w:rsidRDefault="00B040E9" w:rsidP="00B040E9">
      <w:pPr>
        <w:rPr>
          <w:lang w:val="en-GB"/>
        </w:rPr>
      </w:pPr>
      <w:r>
        <w:rPr>
          <w:lang w:val="en-GB"/>
        </w:rPr>
        <w:t xml:space="preserve">See </w:t>
      </w:r>
      <w:hyperlink w:anchor="d8_flow_accumulation" w:history="1">
        <w:r w:rsidRPr="00B040E9">
          <w:rPr>
            <w:rStyle w:val="Hyperlink"/>
            <w:lang w:val="en-GB"/>
          </w:rPr>
          <w:t>D8 flow accumulation</w:t>
        </w:r>
      </w:hyperlink>
    </w:p>
    <w:p w14:paraId="76EFB925" w14:textId="1E93E5AF" w:rsidR="00B040E9" w:rsidRPr="009C06FC" w:rsidRDefault="00B040E9" w:rsidP="009C06FC">
      <w:pPr>
        <w:rPr>
          <w:b/>
          <w:bCs/>
        </w:rPr>
      </w:pPr>
      <w:r w:rsidRPr="009C06FC">
        <w:rPr>
          <w:b/>
          <w:bCs/>
        </w:rPr>
        <w:t>Conditional evaluation</w:t>
      </w:r>
    </w:p>
    <w:p w14:paraId="4D5CC136" w14:textId="0C95B914" w:rsidR="00B040E9" w:rsidRDefault="00B040E9" w:rsidP="00B040E9">
      <w:pPr>
        <w:rPr>
          <w:lang w:val="en-GB"/>
        </w:rPr>
      </w:pPr>
      <w:r>
        <w:rPr>
          <w:lang w:val="en-GB"/>
        </w:rPr>
        <w:t xml:space="preserve">See </w:t>
      </w:r>
      <w:hyperlink w:anchor="Conditional_evaluation" w:history="1">
        <w:r w:rsidRPr="00B040E9">
          <w:rPr>
            <w:rStyle w:val="Hyperlink"/>
            <w:lang w:val="en-GB"/>
          </w:rPr>
          <w:t>Conditional evaluation</w:t>
        </w:r>
      </w:hyperlink>
    </w:p>
    <w:p w14:paraId="0BDF4EE3" w14:textId="7C9C1492" w:rsidR="00B040E9" w:rsidRPr="009C06FC" w:rsidRDefault="00B040E9" w:rsidP="009C06FC">
      <w:pPr>
        <w:rPr>
          <w:b/>
          <w:bCs/>
        </w:rPr>
      </w:pPr>
      <w:r w:rsidRPr="009C06FC">
        <w:rPr>
          <w:b/>
          <w:bCs/>
        </w:rPr>
        <w:t>Raster to vector lines</w:t>
      </w:r>
      <w:ins w:id="296" w:author="Nishant Deswal" w:date="2021-11-10T11:26:00Z">
        <w:r w:rsidR="00D34606">
          <w:rPr>
            <w:b/>
            <w:bCs/>
          </w:rPr>
          <w:t xml:space="preserve"> </w:t>
        </w:r>
      </w:ins>
      <w:ins w:id="297" w:author="Nishant Deswal" w:date="2021-11-10T11:27:00Z">
        <w:r w:rsidR="00D34606">
          <w:rPr>
            <w:b/>
            <w:bCs/>
          </w:rPr>
          <w:t>[</w:t>
        </w:r>
      </w:ins>
      <w:ins w:id="298" w:author="Nishant Deswal" w:date="2021-11-10T11:31:00Z">
        <w:r w:rsidR="00D34606">
          <w:rPr>
            <w:i/>
            <w:iCs/>
            <w:u w:val="single"/>
          </w:rPr>
          <w:fldChar w:fldCharType="begin"/>
        </w:r>
        <w:r w:rsidR="00D34606">
          <w:rPr>
            <w:i/>
            <w:iCs/>
            <w:u w:val="single"/>
          </w:rPr>
          <w:instrText xml:space="preserve"> HYPERLINK "https://www.whiteboxgeo.com/manual/wbt_book/available_tools/data_tools.html?highlight=raster%20to%20vector%20lines#rastertovectorlines" </w:instrText>
        </w:r>
        <w:r w:rsidR="00D34606">
          <w:rPr>
            <w:i/>
            <w:iCs/>
            <w:u w:val="single"/>
          </w:rPr>
          <w:fldChar w:fldCharType="separate"/>
        </w:r>
        <w:r w:rsidR="00D34606" w:rsidRPr="00D34606">
          <w:rPr>
            <w:rStyle w:val="Hyperlink"/>
            <w:rPrChange w:id="299" w:author="Nishant Deswal" w:date="2021-11-10T11:27:00Z">
              <w:rPr>
                <w:b/>
                <w:bCs/>
                <w:i/>
                <w:iCs/>
                <w:u w:val="single"/>
              </w:rPr>
            </w:rPrChange>
          </w:rPr>
          <w:t>link</w:t>
        </w:r>
        <w:r w:rsidR="00D34606">
          <w:rPr>
            <w:i/>
            <w:iCs/>
            <w:u w:val="single"/>
          </w:rPr>
          <w:fldChar w:fldCharType="end"/>
        </w:r>
      </w:ins>
      <w:ins w:id="300" w:author="Nishant Deswal" w:date="2021-11-10T11:27:00Z">
        <w:r w:rsidR="00D34606">
          <w:rPr>
            <w:b/>
            <w:bCs/>
          </w:rPr>
          <w:t>]</w:t>
        </w:r>
      </w:ins>
    </w:p>
    <w:p w14:paraId="123CDFEA" w14:textId="4A6922BB" w:rsidR="00A674EF" w:rsidRPr="00A674EF" w:rsidRDefault="00A674EF" w:rsidP="00A674EF">
      <w:pPr>
        <w:rPr>
          <w:lang w:val="en-GB"/>
        </w:rPr>
      </w:pPr>
      <w:r w:rsidRPr="00A674EF">
        <w:rPr>
          <w:lang w:val="en-GB"/>
        </w:rPr>
        <w:t>This tool converts raster lines features into a vector of the POLYLINE ShapeType. Grid cells associated with line features will contain non-zero, non-NoData cell values. The algorithm requires three passes of the raster. The first pass counts the number of line neighbours of each line cell; the second pass traces line segments starting from line ends (</w:t>
      </w:r>
      <w:del w:id="301" w:author="Nishant Deswal" w:date="2021-11-10T10:36:00Z">
        <w:r w:rsidRPr="00A674EF">
          <w:rPr>
            <w:lang w:val="en-GB"/>
          </w:rPr>
          <w:delText>i.e.</w:delText>
        </w:r>
      </w:del>
      <w:ins w:id="302" w:author="Nishant Deswal" w:date="2021-11-10T10:36:00Z">
        <w:r w:rsidR="00682085" w:rsidRPr="00A674EF">
          <w:rPr>
            <w:lang w:val="en-GB"/>
          </w:rPr>
          <w:t>i.e.,</w:t>
        </w:r>
      </w:ins>
      <w:r w:rsidRPr="00A674EF">
        <w:rPr>
          <w:lang w:val="en-GB"/>
        </w:rPr>
        <w:t xml:space="preserve"> line cells with only one neighbouring line cell); lastly, the final pass traces any remaining line segments, which are likely forming closed loops (and therefore do not have line ends).</w:t>
      </w:r>
    </w:p>
    <w:p w14:paraId="2B09CD98" w14:textId="4466D499" w:rsidR="00B040E9" w:rsidRDefault="00A674EF" w:rsidP="00A674EF">
      <w:pPr>
        <w:rPr>
          <w:lang w:val="en-GB"/>
        </w:rPr>
      </w:pPr>
      <w:r w:rsidRPr="00A674EF">
        <w:rPr>
          <w:lang w:val="en-GB"/>
        </w:rPr>
        <w:t>If the line raster contains streams, it is preferable to use the RasterStreamsToVector instead. This tool will use knowledge of flow directions to ensure connections between stream segments at confluence sites, whereas RasterToVectorLines will not.</w:t>
      </w:r>
    </w:p>
    <w:p w14:paraId="7698B21A" w14:textId="74207445" w:rsidR="00A674EF" w:rsidRPr="009C06FC" w:rsidRDefault="00A674EF" w:rsidP="009C06FC">
      <w:pPr>
        <w:rPr>
          <w:b/>
          <w:bCs/>
        </w:rPr>
      </w:pPr>
      <w:r w:rsidRPr="009C06FC">
        <w:rPr>
          <w:b/>
          <w:bCs/>
        </w:rPr>
        <w:t>Basins</w:t>
      </w:r>
      <w:ins w:id="303" w:author="Nishant Deswal" w:date="2021-11-10T11:27:00Z">
        <w:r w:rsidR="00D34606">
          <w:rPr>
            <w:b/>
            <w:bCs/>
          </w:rPr>
          <w:t xml:space="preserve"> [</w:t>
        </w:r>
      </w:ins>
      <w:ins w:id="304" w:author="Nishant Deswal" w:date="2021-11-10T11:32:00Z">
        <w:r w:rsidR="004B1839">
          <w:rPr>
            <w:i/>
            <w:iCs/>
            <w:u w:val="single"/>
          </w:rPr>
          <w:fldChar w:fldCharType="begin"/>
        </w:r>
        <w:r w:rsidR="004B1839">
          <w:rPr>
            <w:i/>
            <w:iCs/>
            <w:u w:val="single"/>
          </w:rPr>
          <w:instrText xml:space="preserve"> HYPERLINK "https://www.whiteboxgeo.com/manual/wbt_book/available_tools/hydrological_analysis.html?highlight=basins#basins" </w:instrText>
        </w:r>
        <w:r w:rsidR="004B1839">
          <w:rPr>
            <w:i/>
            <w:iCs/>
            <w:u w:val="single"/>
          </w:rPr>
          <w:fldChar w:fldCharType="separate"/>
        </w:r>
        <w:r w:rsidR="00D34606" w:rsidRPr="004B1839">
          <w:rPr>
            <w:rStyle w:val="Hyperlink"/>
            <w:i/>
            <w:iCs/>
          </w:rPr>
          <w:t>link</w:t>
        </w:r>
        <w:r w:rsidR="004B1839">
          <w:rPr>
            <w:i/>
            <w:iCs/>
            <w:u w:val="single"/>
          </w:rPr>
          <w:fldChar w:fldCharType="end"/>
        </w:r>
      </w:ins>
      <w:ins w:id="305" w:author="Nishant Deswal" w:date="2021-11-10T11:27:00Z">
        <w:r w:rsidR="00D34606">
          <w:rPr>
            <w:b/>
            <w:bCs/>
          </w:rPr>
          <w:t>]</w:t>
        </w:r>
      </w:ins>
    </w:p>
    <w:p w14:paraId="29122383" w14:textId="1FDA62A1" w:rsidR="001019CF" w:rsidRPr="001019CF" w:rsidRDefault="001019CF" w:rsidP="001019CF">
      <w:pPr>
        <w:rPr>
          <w:lang w:val="en-GB"/>
        </w:rPr>
      </w:pPr>
      <w:r w:rsidRPr="001019CF">
        <w:rPr>
          <w:lang w:val="en-GB"/>
        </w:rPr>
        <w:t xml:space="preserve">This tool can be used to delineate all of the drainage basins contained within a local drainage direction, or flow pointer raster (--d8_pntr), and draining to the edge of the data. The flow pointer raster must be derived using the D8Pointer tool and should have been extracted from a digital elevation model (DEM) that has been hydrologically pre-processed to remove topographic depressions and flat areas, </w:t>
      </w:r>
      <w:del w:id="306" w:author="Nishant Deswal" w:date="2021-11-10T10:36:00Z">
        <w:r w:rsidRPr="001019CF">
          <w:rPr>
            <w:lang w:val="en-GB"/>
          </w:rPr>
          <w:delText>e.g.</w:delText>
        </w:r>
      </w:del>
      <w:ins w:id="307" w:author="Nishant Deswal" w:date="2021-11-10T10:36:00Z">
        <w:r w:rsidR="00682085" w:rsidRPr="001019CF">
          <w:rPr>
            <w:lang w:val="en-GB"/>
          </w:rPr>
          <w:t>e.g.,</w:t>
        </w:r>
      </w:ins>
      <w:r w:rsidRPr="001019CF">
        <w:rPr>
          <w:lang w:val="en-GB"/>
        </w:rPr>
        <w:t xml:space="preserve"> using the </w:t>
      </w:r>
      <w:r w:rsidRPr="001019CF">
        <w:rPr>
          <w:lang w:val="en-GB"/>
        </w:rPr>
        <w:lastRenderedPageBreak/>
        <w:t>BreachDepressions tool. By default, the flow pointer raster is assumed to use the clockwise indexing method used by WhiteboxTools:</w:t>
      </w:r>
    </w:p>
    <w:tbl>
      <w:tblPr>
        <w:tblW w:w="2880" w:type="dxa"/>
        <w:tblLook w:val="04A0" w:firstRow="1" w:lastRow="0" w:firstColumn="1" w:lastColumn="0" w:noHBand="0" w:noVBand="1"/>
      </w:tblPr>
      <w:tblGrid>
        <w:gridCol w:w="960"/>
        <w:gridCol w:w="960"/>
        <w:gridCol w:w="960"/>
      </w:tblGrid>
      <w:tr w:rsidR="001019CF" w:rsidRPr="002C2EA8" w14:paraId="71957331" w14:textId="77777777" w:rsidTr="00AC5749">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7D20818" w14:textId="77777777" w:rsidR="001019CF" w:rsidRPr="002C2EA8" w:rsidRDefault="001019CF" w:rsidP="00AC5749">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F8D52FE" w14:textId="77777777" w:rsidR="001019CF" w:rsidRPr="002C2EA8" w:rsidRDefault="001019CF" w:rsidP="00AC5749">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BB59EAF" w14:textId="77777777" w:rsidR="001019CF" w:rsidRPr="002C2EA8" w:rsidRDefault="001019CF" w:rsidP="00AC5749">
            <w:pPr>
              <w:spacing w:after="0"/>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w:t>
            </w:r>
          </w:p>
        </w:tc>
      </w:tr>
      <w:tr w:rsidR="001019CF" w:rsidRPr="002C2EA8" w14:paraId="1996AA81" w14:textId="77777777" w:rsidTr="00AC57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D7113EB"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615CE40"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138</w:t>
            </w:r>
          </w:p>
        </w:tc>
        <w:tc>
          <w:tcPr>
            <w:tcW w:w="960" w:type="dxa"/>
            <w:tcBorders>
              <w:top w:val="nil"/>
              <w:left w:val="nil"/>
              <w:bottom w:val="single" w:sz="4" w:space="0" w:color="auto"/>
              <w:right w:val="single" w:sz="8" w:space="0" w:color="auto"/>
            </w:tcBorders>
            <w:shd w:val="clear" w:color="auto" w:fill="auto"/>
            <w:noWrap/>
            <w:vAlign w:val="bottom"/>
            <w:hideMark/>
          </w:tcPr>
          <w:p w14:paraId="4D9649B6"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w:t>
            </w:r>
          </w:p>
        </w:tc>
      </w:tr>
      <w:tr w:rsidR="001019CF" w:rsidRPr="002C2EA8" w14:paraId="1C4DCF07" w14:textId="77777777" w:rsidTr="00AC57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17D31B"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10A8E25"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0</w:t>
            </w:r>
          </w:p>
        </w:tc>
        <w:tc>
          <w:tcPr>
            <w:tcW w:w="960" w:type="dxa"/>
            <w:tcBorders>
              <w:top w:val="nil"/>
              <w:left w:val="nil"/>
              <w:bottom w:val="single" w:sz="4" w:space="0" w:color="auto"/>
              <w:right w:val="single" w:sz="8" w:space="0" w:color="auto"/>
            </w:tcBorders>
            <w:shd w:val="clear" w:color="auto" w:fill="auto"/>
            <w:noWrap/>
            <w:vAlign w:val="bottom"/>
            <w:hideMark/>
          </w:tcPr>
          <w:p w14:paraId="6CFC0B63"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2</w:t>
            </w:r>
          </w:p>
        </w:tc>
      </w:tr>
      <w:tr w:rsidR="001019CF" w:rsidRPr="002C2EA8" w14:paraId="334AF7C0" w14:textId="77777777" w:rsidTr="00AC5749">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00BEEF8"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16</w:t>
            </w:r>
          </w:p>
        </w:tc>
        <w:tc>
          <w:tcPr>
            <w:tcW w:w="960" w:type="dxa"/>
            <w:tcBorders>
              <w:top w:val="nil"/>
              <w:left w:val="nil"/>
              <w:bottom w:val="single" w:sz="8" w:space="0" w:color="auto"/>
              <w:right w:val="single" w:sz="4" w:space="0" w:color="auto"/>
            </w:tcBorders>
            <w:shd w:val="clear" w:color="auto" w:fill="auto"/>
            <w:noWrap/>
            <w:vAlign w:val="bottom"/>
            <w:hideMark/>
          </w:tcPr>
          <w:p w14:paraId="14DB9F7A"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8</w:t>
            </w:r>
          </w:p>
        </w:tc>
        <w:tc>
          <w:tcPr>
            <w:tcW w:w="960" w:type="dxa"/>
            <w:tcBorders>
              <w:top w:val="nil"/>
              <w:left w:val="nil"/>
              <w:bottom w:val="single" w:sz="8" w:space="0" w:color="auto"/>
              <w:right w:val="single" w:sz="8" w:space="0" w:color="auto"/>
            </w:tcBorders>
            <w:shd w:val="clear" w:color="auto" w:fill="auto"/>
            <w:noWrap/>
            <w:vAlign w:val="bottom"/>
            <w:hideMark/>
          </w:tcPr>
          <w:p w14:paraId="4881B6B4" w14:textId="77777777" w:rsidR="001019CF" w:rsidRPr="002C2EA8" w:rsidRDefault="001019CF" w:rsidP="00AC5749">
            <w:pPr>
              <w:spacing w:after="0"/>
              <w:jc w:val="right"/>
              <w:rPr>
                <w:rFonts w:ascii="Calibri" w:eastAsia="Times New Roman" w:hAnsi="Calibri" w:cs="Calibri"/>
                <w:color w:val="000000"/>
                <w:sz w:val="22"/>
                <w:szCs w:val="22"/>
                <w:lang w:eastAsia="en-IE"/>
              </w:rPr>
            </w:pPr>
            <w:r w:rsidRPr="002C2EA8">
              <w:rPr>
                <w:rFonts w:ascii="Calibri" w:eastAsia="Times New Roman" w:hAnsi="Calibri" w:cs="Calibri"/>
                <w:color w:val="000000"/>
                <w:sz w:val="22"/>
                <w:szCs w:val="22"/>
                <w:lang w:eastAsia="en-IE"/>
              </w:rPr>
              <w:t>4</w:t>
            </w:r>
          </w:p>
        </w:tc>
      </w:tr>
    </w:tbl>
    <w:p w14:paraId="689344BB" w14:textId="3DD8D472" w:rsidR="001019CF" w:rsidRPr="001019CF" w:rsidRDefault="001019CF" w:rsidP="001019CF">
      <w:pPr>
        <w:rPr>
          <w:lang w:val="en-GB"/>
        </w:rPr>
      </w:pPr>
      <w:r w:rsidRPr="001019CF">
        <w:rPr>
          <w:lang w:val="en-GB"/>
        </w:rPr>
        <w:t>If the pointer file contains ESRI flow direction values instead, the --esri_pntr parameter must be specified.</w:t>
      </w:r>
    </w:p>
    <w:p w14:paraId="3D408486" w14:textId="7728F1DD" w:rsidR="00C047C3" w:rsidRDefault="001019CF" w:rsidP="00C047C3">
      <w:pPr>
        <w:rPr>
          <w:lang w:val="en-GB"/>
        </w:rPr>
      </w:pPr>
      <w:r w:rsidRPr="001019CF">
        <w:rPr>
          <w:lang w:val="en-GB"/>
        </w:rPr>
        <w:t>The Basins and Watershed tools are similar in function but while the Watershed tool identifies the upslope areas that drain to one or more user-specified outlet points, the Basins tool automatically sets outlets to all grid cells situated along the edge of the data that do not have a defined flow direction (</w:t>
      </w:r>
      <w:del w:id="308" w:author="Nishant Deswal" w:date="2021-11-10T10:36:00Z">
        <w:r w:rsidRPr="001019CF">
          <w:rPr>
            <w:lang w:val="en-GB"/>
          </w:rPr>
          <w:delText>i.e.</w:delText>
        </w:r>
      </w:del>
      <w:ins w:id="309" w:author="Nishant Deswal" w:date="2021-11-10T10:36:00Z">
        <w:r w:rsidR="00682085" w:rsidRPr="001019CF">
          <w:rPr>
            <w:lang w:val="en-GB"/>
          </w:rPr>
          <w:t>i.e.,</w:t>
        </w:r>
      </w:ins>
      <w:r w:rsidRPr="001019CF">
        <w:rPr>
          <w:lang w:val="en-GB"/>
        </w:rPr>
        <w:t xml:space="preserve"> they do not have a lower neighbour). Notice that these edge outlets need not be situated along the edges of the flow-pointer raster, but rather along the edges of the region of valid data. That is, the DEM from which the flow-pointer has been extracted may incompletely fill the containing raster, if it is irregular shaped, and NoData regions may occupy the peripherals. Thus, the entire region of valid data in the flow pointer raster will be divided into a set of mutually exclusive basins using this tool</w:t>
      </w:r>
      <w:r>
        <w:rPr>
          <w:lang w:val="en-GB"/>
        </w:rPr>
        <w:t>.</w:t>
      </w:r>
    </w:p>
    <w:p w14:paraId="4586F666" w14:textId="57EDDF99" w:rsidR="001019CF" w:rsidRPr="009C06FC" w:rsidRDefault="001019CF" w:rsidP="009C06FC">
      <w:pPr>
        <w:rPr>
          <w:b/>
          <w:bCs/>
        </w:rPr>
      </w:pPr>
      <w:r w:rsidRPr="009C06FC">
        <w:rPr>
          <w:b/>
          <w:bCs/>
        </w:rPr>
        <w:t>Raster to vector polygons</w:t>
      </w:r>
    </w:p>
    <w:p w14:paraId="52BC43F3" w14:textId="3505C408" w:rsidR="001019CF" w:rsidRPr="009C06FC" w:rsidRDefault="001019CF" w:rsidP="009C06FC">
      <w:pPr>
        <w:rPr>
          <w:rStyle w:val="Hyperlink"/>
          <w:lang w:val="en-GB"/>
        </w:rPr>
      </w:pPr>
      <w:r>
        <w:rPr>
          <w:lang w:val="en-GB"/>
        </w:rPr>
        <w:t xml:space="preserve">See </w:t>
      </w:r>
      <w:r w:rsidR="009C06FC">
        <w:rPr>
          <w:lang w:val="en-GB"/>
        </w:rPr>
        <w:fldChar w:fldCharType="begin"/>
      </w:r>
      <w:r w:rsidR="009C06FC">
        <w:rPr>
          <w:lang w:val="en-GB"/>
        </w:rPr>
        <w:instrText xml:space="preserve"> HYPERLINK  \l "raster_to_vector_polygons" </w:instrText>
      </w:r>
      <w:r w:rsidR="009C06FC">
        <w:rPr>
          <w:lang w:val="en-GB"/>
        </w:rPr>
        <w:fldChar w:fldCharType="separate"/>
      </w:r>
      <w:r w:rsidRPr="009C06FC">
        <w:rPr>
          <w:rStyle w:val="Hyperlink"/>
          <w:lang w:val="en-GB"/>
        </w:rPr>
        <w:t>Raster to vector polygons</w:t>
      </w:r>
    </w:p>
    <w:p w14:paraId="18BD31D7" w14:textId="6CC9B6D8" w:rsidR="001019CF" w:rsidRPr="009C06FC" w:rsidRDefault="009C06FC" w:rsidP="009C06FC">
      <w:pPr>
        <w:rPr>
          <w:b/>
          <w:bCs/>
        </w:rPr>
      </w:pPr>
      <w:r>
        <w:rPr>
          <w:b/>
        </w:rPr>
        <w:fldChar w:fldCharType="end"/>
      </w:r>
      <w:r w:rsidR="001019CF" w:rsidRPr="009C06FC">
        <w:rPr>
          <w:b/>
          <w:bCs/>
        </w:rPr>
        <w:t>Raster calculator</w:t>
      </w:r>
      <w:ins w:id="310" w:author="Nishant Deswal" w:date="2021-11-10T11:27:00Z">
        <w:r w:rsidR="00D34606">
          <w:rPr>
            <w:b/>
            <w:bCs/>
          </w:rPr>
          <w:t xml:space="preserve"> [</w:t>
        </w:r>
      </w:ins>
      <w:ins w:id="311" w:author="Nishant Deswal" w:date="2021-11-10T11:33:00Z">
        <w:r w:rsidR="004B1839">
          <w:rPr>
            <w:i/>
            <w:iCs/>
            <w:u w:val="single"/>
          </w:rPr>
          <w:fldChar w:fldCharType="begin"/>
        </w:r>
        <w:r w:rsidR="004B1839">
          <w:rPr>
            <w:i/>
            <w:iCs/>
            <w:u w:val="single"/>
          </w:rPr>
          <w:instrText xml:space="preserve"> HYPERLINK "https://www.whiteboxgeo.com/manual/wbt_book/available_tools/mathand_stats_tools.html#RasterCalculator" </w:instrText>
        </w:r>
        <w:r w:rsidR="004B1839">
          <w:rPr>
            <w:i/>
            <w:iCs/>
            <w:u w:val="single"/>
          </w:rPr>
          <w:fldChar w:fldCharType="separate"/>
        </w:r>
        <w:r w:rsidR="00D34606" w:rsidRPr="004B1839">
          <w:rPr>
            <w:rStyle w:val="Hyperlink"/>
            <w:i/>
            <w:iCs/>
          </w:rPr>
          <w:t>link</w:t>
        </w:r>
        <w:r w:rsidR="004B1839">
          <w:rPr>
            <w:i/>
            <w:iCs/>
            <w:u w:val="single"/>
          </w:rPr>
          <w:fldChar w:fldCharType="end"/>
        </w:r>
      </w:ins>
      <w:ins w:id="312" w:author="Nishant Deswal" w:date="2021-11-10T11:27:00Z">
        <w:r w:rsidR="00D34606">
          <w:rPr>
            <w:b/>
            <w:bCs/>
          </w:rPr>
          <w:t>]</w:t>
        </w:r>
      </w:ins>
    </w:p>
    <w:p w14:paraId="6442A884" w14:textId="49991C77" w:rsidR="00C35373" w:rsidRPr="00C35373" w:rsidRDefault="00C35373" w:rsidP="00C35373">
      <w:pPr>
        <w:rPr>
          <w:lang w:val="en-GB"/>
        </w:rPr>
      </w:pPr>
      <w:r w:rsidRPr="00C35373">
        <w:rPr>
          <w:lang w:val="en-GB"/>
        </w:rPr>
        <w:t xml:space="preserve">The RasterCalculator tool can be used to perform </w:t>
      </w:r>
      <w:del w:id="313" w:author="Nishant Deswal" w:date="2021-11-10T10:35:00Z">
        <w:r w:rsidRPr="00C35373">
          <w:rPr>
            <w:lang w:val="en-GB"/>
          </w:rPr>
          <w:delText>an</w:delText>
        </w:r>
      </w:del>
      <w:ins w:id="314" w:author="Nishant Deswal" w:date="2021-11-10T10:35:00Z">
        <w:r w:rsidR="00682085" w:rsidRPr="00C35373">
          <w:rPr>
            <w:lang w:val="en-GB"/>
          </w:rPr>
          <w:t>a</w:t>
        </w:r>
      </w:ins>
      <w:r w:rsidRPr="00C35373">
        <w:rPr>
          <w:lang w:val="en-GB"/>
        </w:rPr>
        <w:t xml:space="preserve"> complex mathematical operations on one or more input raster images on a cell-to-cell basis. The user specifies the name of the output raster (--output) and a mathematical expression, or statement (--statement). Rasters are treated like variables (that change value with each grid cell) and are specified within the statement with the file name contained within either double or single quotation marks (</w:t>
      </w:r>
      <w:del w:id="315" w:author="Nishant Deswal" w:date="2021-11-10T10:35:00Z">
        <w:r w:rsidRPr="00C35373">
          <w:rPr>
            <w:lang w:val="en-GB"/>
          </w:rPr>
          <w:delText>e.g.</w:delText>
        </w:r>
      </w:del>
      <w:ins w:id="316" w:author="Nishant Deswal" w:date="2021-11-10T10:35:00Z">
        <w:r w:rsidR="00682085" w:rsidRPr="00C35373">
          <w:rPr>
            <w:lang w:val="en-GB"/>
          </w:rPr>
          <w:t>e.g.,</w:t>
        </w:r>
      </w:ins>
      <w:r w:rsidRPr="00C35373">
        <w:rPr>
          <w:lang w:val="en-GB"/>
        </w:rPr>
        <w:t xml:space="preserve"> "DEM.tif" &gt; 500.0). Raster variables may or may not include the file directory. If unspecified, a raster is assumed to exist within the working directory. Similarly, if the file extension is unspecified, it is assumed to be '.tif'. **Note, all input rasters must share the same number of rows and columns and spatial extent. Use the Resample tool if this is not the case to convert the one raster's grid resolution to the others.</w:t>
      </w:r>
    </w:p>
    <w:p w14:paraId="18EFACE1" w14:textId="3D2EC0D0" w:rsidR="00C35373" w:rsidRPr="00C35373" w:rsidRDefault="00C35373" w:rsidP="00C35373">
      <w:pPr>
        <w:rPr>
          <w:lang w:val="en-GB"/>
        </w:rPr>
      </w:pPr>
      <w:r w:rsidRPr="00C35373">
        <w:rPr>
          <w:lang w:val="en-GB"/>
        </w:rPr>
        <w:t>The mathematical expression supports all of the standard algebraic unary and binary operators (+ - * / ^ %), as well as comparisons (&lt; &lt;= == != &gt;= &gt;) and logical operators (&amp;&amp; ||) with short-circuit support. The order of operations, from highest to lowest is as follows.</w:t>
      </w:r>
    </w:p>
    <w:p w14:paraId="3BF4D883" w14:textId="1A45E15C" w:rsidR="00C35373" w:rsidRDefault="00C35373" w:rsidP="00C35373">
      <w:pPr>
        <w:rPr>
          <w:lang w:val="en-GB"/>
        </w:rPr>
      </w:pPr>
      <w:r w:rsidRPr="00C35373">
        <w:rPr>
          <w:lang w:val="en-GB"/>
        </w:rPr>
        <w:t>Listed in order of precedence:</w:t>
      </w:r>
    </w:p>
    <w:tbl>
      <w:tblPr>
        <w:tblW w:w="7160" w:type="dxa"/>
        <w:tblLook w:val="04A0" w:firstRow="1" w:lastRow="0" w:firstColumn="1" w:lastColumn="0" w:noHBand="0" w:noVBand="1"/>
      </w:tblPr>
      <w:tblGrid>
        <w:gridCol w:w="2600"/>
        <w:gridCol w:w="960"/>
        <w:gridCol w:w="3600"/>
      </w:tblGrid>
      <w:tr w:rsidR="0007375D" w:rsidRPr="0007375D" w14:paraId="52D8FEEB" w14:textId="77777777" w:rsidTr="0007375D">
        <w:trPr>
          <w:trHeight w:val="315"/>
        </w:trPr>
        <w:tc>
          <w:tcPr>
            <w:tcW w:w="26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B35F37B" w14:textId="77777777" w:rsidR="0007375D" w:rsidRPr="0007375D" w:rsidRDefault="0007375D" w:rsidP="0007375D">
            <w:pPr>
              <w:spacing w:after="0"/>
              <w:jc w:val="center"/>
              <w:rPr>
                <w:rFonts w:ascii="Calibri" w:eastAsia="Times New Roman" w:hAnsi="Calibri" w:cs="Calibri"/>
                <w:b/>
                <w:bCs/>
                <w:color w:val="000000"/>
                <w:sz w:val="22"/>
                <w:szCs w:val="22"/>
                <w:lang w:eastAsia="en-IE"/>
              </w:rPr>
            </w:pPr>
            <w:r w:rsidRPr="0007375D">
              <w:rPr>
                <w:rFonts w:ascii="Calibri" w:eastAsia="Times New Roman" w:hAnsi="Calibri" w:cs="Calibri"/>
                <w:b/>
                <w:bCs/>
                <w:color w:val="000000"/>
                <w:sz w:val="22"/>
                <w:szCs w:val="22"/>
                <w:lang w:eastAsia="en-IE"/>
              </w:rPr>
              <w:t>Order</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4FCA7F30" w14:textId="77777777" w:rsidR="0007375D" w:rsidRPr="0007375D" w:rsidRDefault="0007375D" w:rsidP="0007375D">
            <w:pPr>
              <w:spacing w:after="0"/>
              <w:jc w:val="center"/>
              <w:rPr>
                <w:rFonts w:ascii="Calibri" w:eastAsia="Times New Roman" w:hAnsi="Calibri" w:cs="Calibri"/>
                <w:b/>
                <w:bCs/>
                <w:color w:val="000000"/>
                <w:sz w:val="22"/>
                <w:szCs w:val="22"/>
                <w:lang w:eastAsia="en-IE"/>
              </w:rPr>
            </w:pPr>
            <w:r w:rsidRPr="0007375D">
              <w:rPr>
                <w:rFonts w:ascii="Calibri" w:eastAsia="Times New Roman" w:hAnsi="Calibri" w:cs="Calibri"/>
                <w:b/>
                <w:bCs/>
                <w:color w:val="000000"/>
                <w:sz w:val="22"/>
                <w:szCs w:val="22"/>
                <w:lang w:eastAsia="en-IE"/>
              </w:rPr>
              <w:t xml:space="preserve">Symbol </w:t>
            </w:r>
          </w:p>
        </w:tc>
        <w:tc>
          <w:tcPr>
            <w:tcW w:w="3600" w:type="dxa"/>
            <w:tcBorders>
              <w:top w:val="single" w:sz="8" w:space="0" w:color="auto"/>
              <w:left w:val="nil"/>
              <w:bottom w:val="single" w:sz="8" w:space="0" w:color="auto"/>
              <w:right w:val="single" w:sz="8" w:space="0" w:color="auto"/>
            </w:tcBorders>
            <w:shd w:val="clear" w:color="auto" w:fill="auto"/>
            <w:noWrap/>
            <w:vAlign w:val="center"/>
            <w:hideMark/>
          </w:tcPr>
          <w:p w14:paraId="267E358C" w14:textId="77777777" w:rsidR="0007375D" w:rsidRPr="0007375D" w:rsidRDefault="0007375D" w:rsidP="0007375D">
            <w:pPr>
              <w:spacing w:after="0"/>
              <w:jc w:val="center"/>
              <w:rPr>
                <w:rFonts w:ascii="Calibri" w:eastAsia="Times New Roman" w:hAnsi="Calibri" w:cs="Calibri"/>
                <w:b/>
                <w:bCs/>
                <w:color w:val="000000"/>
                <w:sz w:val="22"/>
                <w:szCs w:val="22"/>
                <w:lang w:eastAsia="en-IE"/>
              </w:rPr>
            </w:pPr>
            <w:r w:rsidRPr="0007375D">
              <w:rPr>
                <w:rFonts w:ascii="Calibri" w:eastAsia="Times New Roman" w:hAnsi="Calibri" w:cs="Calibri"/>
                <w:b/>
                <w:bCs/>
                <w:color w:val="000000"/>
                <w:sz w:val="22"/>
                <w:szCs w:val="22"/>
                <w:lang w:eastAsia="en-IE"/>
              </w:rPr>
              <w:t>Description</w:t>
            </w:r>
          </w:p>
        </w:tc>
      </w:tr>
      <w:tr w:rsidR="0007375D" w:rsidRPr="0007375D" w14:paraId="142A4AAA" w14:textId="77777777" w:rsidTr="0007375D">
        <w:trPr>
          <w:trHeight w:val="6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69B86D03"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(Highest Precedence)</w:t>
            </w:r>
          </w:p>
        </w:tc>
        <w:tc>
          <w:tcPr>
            <w:tcW w:w="960" w:type="dxa"/>
            <w:tcBorders>
              <w:top w:val="nil"/>
              <w:left w:val="nil"/>
              <w:bottom w:val="single" w:sz="4" w:space="0" w:color="auto"/>
              <w:right w:val="single" w:sz="4" w:space="0" w:color="auto"/>
            </w:tcBorders>
            <w:shd w:val="clear" w:color="auto" w:fill="auto"/>
            <w:vAlign w:val="center"/>
            <w:hideMark/>
          </w:tcPr>
          <w:p w14:paraId="633AFEA7"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69484274"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Exponentiation</w:t>
            </w:r>
          </w:p>
        </w:tc>
      </w:tr>
      <w:tr w:rsidR="0007375D" w:rsidRPr="0007375D" w14:paraId="7CCA8F75" w14:textId="77777777" w:rsidTr="0007375D">
        <w:trPr>
          <w:trHeight w:val="6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357F0C2A"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660267C5"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0553D978"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Modulo</w:t>
            </w:r>
          </w:p>
        </w:tc>
      </w:tr>
      <w:tr w:rsidR="0007375D" w:rsidRPr="0007375D" w14:paraId="041A2A45" w14:textId="77777777" w:rsidTr="0007375D">
        <w:trPr>
          <w:trHeight w:val="9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01EE648F"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3194688A"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257B3E85"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Division</w:t>
            </w:r>
          </w:p>
        </w:tc>
      </w:tr>
      <w:tr w:rsidR="0007375D" w:rsidRPr="0007375D" w14:paraId="4152FB59" w14:textId="77777777" w:rsidTr="0007375D">
        <w:trPr>
          <w:trHeight w:val="6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7AD44426"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3C4750A7"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16EDF169"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Multiplication</w:t>
            </w:r>
          </w:p>
        </w:tc>
      </w:tr>
      <w:tr w:rsidR="0007375D" w:rsidRPr="0007375D" w14:paraId="336A383C" w14:textId="77777777" w:rsidTr="0007375D">
        <w:trPr>
          <w:trHeight w:val="615"/>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278153A2"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lastRenderedPageBreak/>
              <w:t> </w:t>
            </w:r>
          </w:p>
        </w:tc>
        <w:tc>
          <w:tcPr>
            <w:tcW w:w="960" w:type="dxa"/>
            <w:tcBorders>
              <w:top w:val="nil"/>
              <w:left w:val="nil"/>
              <w:bottom w:val="single" w:sz="4" w:space="0" w:color="auto"/>
              <w:right w:val="single" w:sz="4" w:space="0" w:color="auto"/>
            </w:tcBorders>
            <w:shd w:val="clear" w:color="auto" w:fill="auto"/>
            <w:vAlign w:val="center"/>
            <w:hideMark/>
          </w:tcPr>
          <w:p w14:paraId="27724093"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65240F42"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Subtraction</w:t>
            </w:r>
          </w:p>
        </w:tc>
      </w:tr>
      <w:tr w:rsidR="0007375D" w:rsidRPr="0007375D" w14:paraId="7E7D89DB" w14:textId="77777777" w:rsidTr="0007375D">
        <w:trPr>
          <w:trHeight w:val="3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0CFC26CC"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40692126"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w:t>
            </w:r>
          </w:p>
        </w:tc>
        <w:tc>
          <w:tcPr>
            <w:tcW w:w="3600" w:type="dxa"/>
            <w:tcBorders>
              <w:top w:val="nil"/>
              <w:left w:val="nil"/>
              <w:bottom w:val="single" w:sz="4" w:space="0" w:color="auto"/>
              <w:right w:val="single" w:sz="8" w:space="0" w:color="auto"/>
            </w:tcBorders>
            <w:shd w:val="clear" w:color="auto" w:fill="auto"/>
            <w:vAlign w:val="center"/>
            <w:hideMark/>
          </w:tcPr>
          <w:p w14:paraId="1C297BC2"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Addition</w:t>
            </w:r>
          </w:p>
        </w:tc>
      </w:tr>
      <w:tr w:rsidR="0007375D" w:rsidRPr="0007375D" w14:paraId="7EE017BD" w14:textId="77777777" w:rsidTr="0007375D">
        <w:trPr>
          <w:trHeight w:val="6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311E823B"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7A76EC05"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 &lt; &lt;= &gt;= &gt;</w:t>
            </w:r>
          </w:p>
        </w:tc>
        <w:tc>
          <w:tcPr>
            <w:tcW w:w="3600" w:type="dxa"/>
            <w:tcBorders>
              <w:top w:val="nil"/>
              <w:left w:val="nil"/>
              <w:bottom w:val="single" w:sz="4" w:space="0" w:color="auto"/>
              <w:right w:val="single" w:sz="8" w:space="0" w:color="auto"/>
            </w:tcBorders>
            <w:shd w:val="clear" w:color="auto" w:fill="auto"/>
            <w:vAlign w:val="center"/>
            <w:hideMark/>
          </w:tcPr>
          <w:p w14:paraId="3F496CCF"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Comparisons (all have equal precedence)</w:t>
            </w:r>
          </w:p>
        </w:tc>
      </w:tr>
      <w:tr w:rsidR="0007375D" w:rsidRPr="0007375D" w14:paraId="6F561747" w14:textId="77777777" w:rsidTr="0007375D">
        <w:trPr>
          <w:trHeight w:val="300"/>
        </w:trPr>
        <w:tc>
          <w:tcPr>
            <w:tcW w:w="2600" w:type="dxa"/>
            <w:tcBorders>
              <w:top w:val="nil"/>
              <w:left w:val="single" w:sz="8" w:space="0" w:color="auto"/>
              <w:bottom w:val="single" w:sz="4" w:space="0" w:color="auto"/>
              <w:right w:val="single" w:sz="4" w:space="0" w:color="auto"/>
            </w:tcBorders>
            <w:shd w:val="clear" w:color="auto" w:fill="auto"/>
            <w:vAlign w:val="center"/>
            <w:hideMark/>
          </w:tcPr>
          <w:p w14:paraId="75FBA5FE" w14:textId="77777777" w:rsidR="0007375D" w:rsidRPr="0007375D" w:rsidRDefault="0007375D" w:rsidP="0007375D">
            <w:pPr>
              <w:spacing w:after="0"/>
              <w:ind w:firstLineChars="200" w:firstLine="440"/>
              <w:jc w:val="right"/>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w:t>
            </w:r>
          </w:p>
        </w:tc>
        <w:tc>
          <w:tcPr>
            <w:tcW w:w="960" w:type="dxa"/>
            <w:tcBorders>
              <w:top w:val="nil"/>
              <w:left w:val="nil"/>
              <w:bottom w:val="single" w:sz="4" w:space="0" w:color="auto"/>
              <w:right w:val="single" w:sz="4" w:space="0" w:color="auto"/>
            </w:tcBorders>
            <w:shd w:val="clear" w:color="auto" w:fill="auto"/>
            <w:vAlign w:val="center"/>
            <w:hideMark/>
          </w:tcPr>
          <w:p w14:paraId="521BF6AF"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&amp;&amp; and</w:t>
            </w:r>
          </w:p>
        </w:tc>
        <w:tc>
          <w:tcPr>
            <w:tcW w:w="3600" w:type="dxa"/>
            <w:tcBorders>
              <w:top w:val="nil"/>
              <w:left w:val="nil"/>
              <w:bottom w:val="single" w:sz="4" w:space="0" w:color="auto"/>
              <w:right w:val="single" w:sz="8" w:space="0" w:color="auto"/>
            </w:tcBorders>
            <w:shd w:val="clear" w:color="auto" w:fill="auto"/>
            <w:vAlign w:val="center"/>
            <w:hideMark/>
          </w:tcPr>
          <w:p w14:paraId="15D389B1"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Logical AND with short-circuit</w:t>
            </w:r>
          </w:p>
        </w:tc>
      </w:tr>
      <w:tr w:rsidR="0007375D" w:rsidRPr="0007375D" w14:paraId="6924E3B6" w14:textId="77777777" w:rsidTr="0007375D">
        <w:trPr>
          <w:trHeight w:val="315"/>
        </w:trPr>
        <w:tc>
          <w:tcPr>
            <w:tcW w:w="2600" w:type="dxa"/>
            <w:tcBorders>
              <w:top w:val="nil"/>
              <w:left w:val="single" w:sz="8" w:space="0" w:color="auto"/>
              <w:bottom w:val="single" w:sz="8" w:space="0" w:color="auto"/>
              <w:right w:val="single" w:sz="4" w:space="0" w:color="auto"/>
            </w:tcBorders>
            <w:shd w:val="clear" w:color="auto" w:fill="auto"/>
            <w:vAlign w:val="center"/>
            <w:hideMark/>
          </w:tcPr>
          <w:p w14:paraId="54C7DFAD"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(Lowest Precedence)</w:t>
            </w:r>
          </w:p>
        </w:tc>
        <w:tc>
          <w:tcPr>
            <w:tcW w:w="960" w:type="dxa"/>
            <w:tcBorders>
              <w:top w:val="nil"/>
              <w:left w:val="nil"/>
              <w:bottom w:val="single" w:sz="8" w:space="0" w:color="auto"/>
              <w:right w:val="single" w:sz="4" w:space="0" w:color="auto"/>
            </w:tcBorders>
            <w:shd w:val="clear" w:color="auto" w:fill="auto"/>
            <w:vAlign w:val="center"/>
            <w:hideMark/>
          </w:tcPr>
          <w:p w14:paraId="12DCC472"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 or</w:t>
            </w:r>
          </w:p>
        </w:tc>
        <w:tc>
          <w:tcPr>
            <w:tcW w:w="3600" w:type="dxa"/>
            <w:tcBorders>
              <w:top w:val="nil"/>
              <w:left w:val="nil"/>
              <w:bottom w:val="single" w:sz="8" w:space="0" w:color="auto"/>
              <w:right w:val="single" w:sz="8" w:space="0" w:color="auto"/>
            </w:tcBorders>
            <w:shd w:val="clear" w:color="auto" w:fill="auto"/>
            <w:vAlign w:val="center"/>
            <w:hideMark/>
          </w:tcPr>
          <w:p w14:paraId="3A68FFAA" w14:textId="77777777" w:rsidR="0007375D" w:rsidRPr="0007375D" w:rsidRDefault="0007375D" w:rsidP="0007375D">
            <w:pPr>
              <w:spacing w:after="0"/>
              <w:jc w:val="center"/>
              <w:rPr>
                <w:rFonts w:ascii="Calibri" w:eastAsia="Times New Roman" w:hAnsi="Calibri" w:cs="Calibri"/>
                <w:color w:val="000000"/>
                <w:sz w:val="22"/>
                <w:szCs w:val="22"/>
                <w:lang w:eastAsia="en-IE"/>
              </w:rPr>
            </w:pPr>
            <w:r w:rsidRPr="0007375D">
              <w:rPr>
                <w:rFonts w:ascii="Calibri" w:eastAsia="Times New Roman" w:hAnsi="Calibri" w:cs="Calibri"/>
                <w:color w:val="000000"/>
                <w:sz w:val="22"/>
                <w:szCs w:val="22"/>
                <w:lang w:eastAsia="en-IE"/>
              </w:rPr>
              <w:t>Logical OR with short-circuit</w:t>
            </w:r>
          </w:p>
        </w:tc>
      </w:tr>
    </w:tbl>
    <w:p w14:paraId="4D14D877" w14:textId="77777777" w:rsidR="00AB5F9C" w:rsidRDefault="00AB5F9C" w:rsidP="00C35373">
      <w:pPr>
        <w:rPr>
          <w:lang w:val="en-GB"/>
        </w:rPr>
      </w:pPr>
    </w:p>
    <w:p w14:paraId="4EA23040" w14:textId="78C8DEB6" w:rsidR="00C35373" w:rsidRPr="00C35373" w:rsidRDefault="00C35373" w:rsidP="00C35373">
      <w:pPr>
        <w:rPr>
          <w:lang w:val="en-GB"/>
        </w:rPr>
      </w:pPr>
      <w:r w:rsidRPr="00C35373">
        <w:rPr>
          <w:lang w:val="en-GB"/>
        </w:rPr>
        <w:t>Several common mathematical functions are also available for use in the input statement. For example:</w:t>
      </w:r>
    </w:p>
    <w:p w14:paraId="3F21F0E6" w14:textId="77777777" w:rsidR="00C35373" w:rsidRPr="009A63A8" w:rsidRDefault="00C35373" w:rsidP="00DA1FEE">
      <w:pPr>
        <w:spacing w:after="0"/>
        <w:rPr>
          <w:i/>
          <w:iCs/>
          <w:lang w:val="en-GB"/>
        </w:rPr>
      </w:pPr>
      <w:r w:rsidRPr="009A63A8">
        <w:rPr>
          <w:i/>
          <w:iCs/>
          <w:lang w:val="en-GB"/>
        </w:rPr>
        <w:t>* log(base=10, val) -- Logarithm with optional 'base' as first argument.</w:t>
      </w:r>
    </w:p>
    <w:p w14:paraId="142385BE" w14:textId="77777777" w:rsidR="00C35373" w:rsidRPr="009A63A8" w:rsidRDefault="00C35373" w:rsidP="00DA1FEE">
      <w:pPr>
        <w:spacing w:after="0"/>
        <w:rPr>
          <w:i/>
          <w:iCs/>
          <w:lang w:val="en-GB"/>
        </w:rPr>
      </w:pPr>
      <w:r w:rsidRPr="009A63A8">
        <w:rPr>
          <w:i/>
          <w:iCs/>
          <w:lang w:val="en-GB"/>
        </w:rPr>
        <w:t>If not provided, 'base' defaults to '10'.</w:t>
      </w:r>
    </w:p>
    <w:p w14:paraId="31CE89DD" w14:textId="77777777" w:rsidR="00C35373" w:rsidRPr="009A63A8" w:rsidRDefault="00C35373" w:rsidP="00DA1FEE">
      <w:pPr>
        <w:spacing w:after="0"/>
        <w:rPr>
          <w:i/>
          <w:iCs/>
          <w:lang w:val="en-GB"/>
        </w:rPr>
      </w:pPr>
      <w:r w:rsidRPr="009A63A8">
        <w:rPr>
          <w:i/>
          <w:iCs/>
          <w:lang w:val="en-GB"/>
        </w:rPr>
        <w:t>Example: log(100) + log(e(), 100)</w:t>
      </w:r>
    </w:p>
    <w:p w14:paraId="5B8BB3D5" w14:textId="77777777" w:rsidR="00C35373" w:rsidRPr="009A63A8" w:rsidRDefault="00C35373" w:rsidP="00DA1FEE">
      <w:pPr>
        <w:spacing w:after="0"/>
        <w:rPr>
          <w:i/>
          <w:iCs/>
          <w:lang w:val="en-GB"/>
        </w:rPr>
      </w:pPr>
    </w:p>
    <w:p w14:paraId="197ED656" w14:textId="77777777" w:rsidR="00C35373" w:rsidRPr="009A63A8" w:rsidRDefault="00C35373" w:rsidP="00DA1FEE">
      <w:pPr>
        <w:spacing w:after="0"/>
        <w:rPr>
          <w:i/>
          <w:iCs/>
          <w:lang w:val="en-GB"/>
        </w:rPr>
      </w:pPr>
      <w:r w:rsidRPr="009A63A8">
        <w:rPr>
          <w:i/>
          <w:iCs/>
          <w:lang w:val="en-GB"/>
        </w:rPr>
        <w:t>* e()  -- Euler's number (2.718281828459045)</w:t>
      </w:r>
    </w:p>
    <w:p w14:paraId="31F1608F" w14:textId="77777777" w:rsidR="00C35373" w:rsidRPr="009A63A8" w:rsidRDefault="00C35373" w:rsidP="00DA1FEE">
      <w:pPr>
        <w:spacing w:after="0"/>
        <w:rPr>
          <w:i/>
          <w:iCs/>
          <w:lang w:val="en-GB"/>
        </w:rPr>
      </w:pPr>
      <w:r w:rsidRPr="009A63A8">
        <w:rPr>
          <w:i/>
          <w:iCs/>
          <w:lang w:val="en-GB"/>
        </w:rPr>
        <w:t>* pi() -- π (3.141592653589793)</w:t>
      </w:r>
    </w:p>
    <w:p w14:paraId="14121416" w14:textId="77777777" w:rsidR="00C35373" w:rsidRPr="009A63A8" w:rsidRDefault="00C35373" w:rsidP="00DA1FEE">
      <w:pPr>
        <w:spacing w:after="0"/>
        <w:rPr>
          <w:i/>
          <w:iCs/>
          <w:lang w:val="en-GB"/>
        </w:rPr>
      </w:pPr>
    </w:p>
    <w:p w14:paraId="14994412" w14:textId="77777777" w:rsidR="00C35373" w:rsidRPr="009A63A8" w:rsidRDefault="00C35373" w:rsidP="00DA1FEE">
      <w:pPr>
        <w:spacing w:after="0"/>
        <w:rPr>
          <w:i/>
          <w:iCs/>
          <w:lang w:val="en-GB"/>
        </w:rPr>
      </w:pPr>
      <w:r w:rsidRPr="009A63A8">
        <w:rPr>
          <w:i/>
          <w:iCs/>
          <w:lang w:val="en-GB"/>
        </w:rPr>
        <w:t>* int(val)</w:t>
      </w:r>
    </w:p>
    <w:p w14:paraId="56D5233B" w14:textId="77777777" w:rsidR="00C35373" w:rsidRPr="009A63A8" w:rsidRDefault="00C35373" w:rsidP="00DA1FEE">
      <w:pPr>
        <w:spacing w:after="0"/>
        <w:rPr>
          <w:i/>
          <w:iCs/>
          <w:lang w:val="en-GB"/>
        </w:rPr>
      </w:pPr>
      <w:r w:rsidRPr="009A63A8">
        <w:rPr>
          <w:i/>
          <w:iCs/>
          <w:lang w:val="en-GB"/>
        </w:rPr>
        <w:t>* ceil(val)</w:t>
      </w:r>
    </w:p>
    <w:p w14:paraId="49B56D38" w14:textId="77777777" w:rsidR="00C35373" w:rsidRPr="009A63A8" w:rsidRDefault="00C35373" w:rsidP="00DA1FEE">
      <w:pPr>
        <w:spacing w:after="0"/>
        <w:rPr>
          <w:i/>
          <w:iCs/>
          <w:lang w:val="en-GB"/>
        </w:rPr>
      </w:pPr>
      <w:r w:rsidRPr="009A63A8">
        <w:rPr>
          <w:i/>
          <w:iCs/>
          <w:lang w:val="en-GB"/>
        </w:rPr>
        <w:t>* floor(val)</w:t>
      </w:r>
    </w:p>
    <w:p w14:paraId="502BCE91" w14:textId="77777777" w:rsidR="00C35373" w:rsidRPr="009A63A8" w:rsidRDefault="00C35373" w:rsidP="00DA1FEE">
      <w:pPr>
        <w:spacing w:after="0"/>
        <w:rPr>
          <w:i/>
          <w:iCs/>
          <w:lang w:val="en-GB"/>
        </w:rPr>
      </w:pPr>
      <w:r w:rsidRPr="009A63A8">
        <w:rPr>
          <w:i/>
          <w:iCs/>
          <w:lang w:val="en-GB"/>
        </w:rPr>
        <w:t>* round(modulus=1, val) -- Round with optional 'modulus' as first argument.</w:t>
      </w:r>
    </w:p>
    <w:p w14:paraId="3BA0669E" w14:textId="77777777" w:rsidR="00C35373" w:rsidRPr="009A63A8" w:rsidRDefault="00C35373" w:rsidP="00DA1FEE">
      <w:pPr>
        <w:spacing w:after="0"/>
        <w:rPr>
          <w:i/>
          <w:iCs/>
          <w:lang w:val="en-GB"/>
        </w:rPr>
      </w:pPr>
      <w:r w:rsidRPr="009A63A8">
        <w:rPr>
          <w:i/>
          <w:iCs/>
          <w:lang w:val="en-GB"/>
        </w:rPr>
        <w:t>Example: round(1.23456) == 1 &amp;&amp; round(0.001, 1.23456) == 1.235</w:t>
      </w:r>
    </w:p>
    <w:p w14:paraId="138DA25A" w14:textId="77777777" w:rsidR="00C35373" w:rsidRPr="009A63A8" w:rsidRDefault="00C35373" w:rsidP="00DA1FEE">
      <w:pPr>
        <w:spacing w:after="0"/>
        <w:rPr>
          <w:i/>
          <w:iCs/>
          <w:lang w:val="en-GB"/>
        </w:rPr>
      </w:pPr>
    </w:p>
    <w:p w14:paraId="3B9A2033" w14:textId="77777777" w:rsidR="00C35373" w:rsidRPr="009A63A8" w:rsidRDefault="00C35373" w:rsidP="00DA1FEE">
      <w:pPr>
        <w:spacing w:after="0"/>
        <w:rPr>
          <w:i/>
          <w:iCs/>
          <w:lang w:val="en-GB"/>
        </w:rPr>
      </w:pPr>
      <w:r w:rsidRPr="009A63A8">
        <w:rPr>
          <w:i/>
          <w:iCs/>
          <w:lang w:val="en-GB"/>
        </w:rPr>
        <w:t>* abs(val)</w:t>
      </w:r>
    </w:p>
    <w:p w14:paraId="22D225A3" w14:textId="77777777" w:rsidR="00C35373" w:rsidRPr="009A63A8" w:rsidRDefault="00C35373" w:rsidP="00DA1FEE">
      <w:pPr>
        <w:spacing w:after="0"/>
        <w:rPr>
          <w:i/>
          <w:iCs/>
          <w:lang w:val="en-GB"/>
        </w:rPr>
      </w:pPr>
      <w:r w:rsidRPr="009A63A8">
        <w:rPr>
          <w:i/>
          <w:iCs/>
          <w:lang w:val="en-GB"/>
        </w:rPr>
        <w:t>* sign(val)</w:t>
      </w:r>
    </w:p>
    <w:p w14:paraId="72FAA146" w14:textId="77777777" w:rsidR="00C35373" w:rsidRPr="009A63A8" w:rsidRDefault="00C35373" w:rsidP="00DA1FEE">
      <w:pPr>
        <w:spacing w:after="0"/>
        <w:rPr>
          <w:i/>
          <w:iCs/>
          <w:lang w:val="en-GB"/>
        </w:rPr>
      </w:pPr>
    </w:p>
    <w:p w14:paraId="1409EA13" w14:textId="77777777" w:rsidR="00C35373" w:rsidRPr="009A63A8" w:rsidRDefault="00C35373" w:rsidP="00DA1FEE">
      <w:pPr>
        <w:spacing w:after="0"/>
        <w:rPr>
          <w:i/>
          <w:iCs/>
          <w:lang w:val="en-GB"/>
        </w:rPr>
      </w:pPr>
      <w:r w:rsidRPr="009A63A8">
        <w:rPr>
          <w:i/>
          <w:iCs/>
          <w:lang w:val="en-GB"/>
        </w:rPr>
        <w:t>* min(val, ...) -- Example: min(1, -2, 3, -4) == -4</w:t>
      </w:r>
    </w:p>
    <w:p w14:paraId="5B65A741" w14:textId="77777777" w:rsidR="00C35373" w:rsidRPr="009A63A8" w:rsidRDefault="00C35373" w:rsidP="00DA1FEE">
      <w:pPr>
        <w:spacing w:after="0"/>
        <w:rPr>
          <w:i/>
          <w:iCs/>
          <w:lang w:val="en-GB"/>
        </w:rPr>
      </w:pPr>
      <w:r w:rsidRPr="009A63A8">
        <w:rPr>
          <w:i/>
          <w:iCs/>
          <w:lang w:val="en-GB"/>
        </w:rPr>
        <w:t>* max(val, ...) -- Example: max(1, -2, 3, -4) == 3</w:t>
      </w:r>
    </w:p>
    <w:p w14:paraId="65CE45F9" w14:textId="77777777" w:rsidR="00C35373" w:rsidRPr="00C35373" w:rsidRDefault="00C35373" w:rsidP="00DA1FEE">
      <w:pPr>
        <w:spacing w:after="0"/>
        <w:rPr>
          <w:lang w:val="en-GB"/>
        </w:rPr>
      </w:pPr>
    </w:p>
    <w:p w14:paraId="355F47BC" w14:textId="77777777" w:rsidR="00C35373" w:rsidRPr="009A63A8" w:rsidRDefault="00C35373" w:rsidP="00DA1FEE">
      <w:pPr>
        <w:spacing w:after="0"/>
        <w:rPr>
          <w:i/>
          <w:iCs/>
          <w:lang w:val="en-GB"/>
        </w:rPr>
      </w:pPr>
      <w:r w:rsidRPr="009A63A8">
        <w:rPr>
          <w:i/>
          <w:iCs/>
          <w:lang w:val="en-GB"/>
        </w:rPr>
        <w:t>* sin(radians)    * asin(val)</w:t>
      </w:r>
    </w:p>
    <w:p w14:paraId="234FCED1" w14:textId="77777777" w:rsidR="00C35373" w:rsidRPr="009A63A8" w:rsidRDefault="00C35373" w:rsidP="00DA1FEE">
      <w:pPr>
        <w:spacing w:after="0"/>
        <w:rPr>
          <w:i/>
          <w:iCs/>
          <w:lang w:val="en-GB"/>
        </w:rPr>
      </w:pPr>
      <w:r w:rsidRPr="009A63A8">
        <w:rPr>
          <w:i/>
          <w:iCs/>
          <w:lang w:val="en-GB"/>
        </w:rPr>
        <w:t>* cos(radians)    * acos(val)</w:t>
      </w:r>
    </w:p>
    <w:p w14:paraId="47BDE165" w14:textId="77777777" w:rsidR="00C35373" w:rsidRPr="009A63A8" w:rsidRDefault="00C35373" w:rsidP="00DA1FEE">
      <w:pPr>
        <w:spacing w:after="0"/>
        <w:rPr>
          <w:i/>
          <w:iCs/>
          <w:lang w:val="en-GB"/>
        </w:rPr>
      </w:pPr>
      <w:r w:rsidRPr="009A63A8">
        <w:rPr>
          <w:i/>
          <w:iCs/>
          <w:lang w:val="en-GB"/>
        </w:rPr>
        <w:t>* tan(radians)    * atan(val)</w:t>
      </w:r>
    </w:p>
    <w:p w14:paraId="5A7CC5BE" w14:textId="77777777" w:rsidR="00C35373" w:rsidRPr="009A63A8" w:rsidRDefault="00C35373" w:rsidP="00DA1FEE">
      <w:pPr>
        <w:spacing w:after="0"/>
        <w:rPr>
          <w:i/>
          <w:iCs/>
          <w:lang w:val="en-GB"/>
        </w:rPr>
      </w:pPr>
      <w:r w:rsidRPr="009A63A8">
        <w:rPr>
          <w:i/>
          <w:iCs/>
          <w:lang w:val="en-GB"/>
        </w:rPr>
        <w:t>* sinh(val)       * asinh(val)</w:t>
      </w:r>
    </w:p>
    <w:p w14:paraId="7FBAF2FF" w14:textId="77777777" w:rsidR="00C35373" w:rsidRPr="009A63A8" w:rsidRDefault="00C35373" w:rsidP="00DA1FEE">
      <w:pPr>
        <w:spacing w:after="0"/>
        <w:rPr>
          <w:i/>
          <w:iCs/>
          <w:lang w:val="en-GB"/>
        </w:rPr>
      </w:pPr>
      <w:r w:rsidRPr="009A63A8">
        <w:rPr>
          <w:i/>
          <w:iCs/>
          <w:lang w:val="en-GB"/>
        </w:rPr>
        <w:t>* cosh(val)       * acosh(val)</w:t>
      </w:r>
    </w:p>
    <w:p w14:paraId="42090CD5" w14:textId="77777777" w:rsidR="00C35373" w:rsidRPr="009A63A8" w:rsidRDefault="00C35373" w:rsidP="00DA1FEE">
      <w:pPr>
        <w:spacing w:after="0"/>
        <w:rPr>
          <w:i/>
          <w:iCs/>
          <w:lang w:val="en-GB"/>
        </w:rPr>
      </w:pPr>
      <w:r w:rsidRPr="009A63A8">
        <w:rPr>
          <w:i/>
          <w:iCs/>
          <w:lang w:val="en-GB"/>
        </w:rPr>
        <w:t>* tanh(val)       * atanh(val)</w:t>
      </w:r>
    </w:p>
    <w:p w14:paraId="13BFB251" w14:textId="77777777" w:rsidR="00AB5F9C" w:rsidRPr="00C35373" w:rsidRDefault="00AB5F9C" w:rsidP="00DA1FEE">
      <w:pPr>
        <w:spacing w:after="0"/>
        <w:rPr>
          <w:lang w:val="en-GB"/>
        </w:rPr>
      </w:pPr>
    </w:p>
    <w:p w14:paraId="1C369FE1" w14:textId="32AAAC95" w:rsidR="00C35373" w:rsidRPr="00C35373" w:rsidRDefault="00C35373" w:rsidP="00C35373">
      <w:pPr>
        <w:rPr>
          <w:lang w:val="en-GB"/>
        </w:rPr>
      </w:pPr>
      <w:r w:rsidRPr="00C35373">
        <w:rPr>
          <w:lang w:val="en-GB"/>
        </w:rPr>
        <w:t>Notice that the constants pi and e must be specified as functions, pi() and e(). A number of global variables are also available to build conditional statements. These include the following:</w:t>
      </w:r>
    </w:p>
    <w:p w14:paraId="76A031CF" w14:textId="755FAFEF" w:rsidR="00C35373" w:rsidRPr="00C35373" w:rsidRDefault="00C35373" w:rsidP="00C35373">
      <w:pPr>
        <w:rPr>
          <w:lang w:val="en-GB"/>
        </w:rPr>
      </w:pPr>
      <w:r w:rsidRPr="00C35373">
        <w:rPr>
          <w:lang w:val="en-GB"/>
        </w:rPr>
        <w:t xml:space="preserve">Special </w:t>
      </w:r>
      <w:del w:id="317" w:author="Nishant Deswal" w:date="2021-11-10T11:40:00Z">
        <w:r w:rsidRPr="00C35373">
          <w:rPr>
            <w:lang w:val="en-GB"/>
          </w:rPr>
          <w:delText xml:space="preserve">Variable </w:delText>
        </w:r>
      </w:del>
      <w:ins w:id="318" w:author="Nishant Deswal" w:date="2021-11-10T11:40:00Z">
        <w:r w:rsidR="00A52AF6">
          <w:rPr>
            <w:lang w:val="en-GB"/>
          </w:rPr>
          <w:t>v</w:t>
        </w:r>
        <w:r w:rsidR="00A52AF6" w:rsidRPr="00C35373">
          <w:rPr>
            <w:lang w:val="en-GB"/>
          </w:rPr>
          <w:t xml:space="preserve">ariable </w:t>
        </w:r>
      </w:ins>
      <w:del w:id="319" w:author="Nishant Deswal" w:date="2021-11-10T11:40:00Z">
        <w:r w:rsidRPr="00C35373">
          <w:rPr>
            <w:lang w:val="en-GB"/>
          </w:rPr>
          <w:delText xml:space="preserve">Names </w:delText>
        </w:r>
      </w:del>
      <w:ins w:id="320" w:author="Nishant Deswal" w:date="2021-11-10T11:40:00Z">
        <w:r w:rsidR="00A52AF6">
          <w:rPr>
            <w:lang w:val="en-GB"/>
          </w:rPr>
          <w:t>n</w:t>
        </w:r>
        <w:r w:rsidR="00A52AF6" w:rsidRPr="00C35373">
          <w:rPr>
            <w:lang w:val="en-GB"/>
          </w:rPr>
          <w:t xml:space="preserve">ames </w:t>
        </w:r>
      </w:ins>
      <w:del w:id="321" w:author="Nishant Deswal" w:date="2021-11-10T11:40:00Z">
        <w:r w:rsidRPr="00C35373">
          <w:rPr>
            <w:lang w:val="en-GB"/>
          </w:rPr>
          <w:delText xml:space="preserve">For </w:delText>
        </w:r>
      </w:del>
      <w:ins w:id="322" w:author="Nishant Deswal" w:date="2021-11-10T11:40:00Z">
        <w:r w:rsidR="00A52AF6">
          <w:rPr>
            <w:lang w:val="en-GB"/>
          </w:rPr>
          <w:t>f</w:t>
        </w:r>
        <w:r w:rsidR="00A52AF6" w:rsidRPr="00C35373">
          <w:rPr>
            <w:lang w:val="en-GB"/>
          </w:rPr>
          <w:t xml:space="preserve">or </w:t>
        </w:r>
      </w:ins>
      <w:del w:id="323" w:author="Nishant Deswal" w:date="2021-11-10T11:40:00Z">
        <w:r w:rsidRPr="00C35373">
          <w:rPr>
            <w:lang w:val="en-GB"/>
          </w:rPr>
          <w:delText xml:space="preserve">Use </w:delText>
        </w:r>
      </w:del>
      <w:ins w:id="324" w:author="Nishant Deswal" w:date="2021-11-10T11:40:00Z">
        <w:r w:rsidR="00A52AF6">
          <w:rPr>
            <w:lang w:val="en-GB"/>
          </w:rPr>
          <w:t>u</w:t>
        </w:r>
        <w:r w:rsidR="00A52AF6" w:rsidRPr="00C35373">
          <w:rPr>
            <w:lang w:val="en-GB"/>
          </w:rPr>
          <w:t xml:space="preserve">se </w:t>
        </w:r>
      </w:ins>
      <w:del w:id="325" w:author="Nishant Deswal" w:date="2021-11-10T11:40:00Z">
        <w:r w:rsidRPr="00C35373">
          <w:rPr>
            <w:lang w:val="en-GB"/>
          </w:rPr>
          <w:delText xml:space="preserve">In </w:delText>
        </w:r>
      </w:del>
      <w:ins w:id="326" w:author="Nishant Deswal" w:date="2021-11-10T11:40:00Z">
        <w:r w:rsidR="00A52AF6">
          <w:rPr>
            <w:lang w:val="en-GB"/>
          </w:rPr>
          <w:t>i</w:t>
        </w:r>
        <w:r w:rsidR="00A52AF6" w:rsidRPr="00C35373">
          <w:rPr>
            <w:lang w:val="en-GB"/>
          </w:rPr>
          <w:t xml:space="preserve">n </w:t>
        </w:r>
      </w:ins>
      <w:del w:id="327" w:author="Nishant Deswal" w:date="2021-11-10T11:40:00Z">
        <w:r w:rsidRPr="00C35373">
          <w:rPr>
            <w:lang w:val="en-GB"/>
          </w:rPr>
          <w:delText xml:space="preserve">Conditional </w:delText>
        </w:r>
      </w:del>
      <w:ins w:id="328" w:author="Nishant Deswal" w:date="2021-11-10T11:40:00Z">
        <w:r w:rsidR="00A52AF6">
          <w:rPr>
            <w:lang w:val="en-GB"/>
          </w:rPr>
          <w:t>c</w:t>
        </w:r>
        <w:r w:rsidR="00A52AF6" w:rsidRPr="00C35373">
          <w:rPr>
            <w:lang w:val="en-GB"/>
          </w:rPr>
          <w:t xml:space="preserve">onditional </w:t>
        </w:r>
      </w:ins>
      <w:del w:id="329" w:author="Nishant Deswal" w:date="2021-11-10T11:40:00Z">
        <w:r w:rsidRPr="00C35373" w:rsidDel="00A52AF6">
          <w:rPr>
            <w:lang w:val="en-GB"/>
          </w:rPr>
          <w:delText>Statements</w:delText>
        </w:r>
      </w:del>
      <w:ins w:id="330" w:author="Nishant Deswal" w:date="2021-11-10T11:40:00Z">
        <w:r w:rsidR="00A52AF6">
          <w:rPr>
            <w:lang w:val="en-GB"/>
          </w:rPr>
          <w:t>s</w:t>
        </w:r>
        <w:r w:rsidR="00A52AF6" w:rsidRPr="00C35373">
          <w:rPr>
            <w:lang w:val="en-GB"/>
          </w:rPr>
          <w:t>tatements</w:t>
        </w:r>
      </w:ins>
      <w:r w:rsidRPr="00C35373">
        <w:rPr>
          <w:lang w:val="en-GB"/>
        </w:rPr>
        <w:t>:</w:t>
      </w:r>
    </w:p>
    <w:tbl>
      <w:tblPr>
        <w:tblW w:w="8840" w:type="dxa"/>
        <w:tblLook w:val="04A0" w:firstRow="1" w:lastRow="0" w:firstColumn="1" w:lastColumn="0" w:noHBand="0" w:noVBand="1"/>
      </w:tblPr>
      <w:tblGrid>
        <w:gridCol w:w="4420"/>
        <w:gridCol w:w="4420"/>
      </w:tblGrid>
      <w:tr w:rsidR="009A6B43" w:rsidRPr="009A6B43" w14:paraId="240B30E5" w14:textId="77777777" w:rsidTr="009A6B43">
        <w:trPr>
          <w:trHeight w:val="300"/>
        </w:trPr>
        <w:tc>
          <w:tcPr>
            <w:tcW w:w="4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CF768" w14:textId="77777777" w:rsidR="009A6B43" w:rsidRPr="009A6B43" w:rsidRDefault="009A6B43" w:rsidP="009A6B43">
            <w:pPr>
              <w:spacing w:after="0"/>
              <w:rPr>
                <w:rFonts w:ascii="Calibri" w:eastAsia="Times New Roman" w:hAnsi="Calibri" w:cs="Calibri"/>
                <w:b/>
                <w:bCs/>
                <w:color w:val="000000"/>
                <w:sz w:val="22"/>
                <w:szCs w:val="22"/>
                <w:lang w:eastAsia="en-IE"/>
              </w:rPr>
            </w:pPr>
            <w:r w:rsidRPr="009A6B43">
              <w:rPr>
                <w:rFonts w:ascii="Calibri" w:eastAsia="Times New Roman" w:hAnsi="Calibri" w:cs="Calibri"/>
                <w:b/>
                <w:bCs/>
                <w:color w:val="000000"/>
                <w:sz w:val="22"/>
                <w:szCs w:val="22"/>
                <w:lang w:eastAsia="en-IE"/>
              </w:rPr>
              <w:t xml:space="preserve">Name </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252C0010" w14:textId="77777777" w:rsidR="009A6B43" w:rsidRPr="009A6B43" w:rsidRDefault="009A6B43" w:rsidP="009A6B43">
            <w:pPr>
              <w:spacing w:after="0"/>
              <w:rPr>
                <w:rFonts w:ascii="Calibri" w:eastAsia="Times New Roman" w:hAnsi="Calibri" w:cs="Calibri"/>
                <w:b/>
                <w:bCs/>
                <w:color w:val="000000"/>
                <w:sz w:val="22"/>
                <w:szCs w:val="22"/>
                <w:lang w:eastAsia="en-IE"/>
              </w:rPr>
            </w:pPr>
            <w:r w:rsidRPr="009A6B43">
              <w:rPr>
                <w:rFonts w:ascii="Calibri" w:eastAsia="Times New Roman" w:hAnsi="Calibri" w:cs="Calibri"/>
                <w:b/>
                <w:bCs/>
                <w:color w:val="000000"/>
                <w:sz w:val="22"/>
                <w:szCs w:val="22"/>
                <w:lang w:eastAsia="en-IE"/>
              </w:rPr>
              <w:t>Description</w:t>
            </w:r>
          </w:p>
        </w:tc>
      </w:tr>
      <w:tr w:rsidR="009A6B43" w:rsidRPr="009A6B43" w14:paraId="150B39EB"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5C5F74D1"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nodata</w:t>
            </w:r>
          </w:p>
        </w:tc>
        <w:tc>
          <w:tcPr>
            <w:tcW w:w="4420" w:type="dxa"/>
            <w:tcBorders>
              <w:top w:val="nil"/>
              <w:left w:val="nil"/>
              <w:bottom w:val="single" w:sz="4" w:space="0" w:color="auto"/>
              <w:right w:val="single" w:sz="4" w:space="0" w:color="auto"/>
            </w:tcBorders>
            <w:shd w:val="clear" w:color="auto" w:fill="auto"/>
            <w:vAlign w:val="center"/>
            <w:hideMark/>
          </w:tcPr>
          <w:p w14:paraId="55115589"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An input raster's NoData value.</w:t>
            </w:r>
          </w:p>
        </w:tc>
      </w:tr>
      <w:tr w:rsidR="009A6B43" w:rsidRPr="009A6B43" w14:paraId="436F1120"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6AB9BB58"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null</w:t>
            </w:r>
          </w:p>
        </w:tc>
        <w:tc>
          <w:tcPr>
            <w:tcW w:w="4420" w:type="dxa"/>
            <w:tcBorders>
              <w:top w:val="nil"/>
              <w:left w:val="nil"/>
              <w:bottom w:val="single" w:sz="4" w:space="0" w:color="auto"/>
              <w:right w:val="single" w:sz="4" w:space="0" w:color="auto"/>
            </w:tcBorders>
            <w:shd w:val="clear" w:color="auto" w:fill="auto"/>
            <w:vAlign w:val="center"/>
            <w:hideMark/>
          </w:tcPr>
          <w:p w14:paraId="72550A0A"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Same as </w:t>
            </w:r>
            <w:r w:rsidRPr="009A6B43">
              <w:rPr>
                <w:rFonts w:ascii="Source Code Pro" w:eastAsia="Times New Roman" w:hAnsi="Source Code Pro" w:cs="Open Sans"/>
                <w:lang w:eastAsia="en-IE"/>
              </w:rPr>
              <w:t>nodata</w:t>
            </w:r>
            <w:r w:rsidRPr="009A6B43">
              <w:rPr>
                <w:rFonts w:ascii="Open Sans" w:eastAsia="Times New Roman" w:hAnsi="Open Sans" w:cs="Open Sans"/>
                <w:lang w:eastAsia="en-IE"/>
              </w:rPr>
              <w:t>.</w:t>
            </w:r>
          </w:p>
        </w:tc>
      </w:tr>
      <w:tr w:rsidR="009A6B43" w:rsidRPr="009A6B43" w14:paraId="05B03791"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16F0DD42"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minvalue</w:t>
            </w:r>
          </w:p>
        </w:tc>
        <w:tc>
          <w:tcPr>
            <w:tcW w:w="4420" w:type="dxa"/>
            <w:tcBorders>
              <w:top w:val="nil"/>
              <w:left w:val="nil"/>
              <w:bottom w:val="single" w:sz="4" w:space="0" w:color="auto"/>
              <w:right w:val="single" w:sz="4" w:space="0" w:color="auto"/>
            </w:tcBorders>
            <w:shd w:val="clear" w:color="auto" w:fill="auto"/>
            <w:vAlign w:val="center"/>
            <w:hideMark/>
          </w:tcPr>
          <w:p w14:paraId="3164DE48"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An input raster's minimum value.</w:t>
            </w:r>
          </w:p>
        </w:tc>
      </w:tr>
      <w:tr w:rsidR="009A6B43" w:rsidRPr="009A6B43" w14:paraId="7245D3B3"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54506D1F"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lastRenderedPageBreak/>
              <w:t>maxvalue</w:t>
            </w:r>
          </w:p>
        </w:tc>
        <w:tc>
          <w:tcPr>
            <w:tcW w:w="4420" w:type="dxa"/>
            <w:tcBorders>
              <w:top w:val="nil"/>
              <w:left w:val="nil"/>
              <w:bottom w:val="single" w:sz="4" w:space="0" w:color="auto"/>
              <w:right w:val="single" w:sz="4" w:space="0" w:color="auto"/>
            </w:tcBorders>
            <w:shd w:val="clear" w:color="auto" w:fill="auto"/>
            <w:vAlign w:val="center"/>
            <w:hideMark/>
          </w:tcPr>
          <w:p w14:paraId="2C7727FD"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An input raster's maximum value.</w:t>
            </w:r>
          </w:p>
        </w:tc>
      </w:tr>
      <w:tr w:rsidR="009A6B43" w:rsidRPr="009A6B43" w14:paraId="55B6AC19"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7BD75C1B"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rows</w:t>
            </w:r>
          </w:p>
        </w:tc>
        <w:tc>
          <w:tcPr>
            <w:tcW w:w="4420" w:type="dxa"/>
            <w:tcBorders>
              <w:top w:val="nil"/>
              <w:left w:val="nil"/>
              <w:bottom w:val="single" w:sz="4" w:space="0" w:color="auto"/>
              <w:right w:val="single" w:sz="4" w:space="0" w:color="auto"/>
            </w:tcBorders>
            <w:shd w:val="clear" w:color="auto" w:fill="auto"/>
            <w:vAlign w:val="center"/>
            <w:hideMark/>
          </w:tcPr>
          <w:p w14:paraId="0FF56F2C"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number of rows.</w:t>
            </w:r>
          </w:p>
        </w:tc>
      </w:tr>
      <w:tr w:rsidR="009A6B43" w:rsidRPr="009A6B43" w14:paraId="2A0D88CF"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5BF50F00"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columns</w:t>
            </w:r>
          </w:p>
        </w:tc>
        <w:tc>
          <w:tcPr>
            <w:tcW w:w="4420" w:type="dxa"/>
            <w:tcBorders>
              <w:top w:val="nil"/>
              <w:left w:val="nil"/>
              <w:bottom w:val="single" w:sz="4" w:space="0" w:color="auto"/>
              <w:right w:val="single" w:sz="4" w:space="0" w:color="auto"/>
            </w:tcBorders>
            <w:shd w:val="clear" w:color="auto" w:fill="auto"/>
            <w:vAlign w:val="center"/>
            <w:hideMark/>
          </w:tcPr>
          <w:p w14:paraId="634D5D9F"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number of columns.</w:t>
            </w:r>
          </w:p>
        </w:tc>
      </w:tr>
      <w:tr w:rsidR="009A6B43" w:rsidRPr="009A6B43" w14:paraId="4776FDE1"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64464430"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row</w:t>
            </w:r>
          </w:p>
        </w:tc>
        <w:tc>
          <w:tcPr>
            <w:tcW w:w="4420" w:type="dxa"/>
            <w:tcBorders>
              <w:top w:val="nil"/>
              <w:left w:val="nil"/>
              <w:bottom w:val="single" w:sz="4" w:space="0" w:color="auto"/>
              <w:right w:val="single" w:sz="4" w:space="0" w:color="auto"/>
            </w:tcBorders>
            <w:shd w:val="clear" w:color="auto" w:fill="auto"/>
            <w:vAlign w:val="center"/>
            <w:hideMark/>
          </w:tcPr>
          <w:p w14:paraId="76B2E137"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grid cell's row number.</w:t>
            </w:r>
          </w:p>
        </w:tc>
      </w:tr>
      <w:tr w:rsidR="009A6B43" w:rsidRPr="009A6B43" w14:paraId="507B8CB5"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3AF6872A"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column</w:t>
            </w:r>
          </w:p>
        </w:tc>
        <w:tc>
          <w:tcPr>
            <w:tcW w:w="4420" w:type="dxa"/>
            <w:tcBorders>
              <w:top w:val="nil"/>
              <w:left w:val="nil"/>
              <w:bottom w:val="single" w:sz="4" w:space="0" w:color="auto"/>
              <w:right w:val="single" w:sz="4" w:space="0" w:color="auto"/>
            </w:tcBorders>
            <w:shd w:val="clear" w:color="auto" w:fill="auto"/>
            <w:vAlign w:val="center"/>
            <w:hideMark/>
          </w:tcPr>
          <w:p w14:paraId="1EAC3BB7"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grid cell's column number.</w:t>
            </w:r>
          </w:p>
        </w:tc>
      </w:tr>
      <w:tr w:rsidR="009A6B43" w:rsidRPr="009A6B43" w14:paraId="5D44084D"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2ED1E28F"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rowy</w:t>
            </w:r>
          </w:p>
        </w:tc>
        <w:tc>
          <w:tcPr>
            <w:tcW w:w="4420" w:type="dxa"/>
            <w:tcBorders>
              <w:top w:val="nil"/>
              <w:left w:val="nil"/>
              <w:bottom w:val="single" w:sz="4" w:space="0" w:color="auto"/>
              <w:right w:val="single" w:sz="4" w:space="0" w:color="auto"/>
            </w:tcBorders>
            <w:shd w:val="clear" w:color="auto" w:fill="auto"/>
            <w:vAlign w:val="center"/>
            <w:hideMark/>
          </w:tcPr>
          <w:p w14:paraId="44ED4384"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row's y-coordinate.</w:t>
            </w:r>
          </w:p>
        </w:tc>
      </w:tr>
      <w:tr w:rsidR="009A6B43" w:rsidRPr="009A6B43" w14:paraId="00E5898B"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15FF5AA6"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columnx</w:t>
            </w:r>
          </w:p>
        </w:tc>
        <w:tc>
          <w:tcPr>
            <w:tcW w:w="4420" w:type="dxa"/>
            <w:tcBorders>
              <w:top w:val="nil"/>
              <w:left w:val="nil"/>
              <w:bottom w:val="single" w:sz="4" w:space="0" w:color="auto"/>
              <w:right w:val="single" w:sz="4" w:space="0" w:color="auto"/>
            </w:tcBorders>
            <w:shd w:val="clear" w:color="auto" w:fill="auto"/>
            <w:vAlign w:val="center"/>
            <w:hideMark/>
          </w:tcPr>
          <w:p w14:paraId="004562A2"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column's x-coordinate.</w:t>
            </w:r>
          </w:p>
        </w:tc>
      </w:tr>
      <w:tr w:rsidR="009A6B43" w:rsidRPr="009A6B43" w14:paraId="0F010CBD"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00DA3ED1"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north</w:t>
            </w:r>
          </w:p>
        </w:tc>
        <w:tc>
          <w:tcPr>
            <w:tcW w:w="4420" w:type="dxa"/>
            <w:tcBorders>
              <w:top w:val="nil"/>
              <w:left w:val="nil"/>
              <w:bottom w:val="single" w:sz="4" w:space="0" w:color="auto"/>
              <w:right w:val="single" w:sz="4" w:space="0" w:color="auto"/>
            </w:tcBorders>
            <w:shd w:val="clear" w:color="auto" w:fill="auto"/>
            <w:vAlign w:val="center"/>
            <w:hideMark/>
          </w:tcPr>
          <w:p w14:paraId="4FA884F2"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northern coordinate.</w:t>
            </w:r>
          </w:p>
        </w:tc>
      </w:tr>
      <w:tr w:rsidR="009A6B43" w:rsidRPr="009A6B43" w14:paraId="069C5B39"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36526A74"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south</w:t>
            </w:r>
          </w:p>
        </w:tc>
        <w:tc>
          <w:tcPr>
            <w:tcW w:w="4420" w:type="dxa"/>
            <w:tcBorders>
              <w:top w:val="nil"/>
              <w:left w:val="nil"/>
              <w:bottom w:val="single" w:sz="4" w:space="0" w:color="auto"/>
              <w:right w:val="single" w:sz="4" w:space="0" w:color="auto"/>
            </w:tcBorders>
            <w:shd w:val="clear" w:color="auto" w:fill="auto"/>
            <w:vAlign w:val="center"/>
            <w:hideMark/>
          </w:tcPr>
          <w:p w14:paraId="12CABC09"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southern coordinate.</w:t>
            </w:r>
          </w:p>
        </w:tc>
      </w:tr>
      <w:tr w:rsidR="009A6B43" w:rsidRPr="009A6B43" w14:paraId="22D38606"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376444CB"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east</w:t>
            </w:r>
          </w:p>
        </w:tc>
        <w:tc>
          <w:tcPr>
            <w:tcW w:w="4420" w:type="dxa"/>
            <w:tcBorders>
              <w:top w:val="nil"/>
              <w:left w:val="nil"/>
              <w:bottom w:val="single" w:sz="4" w:space="0" w:color="auto"/>
              <w:right w:val="single" w:sz="4" w:space="0" w:color="auto"/>
            </w:tcBorders>
            <w:shd w:val="clear" w:color="auto" w:fill="auto"/>
            <w:vAlign w:val="center"/>
            <w:hideMark/>
          </w:tcPr>
          <w:p w14:paraId="1CAFE43C"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eastern coordinate.</w:t>
            </w:r>
          </w:p>
        </w:tc>
      </w:tr>
      <w:tr w:rsidR="009A6B43" w:rsidRPr="009A6B43" w14:paraId="061AA800"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27C95ECF"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west</w:t>
            </w:r>
          </w:p>
        </w:tc>
        <w:tc>
          <w:tcPr>
            <w:tcW w:w="4420" w:type="dxa"/>
            <w:tcBorders>
              <w:top w:val="nil"/>
              <w:left w:val="nil"/>
              <w:bottom w:val="single" w:sz="4" w:space="0" w:color="auto"/>
              <w:right w:val="single" w:sz="4" w:space="0" w:color="auto"/>
            </w:tcBorders>
            <w:shd w:val="clear" w:color="auto" w:fill="auto"/>
            <w:vAlign w:val="center"/>
            <w:hideMark/>
          </w:tcPr>
          <w:p w14:paraId="734701BD"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western coordinate.</w:t>
            </w:r>
          </w:p>
        </w:tc>
      </w:tr>
      <w:tr w:rsidR="009A6B43" w:rsidRPr="009A6B43" w14:paraId="1F7E4169"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47ABB0B0"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cellsizex</w:t>
            </w:r>
          </w:p>
        </w:tc>
        <w:tc>
          <w:tcPr>
            <w:tcW w:w="4420" w:type="dxa"/>
            <w:tcBorders>
              <w:top w:val="nil"/>
              <w:left w:val="nil"/>
              <w:bottom w:val="single" w:sz="4" w:space="0" w:color="auto"/>
              <w:right w:val="single" w:sz="4" w:space="0" w:color="auto"/>
            </w:tcBorders>
            <w:shd w:val="clear" w:color="auto" w:fill="auto"/>
            <w:vAlign w:val="center"/>
            <w:hideMark/>
          </w:tcPr>
          <w:p w14:paraId="20A61B9E"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grid resolution in the x-direction.</w:t>
            </w:r>
          </w:p>
        </w:tc>
      </w:tr>
      <w:tr w:rsidR="009A6B43" w:rsidRPr="009A6B43" w14:paraId="026C7A6D"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49A017C9"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cellsizey</w:t>
            </w:r>
          </w:p>
        </w:tc>
        <w:tc>
          <w:tcPr>
            <w:tcW w:w="4420" w:type="dxa"/>
            <w:tcBorders>
              <w:top w:val="nil"/>
              <w:left w:val="nil"/>
              <w:bottom w:val="single" w:sz="4" w:space="0" w:color="auto"/>
              <w:right w:val="single" w:sz="4" w:space="0" w:color="auto"/>
            </w:tcBorders>
            <w:shd w:val="clear" w:color="auto" w:fill="auto"/>
            <w:vAlign w:val="center"/>
            <w:hideMark/>
          </w:tcPr>
          <w:p w14:paraId="1DBD4E2B"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grid resolution in the y-direction.</w:t>
            </w:r>
          </w:p>
        </w:tc>
      </w:tr>
      <w:tr w:rsidR="009A6B43" w:rsidRPr="009A6B43" w14:paraId="26637045" w14:textId="77777777" w:rsidTr="009A6B43">
        <w:trPr>
          <w:trHeight w:val="705"/>
        </w:trPr>
        <w:tc>
          <w:tcPr>
            <w:tcW w:w="4420" w:type="dxa"/>
            <w:tcBorders>
              <w:top w:val="nil"/>
              <w:left w:val="single" w:sz="4" w:space="0" w:color="auto"/>
              <w:bottom w:val="single" w:sz="4" w:space="0" w:color="auto"/>
              <w:right w:val="single" w:sz="4" w:space="0" w:color="auto"/>
            </w:tcBorders>
            <w:shd w:val="clear" w:color="auto" w:fill="auto"/>
            <w:vAlign w:val="center"/>
            <w:hideMark/>
          </w:tcPr>
          <w:p w14:paraId="16A160EC" w14:textId="77777777" w:rsidR="009A6B43" w:rsidRPr="009A6B43" w:rsidRDefault="009A6B43" w:rsidP="009A6B43">
            <w:pPr>
              <w:spacing w:after="0"/>
              <w:ind w:firstLineChars="200" w:firstLine="400"/>
              <w:rPr>
                <w:rFonts w:ascii="Source Code Pro" w:eastAsia="Times New Roman" w:hAnsi="Source Code Pro" w:cs="Calibri"/>
                <w:lang w:eastAsia="en-IE"/>
              </w:rPr>
            </w:pPr>
            <w:r w:rsidRPr="009A6B43">
              <w:rPr>
                <w:rFonts w:ascii="Source Code Pro" w:eastAsia="Times New Roman" w:hAnsi="Source Code Pro" w:cs="Calibri"/>
                <w:lang w:eastAsia="en-IE"/>
              </w:rPr>
              <w:t>cellsize</w:t>
            </w:r>
          </w:p>
        </w:tc>
        <w:tc>
          <w:tcPr>
            <w:tcW w:w="4420" w:type="dxa"/>
            <w:tcBorders>
              <w:top w:val="nil"/>
              <w:left w:val="nil"/>
              <w:bottom w:val="single" w:sz="4" w:space="0" w:color="auto"/>
              <w:right w:val="single" w:sz="4" w:space="0" w:color="auto"/>
            </w:tcBorders>
            <w:shd w:val="clear" w:color="auto" w:fill="auto"/>
            <w:vAlign w:val="center"/>
            <w:hideMark/>
          </w:tcPr>
          <w:p w14:paraId="480FEF7D" w14:textId="77777777" w:rsidR="009A6B43" w:rsidRPr="009A6B43" w:rsidRDefault="009A6B43" w:rsidP="009A6B43">
            <w:pPr>
              <w:spacing w:after="0"/>
              <w:jc w:val="center"/>
              <w:rPr>
                <w:rFonts w:ascii="Open Sans" w:eastAsia="Times New Roman" w:hAnsi="Open Sans" w:cs="Open Sans"/>
                <w:lang w:eastAsia="en-IE"/>
              </w:rPr>
            </w:pPr>
            <w:r w:rsidRPr="009A6B43">
              <w:rPr>
                <w:rFonts w:ascii="Open Sans" w:eastAsia="Times New Roman" w:hAnsi="Open Sans" w:cs="Open Sans"/>
                <w:lang w:eastAsia="en-IE"/>
              </w:rPr>
              <w:t>The input raster's average grid resolution.</w:t>
            </w:r>
          </w:p>
        </w:tc>
      </w:tr>
    </w:tbl>
    <w:p w14:paraId="41BF814E" w14:textId="77777777" w:rsidR="003D46EF" w:rsidRDefault="003D46EF" w:rsidP="00C35373">
      <w:pPr>
        <w:rPr>
          <w:lang w:val="en-GB"/>
        </w:rPr>
      </w:pPr>
    </w:p>
    <w:p w14:paraId="67C2C872" w14:textId="0DB9EA7F" w:rsidR="00C35373" w:rsidRPr="00C35373" w:rsidRDefault="00C35373" w:rsidP="00C35373">
      <w:pPr>
        <w:rPr>
          <w:lang w:val="en-GB"/>
        </w:rPr>
      </w:pPr>
      <w:r w:rsidRPr="00C35373">
        <w:rPr>
          <w:lang w:val="en-GB"/>
        </w:rPr>
        <w:t xml:space="preserve">The special variable names are case-sensitive. If there are more than one raster inputs used in the statement, the functional forms of the nodata, null, minvalue, and maxvalue variables should be used, </w:t>
      </w:r>
      <w:r w:rsidR="00F274DE" w:rsidRPr="00C35373">
        <w:rPr>
          <w:lang w:val="en-GB"/>
        </w:rPr>
        <w:t>e.g.,</w:t>
      </w:r>
      <w:r w:rsidRPr="00C35373">
        <w:rPr>
          <w:lang w:val="en-GB"/>
        </w:rPr>
        <w:t xml:space="preserve"> nodata("InputRaster"), otherwise the value is assumed to specify the attribute of the first raster in the statement. The following are examples of valid statements:</w:t>
      </w:r>
    </w:p>
    <w:p w14:paraId="36909A2D" w14:textId="77777777" w:rsidR="00C35373" w:rsidRPr="009A63A8" w:rsidRDefault="00C35373" w:rsidP="009A6B43">
      <w:pPr>
        <w:spacing w:after="0"/>
        <w:rPr>
          <w:i/>
          <w:iCs/>
          <w:lang w:val="en-GB"/>
        </w:rPr>
      </w:pPr>
      <w:r w:rsidRPr="009A63A8">
        <w:rPr>
          <w:i/>
          <w:iCs/>
          <w:lang w:val="en-GB"/>
        </w:rPr>
        <w:t>"raster" != 300.0</w:t>
      </w:r>
    </w:p>
    <w:p w14:paraId="6477853D" w14:textId="77777777" w:rsidR="00C35373" w:rsidRPr="009A63A8" w:rsidRDefault="00C35373" w:rsidP="009A6B43">
      <w:pPr>
        <w:spacing w:after="0"/>
        <w:rPr>
          <w:i/>
          <w:iCs/>
          <w:lang w:val="en-GB"/>
        </w:rPr>
      </w:pPr>
    </w:p>
    <w:p w14:paraId="583F6DA5" w14:textId="77777777" w:rsidR="00C35373" w:rsidRPr="009A63A8" w:rsidRDefault="00C35373" w:rsidP="009A6B43">
      <w:pPr>
        <w:spacing w:after="0"/>
        <w:rPr>
          <w:i/>
          <w:iCs/>
          <w:lang w:val="en-GB"/>
        </w:rPr>
      </w:pPr>
      <w:r w:rsidRPr="009A63A8">
        <w:rPr>
          <w:i/>
          <w:iCs/>
          <w:lang w:val="en-GB"/>
        </w:rPr>
        <w:t>"raster" &gt;= (minvalue + 35.0)</w:t>
      </w:r>
    </w:p>
    <w:p w14:paraId="145E2FC8" w14:textId="77777777" w:rsidR="00C35373" w:rsidRPr="009A63A8" w:rsidRDefault="00C35373" w:rsidP="009A6B43">
      <w:pPr>
        <w:spacing w:after="0"/>
        <w:rPr>
          <w:i/>
          <w:iCs/>
          <w:lang w:val="en-GB"/>
        </w:rPr>
      </w:pPr>
    </w:p>
    <w:p w14:paraId="7C5BC127" w14:textId="77777777" w:rsidR="00C35373" w:rsidRPr="009A63A8" w:rsidRDefault="00C35373" w:rsidP="009A6B43">
      <w:pPr>
        <w:spacing w:after="0"/>
        <w:rPr>
          <w:i/>
          <w:iCs/>
          <w:lang w:val="en-GB"/>
        </w:rPr>
      </w:pPr>
      <w:r w:rsidRPr="009A63A8">
        <w:rPr>
          <w:i/>
          <w:iCs/>
          <w:lang w:val="en-GB"/>
        </w:rPr>
        <w:t>("raster1" &gt;= 25.0) &amp;&amp; ("raster2" &lt;= 75.0) -- Evaluates to 1 where both conditions are true.</w:t>
      </w:r>
    </w:p>
    <w:p w14:paraId="670DE988" w14:textId="77777777" w:rsidR="00C35373" w:rsidRPr="009A63A8" w:rsidRDefault="00C35373" w:rsidP="009A6B43">
      <w:pPr>
        <w:spacing w:after="0"/>
        <w:rPr>
          <w:i/>
          <w:iCs/>
          <w:lang w:val="en-GB"/>
        </w:rPr>
      </w:pPr>
    </w:p>
    <w:p w14:paraId="1BC4E3B2" w14:textId="77777777" w:rsidR="00C35373" w:rsidRPr="009A63A8" w:rsidRDefault="00C35373" w:rsidP="009A6B43">
      <w:pPr>
        <w:spacing w:after="0"/>
        <w:rPr>
          <w:i/>
          <w:iCs/>
          <w:lang w:val="en-GB"/>
        </w:rPr>
      </w:pPr>
      <w:r w:rsidRPr="009A63A8">
        <w:rPr>
          <w:i/>
          <w:iCs/>
          <w:lang w:val="en-GB"/>
        </w:rPr>
        <w:t>tan("raster" * pi() / 180.0) &gt; 1.0</w:t>
      </w:r>
    </w:p>
    <w:p w14:paraId="6B5FDC9B" w14:textId="77777777" w:rsidR="00C35373" w:rsidRPr="009A63A8" w:rsidRDefault="00C35373" w:rsidP="009A6B43">
      <w:pPr>
        <w:spacing w:after="0"/>
        <w:rPr>
          <w:i/>
          <w:iCs/>
          <w:lang w:val="en-GB"/>
        </w:rPr>
      </w:pPr>
    </w:p>
    <w:p w14:paraId="579F284F" w14:textId="77777777" w:rsidR="00C35373" w:rsidRPr="009A63A8" w:rsidRDefault="00C35373" w:rsidP="009A6B43">
      <w:pPr>
        <w:spacing w:after="0"/>
        <w:rPr>
          <w:i/>
          <w:iCs/>
          <w:lang w:val="en-GB"/>
        </w:rPr>
      </w:pPr>
      <w:r w:rsidRPr="009A63A8">
        <w:rPr>
          <w:i/>
          <w:iCs/>
          <w:lang w:val="en-GB"/>
        </w:rPr>
        <w:lastRenderedPageBreak/>
        <w:t>"raster" == nodata</w:t>
      </w:r>
    </w:p>
    <w:p w14:paraId="2C44D156" w14:textId="77777777" w:rsidR="00757B8D" w:rsidRPr="00C35373" w:rsidRDefault="00757B8D" w:rsidP="009A6B43">
      <w:pPr>
        <w:spacing w:after="0"/>
        <w:rPr>
          <w:lang w:val="en-GB"/>
        </w:rPr>
      </w:pPr>
    </w:p>
    <w:p w14:paraId="5D1DCACD" w14:textId="52B1E09A" w:rsidR="001019CF" w:rsidRDefault="00C35373" w:rsidP="00C35373">
      <w:pPr>
        <w:rPr>
          <w:lang w:val="en-GB"/>
        </w:rPr>
      </w:pPr>
      <w:r w:rsidRPr="00C35373">
        <w:rPr>
          <w:lang w:val="en-GB"/>
        </w:rPr>
        <w:t>Any grid cell in the input rasters containing the NoData value will be assigned NoData in the output raster, unless a NoData grid cell value allows the statement to evaluate to True (</w:t>
      </w:r>
      <w:del w:id="331" w:author="Nishant Deswal" w:date="2021-11-10T11:08:00Z">
        <w:r w:rsidRPr="00C35373">
          <w:rPr>
            <w:lang w:val="en-GB"/>
          </w:rPr>
          <w:delText>i.e.</w:delText>
        </w:r>
      </w:del>
      <w:ins w:id="332" w:author="Nishant Deswal" w:date="2021-11-10T11:08:00Z">
        <w:r w:rsidR="00A965B6" w:rsidRPr="00C35373">
          <w:rPr>
            <w:lang w:val="en-GB"/>
          </w:rPr>
          <w:t>i.e.,</w:t>
        </w:r>
      </w:ins>
      <w:r w:rsidRPr="00C35373">
        <w:rPr>
          <w:lang w:val="en-GB"/>
        </w:rPr>
        <w:t xml:space="preserve"> the mathematical expression includes the nodata value).</w:t>
      </w:r>
    </w:p>
    <w:p w14:paraId="407A0B17" w14:textId="17B84A1C" w:rsidR="00757B8D" w:rsidRPr="009A63A8" w:rsidRDefault="00757B8D" w:rsidP="009A63A8">
      <w:pPr>
        <w:rPr>
          <w:b/>
          <w:bCs/>
        </w:rPr>
      </w:pPr>
      <w:r w:rsidRPr="009A63A8">
        <w:rPr>
          <w:b/>
          <w:bCs/>
        </w:rPr>
        <w:t>Conditional Evaluation</w:t>
      </w:r>
    </w:p>
    <w:p w14:paraId="57197749" w14:textId="79559201" w:rsidR="00757B8D" w:rsidRDefault="00757B8D" w:rsidP="00757B8D">
      <w:pPr>
        <w:rPr>
          <w:lang w:val="en-GB"/>
        </w:rPr>
      </w:pPr>
      <w:r>
        <w:rPr>
          <w:lang w:val="en-GB"/>
        </w:rPr>
        <w:t xml:space="preserve">See </w:t>
      </w:r>
      <w:hyperlink w:anchor="Conditional_evaluation" w:history="1">
        <w:r w:rsidRPr="00757B8D">
          <w:rPr>
            <w:rStyle w:val="Hyperlink"/>
            <w:lang w:val="en-GB"/>
          </w:rPr>
          <w:t>Conditional Evaluation</w:t>
        </w:r>
      </w:hyperlink>
    </w:p>
    <w:p w14:paraId="73FA635E" w14:textId="19F82E46" w:rsidR="00757B8D" w:rsidRPr="009A63A8" w:rsidRDefault="00757B8D" w:rsidP="009A63A8">
      <w:pPr>
        <w:rPr>
          <w:b/>
          <w:bCs/>
        </w:rPr>
      </w:pPr>
      <w:r w:rsidRPr="009A63A8">
        <w:rPr>
          <w:b/>
          <w:bCs/>
        </w:rPr>
        <w:t>Raster to vector polygons</w:t>
      </w:r>
    </w:p>
    <w:p w14:paraId="552091D9" w14:textId="2E03932F" w:rsidR="00757B8D" w:rsidRDefault="00757B8D" w:rsidP="00757B8D">
      <w:pPr>
        <w:rPr>
          <w:lang w:val="en-GB"/>
        </w:rPr>
      </w:pPr>
      <w:r>
        <w:rPr>
          <w:lang w:val="en-GB"/>
        </w:rPr>
        <w:t xml:space="preserve">See </w:t>
      </w:r>
      <w:hyperlink w:anchor="raster_to_vector_polygons" w:history="1">
        <w:r>
          <w:rPr>
            <w:rStyle w:val="Hyperlink"/>
            <w:lang w:val="en-GB"/>
          </w:rPr>
          <w:t>R</w:t>
        </w:r>
        <w:r w:rsidRPr="00757B8D">
          <w:rPr>
            <w:rStyle w:val="Hyperlink"/>
            <w:lang w:val="en-GB"/>
          </w:rPr>
          <w:t>aster to vector to polygons</w:t>
        </w:r>
      </w:hyperlink>
    </w:p>
    <w:p w14:paraId="3E6AF7E3" w14:textId="77777777" w:rsidR="00C063F3" w:rsidRDefault="00C063F3">
      <w:pPr>
        <w:spacing w:after="0"/>
        <w:rPr>
          <w:ins w:id="333" w:author="Nishant Deswal" w:date="2021-11-10T09:52:00Z"/>
          <w:rFonts w:asciiTheme="majorHAnsi" w:eastAsiaTheme="majorEastAsia" w:hAnsiTheme="majorHAnsi" w:cstheme="majorBidi"/>
          <w:b/>
          <w:sz w:val="24"/>
          <w:szCs w:val="32"/>
          <w:lang w:val="en-GB"/>
        </w:rPr>
      </w:pPr>
      <w:bookmarkStart w:id="334" w:name="_Toc87352423"/>
      <w:ins w:id="335" w:author="Nishant Deswal" w:date="2021-11-10T09:52:00Z">
        <w:r>
          <w:rPr>
            <w:sz w:val="24"/>
            <w:szCs w:val="32"/>
          </w:rPr>
          <w:br w:type="page"/>
        </w:r>
      </w:ins>
    </w:p>
    <w:p w14:paraId="55ACE5B0" w14:textId="31AC69FE" w:rsidR="000D0F08" w:rsidRPr="009A63A8" w:rsidRDefault="000D0F08" w:rsidP="009A63A8">
      <w:pPr>
        <w:pStyle w:val="Heading2"/>
        <w:rPr>
          <w:sz w:val="24"/>
          <w:szCs w:val="32"/>
        </w:rPr>
      </w:pPr>
      <w:r w:rsidRPr="009A63A8">
        <w:rPr>
          <w:sz w:val="24"/>
          <w:szCs w:val="32"/>
        </w:rPr>
        <w:lastRenderedPageBreak/>
        <w:t>Inundation extents</w:t>
      </w:r>
      <w:bookmarkEnd w:id="334"/>
    </w:p>
    <w:p w14:paraId="28F82515" w14:textId="1F5168FB" w:rsidR="00D17C0A" w:rsidRPr="00700607" w:rsidDel="00620B57" w:rsidRDefault="00620B57" w:rsidP="000D0F08">
      <w:pPr>
        <w:rPr>
          <w:del w:id="336" w:author="Nishant Deswal" w:date="2021-11-11T09:44:00Z"/>
          <w:i/>
          <w:iCs/>
          <w:lang w:val="en-GB"/>
        </w:rPr>
      </w:pPr>
      <w:ins w:id="337" w:author="Nishant Deswal" w:date="2021-11-11T09:44:00Z">
        <w:r>
          <w:rPr>
            <w:b/>
            <w:bCs/>
            <w:lang w:val="en-GB"/>
          </w:rPr>
          <w:t xml:space="preserve">Outline: </w:t>
        </w:r>
      </w:ins>
      <w:del w:id="338" w:author="Nishant Deswal" w:date="2021-11-11T09:44:00Z">
        <w:r w:rsidR="00D17C0A" w:rsidDel="00620B57">
          <w:rPr>
            <w:lang w:val="en-GB"/>
          </w:rPr>
          <w:delText xml:space="preserve">This tool is part of </w:delText>
        </w:r>
        <w:r w:rsidR="00F66469" w:rsidRPr="00700607" w:rsidDel="00620B57">
          <w:rPr>
            <w:i/>
            <w:iCs/>
            <w:lang w:val="en-GB"/>
          </w:rPr>
          <w:delText>wbt_inundation_analysis.py.</w:delText>
        </w:r>
      </w:del>
    </w:p>
    <w:p w14:paraId="3AE88FCE" w14:textId="329D0AD8" w:rsidR="000D0F08" w:rsidRDefault="00620B57" w:rsidP="000D0F08">
      <w:pPr>
        <w:rPr>
          <w:lang w:val="en-GB"/>
        </w:rPr>
      </w:pPr>
      <w:ins w:id="339" w:author="Nishant Deswal" w:date="2021-11-11T09:44:00Z">
        <w:r>
          <w:rPr>
            <w:lang w:val="en-GB"/>
          </w:rPr>
          <w:t>i</w:t>
        </w:r>
      </w:ins>
      <w:del w:id="340" w:author="Nishant Deswal" w:date="2021-11-11T09:44:00Z">
        <w:r w:rsidR="00D17C0A" w:rsidDel="00620B57">
          <w:rPr>
            <w:lang w:val="en-GB"/>
          </w:rPr>
          <w:delText>I</w:delText>
        </w:r>
      </w:del>
      <w:r w:rsidR="00D17C0A">
        <w:rPr>
          <w:lang w:val="en-GB"/>
        </w:rPr>
        <w:t>t</w:t>
      </w:r>
      <w:r w:rsidR="00AA6C5F">
        <w:rPr>
          <w:lang w:val="en-GB"/>
        </w:rPr>
        <w:t xml:space="preserve"> calculates inundation extents based on a specific threshold</w:t>
      </w:r>
      <w:r w:rsidR="00D17C0A">
        <w:rPr>
          <w:lang w:val="en-GB"/>
        </w:rPr>
        <w:t>.</w:t>
      </w:r>
    </w:p>
    <w:p w14:paraId="7BEE37C8" w14:textId="14982CC9" w:rsidR="00620B57" w:rsidRPr="00700607" w:rsidRDefault="00620B57" w:rsidP="00620B57">
      <w:pPr>
        <w:rPr>
          <w:ins w:id="341" w:author="Nishant Deswal" w:date="2021-11-11T09:44:00Z"/>
          <w:i/>
          <w:iCs/>
          <w:lang w:val="en-GB"/>
        </w:rPr>
      </w:pPr>
      <w:ins w:id="342" w:author="Nishant Deswal" w:date="2021-11-11T09:44:00Z">
        <w:r>
          <w:rPr>
            <w:b/>
            <w:bCs/>
            <w:lang w:val="en-GB"/>
          </w:rPr>
          <w:t xml:space="preserve">Source: </w:t>
        </w:r>
        <w:r>
          <w:rPr>
            <w:lang w:val="en-GB"/>
          </w:rPr>
          <w:t xml:space="preserve">this tool is part of </w:t>
        </w:r>
        <w:r w:rsidRPr="00700607">
          <w:rPr>
            <w:i/>
            <w:iCs/>
            <w:lang w:val="en-GB"/>
          </w:rPr>
          <w:t>wbt_inundation_analysis.py.</w:t>
        </w:r>
      </w:ins>
    </w:p>
    <w:p w14:paraId="4C7FF4A3" w14:textId="2ADC0FDE" w:rsidR="00620B57" w:rsidRPr="00620B57" w:rsidRDefault="00620B57" w:rsidP="000D0F08">
      <w:pPr>
        <w:rPr>
          <w:ins w:id="343" w:author="Nishant Deswal" w:date="2021-11-11T09:44:00Z"/>
          <w:b/>
          <w:bCs/>
          <w:lang w:val="en-GB"/>
          <w:rPrChange w:id="344" w:author="Nishant Deswal" w:date="2021-11-11T09:44:00Z">
            <w:rPr>
              <w:ins w:id="345" w:author="Nishant Deswal" w:date="2021-11-11T09:44:00Z"/>
              <w:lang w:val="en-GB"/>
            </w:rPr>
          </w:rPrChange>
        </w:rPr>
      </w:pPr>
      <w:ins w:id="346" w:author="Nishant Deswal" w:date="2021-11-11T09:44:00Z">
        <w:r>
          <w:rPr>
            <w:b/>
            <w:bCs/>
            <w:lang w:val="en-GB"/>
          </w:rPr>
          <w:t>Description:</w:t>
        </w:r>
      </w:ins>
    </w:p>
    <w:p w14:paraId="4CEC774E" w14:textId="7F05C443" w:rsidR="00F66469" w:rsidRDefault="00E021A7" w:rsidP="000D0F08">
      <w:pPr>
        <w:rPr>
          <w:lang w:val="en-GB"/>
        </w:rPr>
      </w:pPr>
      <w:ins w:id="347" w:author="Nishant Deswal" w:date="2021-11-11T09:57:00Z">
        <w:r>
          <w:rPr>
            <w:lang w:val="en-GB"/>
          </w:rPr>
          <w:t>This tool</w:t>
        </w:r>
      </w:ins>
      <w:del w:id="348" w:author="Nishant Deswal" w:date="2021-11-11T09:57:00Z">
        <w:r w:rsidR="00F66469" w:rsidDel="00E021A7">
          <w:rPr>
            <w:lang w:val="en-GB"/>
          </w:rPr>
          <w:delText>It</w:delText>
        </w:r>
      </w:del>
      <w:r w:rsidR="00F66469">
        <w:rPr>
          <w:lang w:val="en-GB"/>
        </w:rPr>
        <w:t xml:space="preserve"> is composed of two whitebox tools </w:t>
      </w:r>
      <w:r w:rsidR="004F3AD1">
        <w:rPr>
          <w:lang w:val="en-GB"/>
        </w:rPr>
        <w:t>with the following workflow:</w:t>
      </w:r>
    </w:p>
    <w:p w14:paraId="2C52A65E" w14:textId="0FA81D3A" w:rsidR="004F3AD1" w:rsidRDefault="005938FE" w:rsidP="006264AF">
      <w:pPr>
        <w:pStyle w:val="ListParagraph"/>
        <w:numPr>
          <w:ilvl w:val="0"/>
          <w:numId w:val="7"/>
        </w:numPr>
        <w:rPr>
          <w:lang w:val="en-GB"/>
        </w:rPr>
      </w:pPr>
      <w:r>
        <w:rPr>
          <w:lang w:val="en-GB"/>
        </w:rPr>
        <w:t>conditional_evaluation()</w:t>
      </w:r>
    </w:p>
    <w:p w14:paraId="02D51AA9" w14:textId="576C2E1F" w:rsidR="005938FE" w:rsidRDefault="005938FE" w:rsidP="006264AF">
      <w:pPr>
        <w:pStyle w:val="ListParagraph"/>
        <w:numPr>
          <w:ilvl w:val="0"/>
          <w:numId w:val="7"/>
        </w:numPr>
        <w:rPr>
          <w:lang w:val="en-GB"/>
        </w:rPr>
      </w:pPr>
      <w:r>
        <w:rPr>
          <w:lang w:val="en-GB"/>
        </w:rPr>
        <w:t>raster_to_vector_polygons()</w:t>
      </w:r>
    </w:p>
    <w:p w14:paraId="5C6E40A7" w14:textId="06658C89" w:rsidR="005938FE" w:rsidRPr="009A63A8" w:rsidRDefault="005938FE" w:rsidP="009A63A8">
      <w:pPr>
        <w:rPr>
          <w:b/>
          <w:bCs/>
        </w:rPr>
      </w:pPr>
      <w:r w:rsidRPr="009A63A8">
        <w:rPr>
          <w:b/>
          <w:bCs/>
        </w:rPr>
        <w:t>Conditional evaluation</w:t>
      </w:r>
    </w:p>
    <w:p w14:paraId="54BFD78D" w14:textId="49447F01" w:rsidR="005938FE" w:rsidRDefault="005938FE" w:rsidP="005938FE">
      <w:pPr>
        <w:rPr>
          <w:lang w:val="en-GB"/>
        </w:rPr>
      </w:pPr>
      <w:r>
        <w:rPr>
          <w:lang w:val="en-GB"/>
        </w:rPr>
        <w:t xml:space="preserve">See </w:t>
      </w:r>
      <w:hyperlink w:anchor="Conditional_evaluation" w:history="1">
        <w:r w:rsidRPr="005938FE">
          <w:rPr>
            <w:rStyle w:val="Hyperlink"/>
            <w:lang w:val="en-GB"/>
          </w:rPr>
          <w:t>Conditional evaluation</w:t>
        </w:r>
      </w:hyperlink>
    </w:p>
    <w:p w14:paraId="5F34DFBD" w14:textId="5F97ACE5" w:rsidR="005938FE" w:rsidRPr="009A63A8" w:rsidRDefault="005938FE" w:rsidP="009A63A8">
      <w:pPr>
        <w:rPr>
          <w:b/>
          <w:bCs/>
        </w:rPr>
      </w:pPr>
      <w:r w:rsidRPr="009A63A8">
        <w:rPr>
          <w:b/>
          <w:bCs/>
        </w:rPr>
        <w:t>Raster to vector polygons</w:t>
      </w:r>
    </w:p>
    <w:p w14:paraId="41DE82BA" w14:textId="323716AC" w:rsidR="00321DD2" w:rsidRDefault="005938FE" w:rsidP="005938FE">
      <w:pPr>
        <w:rPr>
          <w:lang w:val="en-GB"/>
        </w:rPr>
      </w:pPr>
      <w:r>
        <w:rPr>
          <w:lang w:val="en-GB"/>
        </w:rPr>
        <w:t xml:space="preserve">See </w:t>
      </w:r>
      <w:hyperlink w:anchor="raster_to_vector_polygons" w:history="1">
        <w:r w:rsidRPr="005938FE">
          <w:rPr>
            <w:rStyle w:val="Hyperlink"/>
            <w:lang w:val="en-GB"/>
          </w:rPr>
          <w:t>Raster to vector polygons</w:t>
        </w:r>
      </w:hyperlink>
    </w:p>
    <w:p w14:paraId="2F369700" w14:textId="77777777" w:rsidR="00321DD2" w:rsidRDefault="00321DD2" w:rsidP="005938FE">
      <w:pPr>
        <w:rPr>
          <w:lang w:val="en-GB"/>
        </w:rPr>
      </w:pPr>
    </w:p>
    <w:p w14:paraId="16735385" w14:textId="77777777" w:rsidR="00C063F3" w:rsidRDefault="00C063F3">
      <w:pPr>
        <w:spacing w:after="0"/>
        <w:rPr>
          <w:ins w:id="349" w:author="Nishant Deswal" w:date="2021-11-10T09:52:00Z"/>
          <w:rFonts w:asciiTheme="majorHAnsi" w:eastAsiaTheme="majorEastAsia" w:hAnsiTheme="majorHAnsi" w:cstheme="majorBidi"/>
          <w:b/>
          <w:sz w:val="24"/>
          <w:szCs w:val="32"/>
          <w:lang w:val="en-GB"/>
        </w:rPr>
      </w:pPr>
      <w:bookmarkStart w:id="350" w:name="_Toc87352424"/>
      <w:ins w:id="351" w:author="Nishant Deswal" w:date="2021-11-10T09:52:00Z">
        <w:r>
          <w:rPr>
            <w:sz w:val="24"/>
            <w:szCs w:val="32"/>
          </w:rPr>
          <w:br w:type="page"/>
        </w:r>
      </w:ins>
    </w:p>
    <w:p w14:paraId="5BFE74F6" w14:textId="207A7F53" w:rsidR="00321DD2" w:rsidRPr="00730297" w:rsidRDefault="00355E8F" w:rsidP="00730297">
      <w:pPr>
        <w:pStyle w:val="Heading2"/>
        <w:rPr>
          <w:sz w:val="24"/>
          <w:szCs w:val="32"/>
        </w:rPr>
      </w:pPr>
      <w:r w:rsidRPr="00730297">
        <w:rPr>
          <w:sz w:val="24"/>
          <w:szCs w:val="32"/>
        </w:rPr>
        <w:lastRenderedPageBreak/>
        <w:t>Intersect</w:t>
      </w:r>
      <w:bookmarkEnd w:id="350"/>
    </w:p>
    <w:p w14:paraId="0FD2599E" w14:textId="5FA0A81C" w:rsidR="00D16C53" w:rsidDel="00566E9D" w:rsidRDefault="00566E9D" w:rsidP="00355E8F">
      <w:pPr>
        <w:rPr>
          <w:del w:id="352" w:author="Nishant Deswal" w:date="2021-11-11T09:52:00Z"/>
          <w:lang w:val="en-GB"/>
        </w:rPr>
      </w:pPr>
      <w:ins w:id="353" w:author="Nishant Deswal" w:date="2021-11-11T09:52:00Z">
        <w:r>
          <w:rPr>
            <w:b/>
            <w:bCs/>
            <w:lang w:val="en-GB"/>
          </w:rPr>
          <w:t xml:space="preserve">Outline: </w:t>
        </w:r>
      </w:ins>
      <w:del w:id="354" w:author="Nishant Deswal" w:date="2021-11-11T09:52:00Z">
        <w:r w:rsidR="00D16C53" w:rsidDel="00566E9D">
          <w:rPr>
            <w:lang w:val="en-GB"/>
          </w:rPr>
          <w:delText>This tool is part of wbt_geometric_analysis.py</w:delText>
        </w:r>
      </w:del>
    </w:p>
    <w:p w14:paraId="62BED3EB" w14:textId="530FED2E" w:rsidR="00D16C53" w:rsidRDefault="00566E9D" w:rsidP="00355E8F">
      <w:pPr>
        <w:rPr>
          <w:ins w:id="355" w:author="Nishant Deswal" w:date="2021-11-11T09:52:00Z"/>
          <w:lang w:val="en-GB"/>
        </w:rPr>
      </w:pPr>
      <w:ins w:id="356" w:author="Nishant Deswal" w:date="2021-11-11T09:52:00Z">
        <w:r>
          <w:rPr>
            <w:lang w:val="en-GB"/>
          </w:rPr>
          <w:t>f</w:t>
        </w:r>
      </w:ins>
      <w:del w:id="357" w:author="Nishant Deswal" w:date="2021-11-11T09:52:00Z">
        <w:r w:rsidR="00D16C53" w:rsidDel="00566E9D">
          <w:rPr>
            <w:lang w:val="en-GB"/>
          </w:rPr>
          <w:delText>F</w:delText>
        </w:r>
      </w:del>
      <w:r w:rsidR="00D16C53">
        <w:rPr>
          <w:lang w:val="en-GB"/>
        </w:rPr>
        <w:t>unction that returns all feature parts that occur in both input layers.</w:t>
      </w:r>
    </w:p>
    <w:p w14:paraId="6132D9CC" w14:textId="001240EF" w:rsidR="00566E9D" w:rsidRDefault="00566E9D" w:rsidP="00566E9D">
      <w:pPr>
        <w:rPr>
          <w:ins w:id="358" w:author="Nishant Deswal" w:date="2021-11-11T09:52:00Z"/>
          <w:lang w:val="en-GB"/>
        </w:rPr>
      </w:pPr>
      <w:ins w:id="359" w:author="Nishant Deswal" w:date="2021-11-11T09:52:00Z">
        <w:r>
          <w:rPr>
            <w:b/>
            <w:bCs/>
            <w:lang w:val="en-GB"/>
          </w:rPr>
          <w:t xml:space="preserve">Source: </w:t>
        </w:r>
        <w:r>
          <w:rPr>
            <w:lang w:val="en-GB"/>
          </w:rPr>
          <w:t>this tool is part of wbt_geometric_analysis.py</w:t>
        </w:r>
      </w:ins>
    </w:p>
    <w:p w14:paraId="250AD981" w14:textId="3689D864" w:rsidR="00566E9D" w:rsidRPr="00566E9D" w:rsidRDefault="00566E9D" w:rsidP="00355E8F">
      <w:pPr>
        <w:rPr>
          <w:b/>
          <w:bCs/>
          <w:lang w:val="en-GB"/>
          <w:rPrChange w:id="360" w:author="Nishant Deswal" w:date="2021-11-11T09:52:00Z">
            <w:rPr>
              <w:lang w:val="en-GB"/>
            </w:rPr>
          </w:rPrChange>
        </w:rPr>
      </w:pPr>
      <w:ins w:id="361" w:author="Nishant Deswal" w:date="2021-11-11T09:52:00Z">
        <w:r>
          <w:rPr>
            <w:b/>
            <w:bCs/>
            <w:lang w:val="en-GB"/>
          </w:rPr>
          <w:t>Description:</w:t>
        </w:r>
      </w:ins>
    </w:p>
    <w:p w14:paraId="45EC7E9B" w14:textId="232DF71B" w:rsidR="00100B3A" w:rsidRDefault="007E0F5B" w:rsidP="00355E8F">
      <w:pPr>
        <w:rPr>
          <w:lang w:val="en-GB"/>
        </w:rPr>
      </w:pPr>
      <w:ins w:id="362" w:author="Nishant Deswal" w:date="2021-11-11T09:57:00Z">
        <w:r>
          <w:rPr>
            <w:lang w:val="en-GB"/>
          </w:rPr>
          <w:t>This tool</w:t>
        </w:r>
      </w:ins>
      <w:del w:id="363" w:author="Nishant Deswal" w:date="2021-11-11T09:57:00Z">
        <w:r w:rsidR="00100B3A" w:rsidDel="007E0F5B">
          <w:rPr>
            <w:lang w:val="en-GB"/>
          </w:rPr>
          <w:delText>It</w:delText>
        </w:r>
      </w:del>
      <w:r w:rsidR="00100B3A">
        <w:rPr>
          <w:lang w:val="en-GB"/>
        </w:rPr>
        <w:t xml:space="preserve"> is composed of one whitebox tool with the following workflow:</w:t>
      </w:r>
    </w:p>
    <w:p w14:paraId="535D90DA" w14:textId="619A1484" w:rsidR="00100B3A" w:rsidRPr="00100B3A" w:rsidRDefault="00100B3A" w:rsidP="006264AF">
      <w:pPr>
        <w:pStyle w:val="ListParagraph"/>
        <w:numPr>
          <w:ilvl w:val="0"/>
          <w:numId w:val="8"/>
        </w:numPr>
        <w:rPr>
          <w:lang w:val="en-GB"/>
        </w:rPr>
      </w:pPr>
      <w:r>
        <w:rPr>
          <w:lang w:val="en-GB"/>
        </w:rPr>
        <w:t>Intersect()</w:t>
      </w:r>
    </w:p>
    <w:p w14:paraId="6966DE73" w14:textId="1EAEAA66" w:rsidR="00100B3A" w:rsidRPr="00730297" w:rsidRDefault="00100B3A" w:rsidP="00730297">
      <w:pPr>
        <w:rPr>
          <w:b/>
          <w:bCs/>
        </w:rPr>
      </w:pPr>
      <w:r w:rsidRPr="00730297">
        <w:rPr>
          <w:b/>
          <w:bCs/>
        </w:rPr>
        <w:t xml:space="preserve">Intersect </w:t>
      </w:r>
      <w:ins w:id="364" w:author="Nishant Deswal" w:date="2021-11-10T11:27:00Z">
        <w:r w:rsidR="00D34606">
          <w:rPr>
            <w:b/>
            <w:bCs/>
          </w:rPr>
          <w:t>[</w:t>
        </w:r>
      </w:ins>
      <w:ins w:id="365" w:author="Nishant Deswal" w:date="2021-11-10T11:33:00Z">
        <w:r w:rsidR="004B1839">
          <w:rPr>
            <w:i/>
            <w:iCs/>
            <w:u w:val="single"/>
          </w:rPr>
          <w:fldChar w:fldCharType="begin"/>
        </w:r>
        <w:r w:rsidR="004B1839">
          <w:rPr>
            <w:i/>
            <w:iCs/>
            <w:u w:val="single"/>
          </w:rPr>
          <w:instrText xml:space="preserve"> HYPERLINK "https://www.whiteboxgeo.com/manual/wbt_book/available_tools/gis_analysis_overlay_tools.html?highlight=intersect#intersect" </w:instrText>
        </w:r>
        <w:r w:rsidR="004B1839">
          <w:rPr>
            <w:i/>
            <w:iCs/>
            <w:u w:val="single"/>
          </w:rPr>
          <w:fldChar w:fldCharType="separate"/>
        </w:r>
        <w:r w:rsidR="00D34606" w:rsidRPr="004B1839">
          <w:rPr>
            <w:rStyle w:val="Hyperlink"/>
            <w:i/>
            <w:iCs/>
          </w:rPr>
          <w:t>link</w:t>
        </w:r>
        <w:r w:rsidR="004B1839">
          <w:rPr>
            <w:i/>
            <w:iCs/>
            <w:u w:val="single"/>
          </w:rPr>
          <w:fldChar w:fldCharType="end"/>
        </w:r>
      </w:ins>
      <w:ins w:id="366" w:author="Nishant Deswal" w:date="2021-11-10T11:27:00Z">
        <w:r w:rsidR="00D34606">
          <w:rPr>
            <w:b/>
            <w:bCs/>
          </w:rPr>
          <w:t>]</w:t>
        </w:r>
      </w:ins>
    </w:p>
    <w:p w14:paraId="4C99C2D2" w14:textId="616F631D" w:rsidR="003302BA" w:rsidRPr="003302BA" w:rsidRDefault="003302BA" w:rsidP="003302BA">
      <w:pPr>
        <w:rPr>
          <w:lang w:val="en-GB"/>
        </w:rPr>
      </w:pPr>
      <w:r w:rsidRPr="003302BA">
        <w:rPr>
          <w:lang w:val="en-GB"/>
        </w:rPr>
        <w:t>The result of the Intersect vector overlay operation includes all the feature parts that occur in both input layers, excluding all other parts. It is analogous to the OR logical operator and multiplication in arithmetic. This tool is one of the common vector overlay operations in GIS. The user must specify the names of the input and overlay vector files as well as the output vector file name. The tool operates on vector points, lines, or polygon, but both the input and overlay files must contain the same ShapeType.</w:t>
      </w:r>
    </w:p>
    <w:p w14:paraId="75679E5D" w14:textId="38197E32" w:rsidR="003302BA" w:rsidRPr="003302BA" w:rsidRDefault="003302BA" w:rsidP="003302BA">
      <w:pPr>
        <w:rPr>
          <w:lang w:val="en-GB"/>
        </w:rPr>
      </w:pPr>
      <w:r w:rsidRPr="003302BA">
        <w:rPr>
          <w:lang w:val="en-GB"/>
        </w:rPr>
        <w:t>The Intersect tool is similar to the Clip tool. The difference is that the overlay vector layer in a Clip operation must always be polygons, regardless of whether the input layer consists of points or polylines.</w:t>
      </w:r>
    </w:p>
    <w:p w14:paraId="3F295B1E" w14:textId="0893AE0F" w:rsidR="001E4990" w:rsidRDefault="003302BA" w:rsidP="003302BA">
      <w:pPr>
        <w:rPr>
          <w:lang w:val="en-GB"/>
        </w:rPr>
      </w:pPr>
      <w:r w:rsidRPr="003302BA">
        <w:rPr>
          <w:lang w:val="en-GB"/>
        </w:rPr>
        <w:t>The attributes of the two input vectors will be merged in the output attribute table. Note, duplicate fields should not exist between the inputs layers, as they will share a single attribute in the output (assigned from the first layer). Multipoint ShapeTypes will simply contain a single output feature identifier (FID) attribute. Also, note that depending on the ShapeType (polylines and polygons), Measure and Z ShapeDimension data will not be transferred to the output geometries. If the input attribute table contains fields that measure the geometric properties of their associated features (</w:t>
      </w:r>
      <w:del w:id="367" w:author="Nishant Deswal" w:date="2021-11-10T10:35:00Z">
        <w:r w:rsidRPr="003302BA">
          <w:rPr>
            <w:lang w:val="en-GB"/>
          </w:rPr>
          <w:delText>e.g.</w:delText>
        </w:r>
      </w:del>
      <w:ins w:id="368" w:author="Nishant Deswal" w:date="2021-11-10T10:35:00Z">
        <w:r w:rsidR="00682085" w:rsidRPr="003302BA">
          <w:rPr>
            <w:lang w:val="en-GB"/>
          </w:rPr>
          <w:t>e.g.,</w:t>
        </w:r>
      </w:ins>
      <w:r w:rsidRPr="003302BA">
        <w:rPr>
          <w:lang w:val="en-GB"/>
        </w:rPr>
        <w:t xml:space="preserve"> length or area), these fields will not be updated to reflect changes in geometry shape and size resulting from the overlay operation.</w:t>
      </w:r>
    </w:p>
    <w:p w14:paraId="46ADEC30" w14:textId="77777777" w:rsidR="00C063F3" w:rsidRDefault="00C063F3">
      <w:pPr>
        <w:spacing w:after="0"/>
        <w:rPr>
          <w:ins w:id="369" w:author="Nishant Deswal" w:date="2021-11-10T09:52:00Z"/>
          <w:rFonts w:asciiTheme="majorHAnsi" w:eastAsiaTheme="majorEastAsia" w:hAnsiTheme="majorHAnsi" w:cstheme="majorBidi"/>
          <w:b/>
          <w:sz w:val="24"/>
          <w:szCs w:val="32"/>
          <w:lang w:val="en-GB"/>
        </w:rPr>
      </w:pPr>
      <w:bookmarkStart w:id="370" w:name="_Toc87352425"/>
      <w:ins w:id="371" w:author="Nishant Deswal" w:date="2021-11-10T09:52:00Z">
        <w:r>
          <w:rPr>
            <w:sz w:val="24"/>
            <w:szCs w:val="32"/>
          </w:rPr>
          <w:br w:type="page"/>
        </w:r>
      </w:ins>
    </w:p>
    <w:p w14:paraId="197440FA" w14:textId="2FE6DCB6" w:rsidR="003302BA" w:rsidRPr="000D197E" w:rsidRDefault="009744A6" w:rsidP="00730297">
      <w:pPr>
        <w:pStyle w:val="Heading2"/>
        <w:rPr>
          <w:sz w:val="24"/>
          <w:szCs w:val="32"/>
        </w:rPr>
      </w:pPr>
      <w:r w:rsidRPr="000D197E">
        <w:rPr>
          <w:sz w:val="24"/>
          <w:szCs w:val="32"/>
        </w:rPr>
        <w:lastRenderedPageBreak/>
        <w:t>Zonal Statistics</w:t>
      </w:r>
      <w:bookmarkEnd w:id="370"/>
    </w:p>
    <w:p w14:paraId="40D5504E" w14:textId="77675E3A" w:rsidR="009744A6" w:rsidDel="00566E9D" w:rsidRDefault="00566E9D" w:rsidP="009744A6">
      <w:pPr>
        <w:rPr>
          <w:del w:id="372" w:author="Nishant Deswal" w:date="2021-11-11T09:55:00Z"/>
          <w:lang w:val="en-GB"/>
        </w:rPr>
      </w:pPr>
      <w:ins w:id="373" w:author="Nishant Deswal" w:date="2021-11-11T09:55:00Z">
        <w:r>
          <w:rPr>
            <w:b/>
            <w:bCs/>
            <w:lang w:val="en-GB"/>
          </w:rPr>
          <w:t xml:space="preserve">Outline: </w:t>
        </w:r>
      </w:ins>
      <w:del w:id="374" w:author="Nishant Deswal" w:date="2021-11-11T09:55:00Z">
        <w:r w:rsidR="009744A6" w:rsidDel="00566E9D">
          <w:rPr>
            <w:lang w:val="en-GB"/>
          </w:rPr>
          <w:delText xml:space="preserve">This tool is part of </w:delText>
        </w:r>
        <w:r w:rsidR="009744A6" w:rsidRPr="00700607" w:rsidDel="00566E9D">
          <w:rPr>
            <w:i/>
            <w:iCs/>
            <w:lang w:val="en-GB"/>
          </w:rPr>
          <w:delText>wbt_geometric_analysis.py</w:delText>
        </w:r>
      </w:del>
    </w:p>
    <w:p w14:paraId="1899C6E5" w14:textId="72B3C2FE" w:rsidR="009744A6" w:rsidRDefault="00566E9D" w:rsidP="009744A6">
      <w:pPr>
        <w:rPr>
          <w:ins w:id="375" w:author="Nishant Deswal" w:date="2021-11-11T09:55:00Z"/>
          <w:lang w:val="en-GB"/>
        </w:rPr>
      </w:pPr>
      <w:ins w:id="376" w:author="Nishant Deswal" w:date="2021-11-11T09:55:00Z">
        <w:r>
          <w:rPr>
            <w:lang w:val="en-GB"/>
          </w:rPr>
          <w:t>c</w:t>
        </w:r>
      </w:ins>
      <w:del w:id="377" w:author="Nishant Deswal" w:date="2021-11-11T09:55:00Z">
        <w:r w:rsidR="00C63712" w:rsidRPr="00C63712" w:rsidDel="00566E9D">
          <w:rPr>
            <w:lang w:val="en-GB"/>
          </w:rPr>
          <w:delText>C</w:delText>
        </w:r>
      </w:del>
      <w:r w:rsidR="00C63712" w:rsidRPr="00C63712">
        <w:rPr>
          <w:lang w:val="en-GB"/>
        </w:rPr>
        <w:t>alculates zonal statistics based on an input raster, using raster or polygon zones</w:t>
      </w:r>
      <w:r w:rsidR="00C63712">
        <w:rPr>
          <w:lang w:val="en-GB"/>
        </w:rPr>
        <w:t>.</w:t>
      </w:r>
    </w:p>
    <w:p w14:paraId="1117670C" w14:textId="5B6F840A" w:rsidR="00566E9D" w:rsidRDefault="00566E9D" w:rsidP="00566E9D">
      <w:pPr>
        <w:rPr>
          <w:ins w:id="378" w:author="Nishant Deswal" w:date="2021-11-11T09:55:00Z"/>
          <w:lang w:val="en-GB"/>
        </w:rPr>
      </w:pPr>
      <w:ins w:id="379" w:author="Nishant Deswal" w:date="2021-11-11T09:55:00Z">
        <w:r>
          <w:rPr>
            <w:b/>
            <w:bCs/>
            <w:lang w:val="en-GB"/>
          </w:rPr>
          <w:t xml:space="preserve">Source: </w:t>
        </w:r>
        <w:r>
          <w:rPr>
            <w:lang w:val="en-GB"/>
          </w:rPr>
          <w:t xml:space="preserve">this tool is part of </w:t>
        </w:r>
        <w:r w:rsidRPr="00700607">
          <w:rPr>
            <w:i/>
            <w:iCs/>
            <w:lang w:val="en-GB"/>
          </w:rPr>
          <w:t>wbt_geometric_analysis.py</w:t>
        </w:r>
      </w:ins>
    </w:p>
    <w:p w14:paraId="754C8C59" w14:textId="6DFD6DA7" w:rsidR="00566E9D" w:rsidRPr="00566E9D" w:rsidRDefault="00566E9D" w:rsidP="009744A6">
      <w:pPr>
        <w:rPr>
          <w:b/>
          <w:bCs/>
          <w:lang w:val="en-GB"/>
          <w:rPrChange w:id="380" w:author="Nishant Deswal" w:date="2021-11-11T09:55:00Z">
            <w:rPr>
              <w:lang w:val="en-GB"/>
            </w:rPr>
          </w:rPrChange>
        </w:rPr>
      </w:pPr>
      <w:ins w:id="381" w:author="Nishant Deswal" w:date="2021-11-11T09:55:00Z">
        <w:r>
          <w:rPr>
            <w:b/>
            <w:bCs/>
            <w:lang w:val="en-GB"/>
          </w:rPr>
          <w:t xml:space="preserve">Description: </w:t>
        </w:r>
      </w:ins>
    </w:p>
    <w:p w14:paraId="74BFD9CE" w14:textId="117247D7" w:rsidR="00C63712" w:rsidRDefault="009759D4" w:rsidP="009744A6">
      <w:pPr>
        <w:rPr>
          <w:lang w:val="en-GB"/>
        </w:rPr>
      </w:pPr>
      <w:ins w:id="382" w:author="Nishant Deswal" w:date="2021-11-11T09:57:00Z">
        <w:r>
          <w:rPr>
            <w:lang w:val="en-GB"/>
          </w:rPr>
          <w:t>This tool</w:t>
        </w:r>
      </w:ins>
      <w:del w:id="383" w:author="Nishant Deswal" w:date="2021-11-11T09:57:00Z">
        <w:r w:rsidR="00C63712" w:rsidDel="009759D4">
          <w:rPr>
            <w:lang w:val="en-GB"/>
          </w:rPr>
          <w:delText>It</w:delText>
        </w:r>
      </w:del>
      <w:r w:rsidR="00C63712">
        <w:rPr>
          <w:lang w:val="en-GB"/>
        </w:rPr>
        <w:t xml:space="preserve"> is composed of </w:t>
      </w:r>
      <w:r w:rsidR="0056081B">
        <w:rPr>
          <w:lang w:val="en-GB"/>
        </w:rPr>
        <w:t>two whitebox tools</w:t>
      </w:r>
      <w:ins w:id="384" w:author="Nishant Deswal" w:date="2021-11-12T12:52:00Z">
        <w:r w:rsidR="002F657D">
          <w:rPr>
            <w:lang w:val="en-GB"/>
          </w:rPr>
          <w:t xml:space="preserve"> and a geopandas</w:t>
        </w:r>
      </w:ins>
      <w:r w:rsidR="0056081B">
        <w:rPr>
          <w:lang w:val="en-GB"/>
        </w:rPr>
        <w:t xml:space="preserve"> </w:t>
      </w:r>
      <w:r w:rsidR="004D4008">
        <w:rPr>
          <w:lang w:val="en-GB"/>
        </w:rPr>
        <w:t>with the following workflow:</w:t>
      </w:r>
    </w:p>
    <w:p w14:paraId="328DBB46" w14:textId="5682A2D1" w:rsidR="002F657D" w:rsidRDefault="002F657D" w:rsidP="006264AF">
      <w:pPr>
        <w:pStyle w:val="ListParagraph"/>
        <w:numPr>
          <w:ilvl w:val="0"/>
          <w:numId w:val="9"/>
        </w:numPr>
        <w:rPr>
          <w:ins w:id="385" w:author="Nishant Deswal" w:date="2021-11-12T12:52:00Z"/>
          <w:lang w:val="en-GB"/>
        </w:rPr>
      </w:pPr>
      <w:ins w:id="386" w:author="Nishant Deswal" w:date="2021-11-12T12:52:00Z">
        <w:r w:rsidRPr="002F657D">
          <w:rPr>
            <w:lang w:val="en-GB"/>
          </w:rPr>
          <w:t>gpd.read_file()</w:t>
        </w:r>
      </w:ins>
    </w:p>
    <w:p w14:paraId="71A64806" w14:textId="3804FDEA" w:rsidR="004D4008" w:rsidRDefault="00B1159E" w:rsidP="006264AF">
      <w:pPr>
        <w:pStyle w:val="ListParagraph"/>
        <w:numPr>
          <w:ilvl w:val="0"/>
          <w:numId w:val="9"/>
        </w:numPr>
        <w:rPr>
          <w:lang w:val="en-GB"/>
        </w:rPr>
      </w:pPr>
      <w:r>
        <w:rPr>
          <w:lang w:val="en-GB"/>
        </w:rPr>
        <w:t>vector_polygons_to_raster()</w:t>
      </w:r>
    </w:p>
    <w:p w14:paraId="521C3831" w14:textId="0745AFB1" w:rsidR="00B1159E" w:rsidRDefault="007D3D83" w:rsidP="006264AF">
      <w:pPr>
        <w:pStyle w:val="ListParagraph"/>
        <w:numPr>
          <w:ilvl w:val="0"/>
          <w:numId w:val="9"/>
        </w:numPr>
        <w:rPr>
          <w:lang w:val="en-GB"/>
        </w:rPr>
      </w:pPr>
      <w:r>
        <w:rPr>
          <w:lang w:val="en-GB"/>
        </w:rPr>
        <w:t>zonal_statistics()</w:t>
      </w:r>
    </w:p>
    <w:p w14:paraId="1459E39F" w14:textId="459C0AF3" w:rsidR="002F657D" w:rsidRPr="002F657D" w:rsidRDefault="002F657D" w:rsidP="000D197E">
      <w:pPr>
        <w:rPr>
          <w:ins w:id="387" w:author="Nishant Deswal" w:date="2021-11-12T12:55:00Z"/>
          <w:b/>
          <w:bCs/>
          <w:rPrChange w:id="388" w:author="Nishant Deswal" w:date="2021-11-12T12:55:00Z">
            <w:rPr>
              <w:ins w:id="389" w:author="Nishant Deswal" w:date="2021-11-12T12:55:00Z"/>
            </w:rPr>
          </w:rPrChange>
        </w:rPr>
      </w:pPr>
      <w:ins w:id="390" w:author="Nishant Deswal" w:date="2021-11-12T12:55:00Z">
        <w:r>
          <w:rPr>
            <w:b/>
            <w:bCs/>
          </w:rPr>
          <w:t>Read files [</w:t>
        </w:r>
        <w:r>
          <w:rPr>
            <w:i/>
            <w:iCs/>
            <w:u w:val="single"/>
          </w:rPr>
          <w:fldChar w:fldCharType="begin"/>
        </w:r>
        <w:r>
          <w:rPr>
            <w:i/>
            <w:iCs/>
            <w:u w:val="single"/>
          </w:rPr>
          <w:instrText xml:space="preserve"> HYPERLINK "https://geopandas.org/en/stable/docs/reference/api/geopandas.read_file.html" </w:instrText>
        </w:r>
        <w:r>
          <w:rPr>
            <w:i/>
            <w:iCs/>
            <w:u w:val="single"/>
          </w:rPr>
          <w:fldChar w:fldCharType="separate"/>
        </w:r>
        <w:r w:rsidRPr="002F657D">
          <w:rPr>
            <w:rStyle w:val="Hyperlink"/>
            <w:i/>
            <w:iCs/>
          </w:rPr>
          <w:t>link</w:t>
        </w:r>
        <w:r>
          <w:rPr>
            <w:i/>
            <w:iCs/>
            <w:u w:val="single"/>
          </w:rPr>
          <w:fldChar w:fldCharType="end"/>
        </w:r>
        <w:r>
          <w:rPr>
            <w:b/>
            <w:bCs/>
          </w:rPr>
          <w:t>]</w:t>
        </w:r>
      </w:ins>
    </w:p>
    <w:p w14:paraId="19A50BA3" w14:textId="0326A702" w:rsidR="002F657D" w:rsidRPr="002F657D" w:rsidRDefault="003128FD" w:rsidP="000D197E">
      <w:pPr>
        <w:rPr>
          <w:ins w:id="391" w:author="Nishant Deswal" w:date="2021-11-12T12:52:00Z"/>
          <w:rPrChange w:id="392" w:author="Nishant Deswal" w:date="2021-11-12T12:53:00Z">
            <w:rPr>
              <w:ins w:id="393" w:author="Nishant Deswal" w:date="2021-11-12T12:52:00Z"/>
              <w:b/>
              <w:bCs/>
            </w:rPr>
          </w:rPrChange>
        </w:rPr>
      </w:pPr>
      <w:ins w:id="394" w:author="Nishant Deswal" w:date="2021-11-12T12:55:00Z">
        <w:r>
          <w:t>This g</w:t>
        </w:r>
      </w:ins>
      <w:ins w:id="395" w:author="Nishant Deswal" w:date="2021-11-12T12:53:00Z">
        <w:r w:rsidR="002F657D">
          <w:t>eopandas tool reads the vector file and is used to create a new index</w:t>
        </w:r>
      </w:ins>
      <w:ins w:id="396" w:author="Nishant Deswal" w:date="2021-11-12T12:54:00Z">
        <w:r w:rsidR="002F657D">
          <w:t>. This new index is then subsequently used as the field from attribute table</w:t>
        </w:r>
      </w:ins>
      <w:ins w:id="397" w:author="Nishant Deswal" w:date="2021-11-12T12:56:00Z">
        <w:r>
          <w:t>,</w:t>
        </w:r>
      </w:ins>
      <w:ins w:id="398" w:author="Nishant Deswal" w:date="2021-11-12T12:54:00Z">
        <w:r w:rsidR="002F657D">
          <w:t xml:space="preserve"> which is used to convert the vector polygon to a raster.</w:t>
        </w:r>
      </w:ins>
    </w:p>
    <w:p w14:paraId="3B58730D" w14:textId="59E74DEB" w:rsidR="00BC1B28" w:rsidRPr="000D197E" w:rsidRDefault="00BC1B28" w:rsidP="000D197E">
      <w:pPr>
        <w:rPr>
          <w:b/>
          <w:bCs/>
        </w:rPr>
      </w:pPr>
      <w:r w:rsidRPr="000D197E">
        <w:rPr>
          <w:b/>
          <w:bCs/>
        </w:rPr>
        <w:t>Vector polygons to raster</w:t>
      </w:r>
      <w:ins w:id="399" w:author="Nishant Deswal" w:date="2021-11-10T11:27:00Z">
        <w:r w:rsidR="00D34606">
          <w:rPr>
            <w:b/>
            <w:bCs/>
          </w:rPr>
          <w:t xml:space="preserve"> [</w:t>
        </w:r>
      </w:ins>
      <w:ins w:id="400" w:author="Nishant Deswal" w:date="2021-11-10T11:34:00Z">
        <w:r w:rsidR="00CF0545">
          <w:rPr>
            <w:i/>
            <w:iCs/>
            <w:u w:val="single"/>
          </w:rPr>
          <w:fldChar w:fldCharType="begin"/>
        </w:r>
        <w:r w:rsidR="00CF0545">
          <w:rPr>
            <w:i/>
            <w:iCs/>
            <w:u w:val="single"/>
          </w:rPr>
          <w:instrText xml:space="preserve"> HYPERLINK "https://www.whiteboxgeo.com/manual/wbt_book/available_tools/data_tools.html?highlight=vectorpolygons#vectorpolygonstoraster" </w:instrText>
        </w:r>
        <w:r w:rsidR="00CF0545">
          <w:rPr>
            <w:i/>
            <w:iCs/>
            <w:u w:val="single"/>
          </w:rPr>
          <w:fldChar w:fldCharType="separate"/>
        </w:r>
        <w:r w:rsidR="00D34606" w:rsidRPr="00CF0545">
          <w:rPr>
            <w:rStyle w:val="Hyperlink"/>
            <w:i/>
            <w:iCs/>
          </w:rPr>
          <w:t>link</w:t>
        </w:r>
        <w:r w:rsidR="00CF0545">
          <w:rPr>
            <w:i/>
            <w:iCs/>
            <w:u w:val="single"/>
          </w:rPr>
          <w:fldChar w:fldCharType="end"/>
        </w:r>
      </w:ins>
      <w:ins w:id="401" w:author="Nishant Deswal" w:date="2021-11-10T11:27:00Z">
        <w:r w:rsidR="00D34606">
          <w:rPr>
            <w:b/>
            <w:bCs/>
          </w:rPr>
          <w:t>]</w:t>
        </w:r>
      </w:ins>
    </w:p>
    <w:p w14:paraId="574E35EA" w14:textId="6DC5CCB2" w:rsidR="00BC1B28" w:rsidRDefault="00E760CD" w:rsidP="00BC1B28">
      <w:pPr>
        <w:rPr>
          <w:lang w:val="en-GB"/>
        </w:rPr>
      </w:pPr>
      <w:r w:rsidRPr="00E760CD">
        <w:rPr>
          <w:lang w:val="en-GB"/>
        </w:rPr>
        <w:t>Converts a vector containing polygons into a raster.</w:t>
      </w:r>
    </w:p>
    <w:p w14:paraId="484DBB4B" w14:textId="31BFEEBB" w:rsidR="00E760CD" w:rsidRPr="000D197E" w:rsidRDefault="008F0FCD" w:rsidP="000D197E">
      <w:pPr>
        <w:rPr>
          <w:b/>
          <w:bCs/>
        </w:rPr>
      </w:pPr>
      <w:r w:rsidRPr="000D197E">
        <w:rPr>
          <w:b/>
          <w:bCs/>
        </w:rPr>
        <w:t>Zonal statistics</w:t>
      </w:r>
      <w:ins w:id="402" w:author="Nishant Deswal" w:date="2021-11-10T11:28:00Z">
        <w:r w:rsidR="00D34606">
          <w:rPr>
            <w:b/>
            <w:bCs/>
          </w:rPr>
          <w:t xml:space="preserve"> [</w:t>
        </w:r>
      </w:ins>
      <w:ins w:id="403" w:author="Nishant Deswal" w:date="2021-11-10T11:34:00Z">
        <w:r w:rsidR="00CF0545">
          <w:rPr>
            <w:i/>
            <w:iCs/>
            <w:u w:val="single"/>
          </w:rPr>
          <w:fldChar w:fldCharType="begin"/>
        </w:r>
        <w:r w:rsidR="00CF0545">
          <w:rPr>
            <w:i/>
            <w:iCs/>
            <w:u w:val="single"/>
          </w:rPr>
          <w:instrText xml:space="preserve"> HYPERLINK "https://www.whiteboxgeo.com/manual/wbt_book/available_tools/mathand_stats_tools.html?highlight=zonalstatistics#zonalstatistics" </w:instrText>
        </w:r>
        <w:r w:rsidR="00CF0545">
          <w:rPr>
            <w:i/>
            <w:iCs/>
            <w:u w:val="single"/>
          </w:rPr>
          <w:fldChar w:fldCharType="separate"/>
        </w:r>
        <w:r w:rsidR="00D34606" w:rsidRPr="00CF0545">
          <w:rPr>
            <w:rStyle w:val="Hyperlink"/>
            <w:i/>
            <w:iCs/>
          </w:rPr>
          <w:t>link</w:t>
        </w:r>
        <w:r w:rsidR="00CF0545">
          <w:rPr>
            <w:i/>
            <w:iCs/>
            <w:u w:val="single"/>
          </w:rPr>
          <w:fldChar w:fldCharType="end"/>
        </w:r>
      </w:ins>
      <w:ins w:id="404" w:author="Nishant Deswal" w:date="2021-11-10T11:28:00Z">
        <w:r w:rsidR="00D34606">
          <w:rPr>
            <w:b/>
            <w:bCs/>
          </w:rPr>
          <w:t>]</w:t>
        </w:r>
      </w:ins>
    </w:p>
    <w:p w14:paraId="7925E08A" w14:textId="705188A7" w:rsidR="00D268EF" w:rsidRPr="00D268EF" w:rsidRDefault="00D268EF" w:rsidP="00D268EF">
      <w:pPr>
        <w:rPr>
          <w:lang w:val="en-GB"/>
        </w:rPr>
      </w:pPr>
      <w:r w:rsidRPr="00D268EF">
        <w:rPr>
          <w:lang w:val="en-GB"/>
        </w:rPr>
        <w:t xml:space="preserve">This tool can be used to extract common descriptive statistics associated with the distribution of some underlying data raster based on feature units defined by a feature definition raster. For example, this tool can be used to measure the maximum or average slope gradient (data image) for each of a group of watersheds (feature definitions). Although the data raster can contain any type of data, the feature definition raster must be categorical, </w:t>
      </w:r>
      <w:del w:id="405" w:author="Nishant Deswal" w:date="2021-11-10T11:08:00Z">
        <w:r w:rsidRPr="00D268EF">
          <w:rPr>
            <w:lang w:val="en-GB"/>
          </w:rPr>
          <w:delText>i.e.</w:delText>
        </w:r>
      </w:del>
      <w:ins w:id="406" w:author="Nishant Deswal" w:date="2021-11-10T11:08:00Z">
        <w:r w:rsidR="00A965B6" w:rsidRPr="00D268EF">
          <w:rPr>
            <w:lang w:val="en-GB"/>
          </w:rPr>
          <w:t>i.e.,</w:t>
        </w:r>
      </w:ins>
      <w:r w:rsidRPr="00D268EF">
        <w:rPr>
          <w:lang w:val="en-GB"/>
        </w:rPr>
        <w:t xml:space="preserve"> it must define area entities using integer values.</w:t>
      </w:r>
    </w:p>
    <w:p w14:paraId="3D24062B" w14:textId="77777777" w:rsidR="00D268EF" w:rsidRPr="00D268EF" w:rsidRDefault="00D268EF" w:rsidP="00D268EF">
      <w:pPr>
        <w:rPr>
          <w:lang w:val="en-GB"/>
        </w:rPr>
      </w:pPr>
    </w:p>
    <w:p w14:paraId="61EDF60E" w14:textId="7EAF7D0F" w:rsidR="00D268EF" w:rsidRPr="00D268EF" w:rsidRDefault="00D268EF" w:rsidP="00D268EF">
      <w:pPr>
        <w:rPr>
          <w:lang w:val="en-GB"/>
        </w:rPr>
      </w:pPr>
      <w:r w:rsidRPr="00D268EF">
        <w:rPr>
          <w:lang w:val="en-GB"/>
        </w:rPr>
        <w:t>The --stat parameter can take the values, 'mean', 'median', 'minimum', 'maximum', 'range', 'standard deviation', or 'total'.</w:t>
      </w:r>
    </w:p>
    <w:p w14:paraId="46658A18" w14:textId="65E347D2" w:rsidR="00D268EF" w:rsidRPr="00D268EF" w:rsidRDefault="00D268EF" w:rsidP="00D268EF">
      <w:pPr>
        <w:rPr>
          <w:lang w:val="en-GB"/>
        </w:rPr>
      </w:pPr>
      <w:r w:rsidRPr="00D268EF">
        <w:rPr>
          <w:lang w:val="en-GB"/>
        </w:rPr>
        <w:t>If an output image name is specified, the tool will assign the descriptive statistic value to each of the spatial entities defined in the feature definition raster. If text output is selected, an HTML table will be output, which can then be readily copied into a spreadsheet program for further analysis. This is a very powerful and useful tool for creating numerical summary data from spatial data which can then be interrogated using statistical analyses. At least one output type (image or text) must be specified for the tool to operate.</w:t>
      </w:r>
    </w:p>
    <w:p w14:paraId="6C5B462B" w14:textId="406F948F" w:rsidR="008F0FCD" w:rsidRDefault="00D268EF" w:rsidP="00D268EF">
      <w:pPr>
        <w:rPr>
          <w:lang w:val="en-GB"/>
        </w:rPr>
      </w:pPr>
      <w:r w:rsidRPr="00D268EF">
        <w:rPr>
          <w:lang w:val="en-GB"/>
        </w:rPr>
        <w:t>NoData values in either of the two input images are ignored during the calculation of the descriptive statistic.</w:t>
      </w:r>
    </w:p>
    <w:p w14:paraId="68DC635F" w14:textId="77777777" w:rsidR="00C063F3" w:rsidRDefault="00C063F3">
      <w:pPr>
        <w:spacing w:after="0"/>
        <w:rPr>
          <w:ins w:id="407" w:author="Nishant Deswal" w:date="2021-11-10T09:53:00Z"/>
          <w:rFonts w:asciiTheme="majorHAnsi" w:eastAsiaTheme="majorEastAsia" w:hAnsiTheme="majorHAnsi" w:cstheme="majorBidi"/>
          <w:b/>
          <w:sz w:val="24"/>
          <w:szCs w:val="32"/>
          <w:lang w:val="en-GB"/>
        </w:rPr>
      </w:pPr>
      <w:bookmarkStart w:id="408" w:name="_Toc87352426"/>
      <w:ins w:id="409" w:author="Nishant Deswal" w:date="2021-11-10T09:53:00Z">
        <w:r>
          <w:rPr>
            <w:sz w:val="24"/>
            <w:szCs w:val="32"/>
          </w:rPr>
          <w:br w:type="page"/>
        </w:r>
      </w:ins>
    </w:p>
    <w:p w14:paraId="7D7D9C04" w14:textId="0F91D671" w:rsidR="00D268EF" w:rsidRPr="00195D88" w:rsidRDefault="002D2614" w:rsidP="00195D88">
      <w:pPr>
        <w:pStyle w:val="Heading2"/>
        <w:rPr>
          <w:sz w:val="24"/>
          <w:szCs w:val="32"/>
        </w:rPr>
      </w:pPr>
      <w:r w:rsidRPr="00195D88">
        <w:rPr>
          <w:sz w:val="24"/>
          <w:szCs w:val="32"/>
        </w:rPr>
        <w:lastRenderedPageBreak/>
        <w:t>Distance from points</w:t>
      </w:r>
      <w:bookmarkEnd w:id="408"/>
    </w:p>
    <w:p w14:paraId="71E7BB9D" w14:textId="711FB037" w:rsidR="002D2614" w:rsidDel="00566E9D" w:rsidRDefault="00566E9D" w:rsidP="002D2614">
      <w:pPr>
        <w:rPr>
          <w:del w:id="410" w:author="Nishant Deswal" w:date="2021-11-11T09:56:00Z"/>
          <w:lang w:val="en-GB"/>
        </w:rPr>
      </w:pPr>
      <w:ins w:id="411" w:author="Nishant Deswal" w:date="2021-11-11T09:56:00Z">
        <w:r>
          <w:rPr>
            <w:b/>
            <w:bCs/>
            <w:lang w:val="en-GB"/>
          </w:rPr>
          <w:t xml:space="preserve">Outline: </w:t>
        </w:r>
      </w:ins>
      <w:del w:id="412" w:author="Nishant Deswal" w:date="2021-11-11T09:56:00Z">
        <w:r w:rsidR="003763AD" w:rsidDel="00566E9D">
          <w:rPr>
            <w:lang w:val="en-GB"/>
          </w:rPr>
          <w:delText xml:space="preserve">This tool is part of </w:delText>
        </w:r>
        <w:r w:rsidR="003763AD" w:rsidRPr="00700607" w:rsidDel="00566E9D">
          <w:rPr>
            <w:i/>
            <w:iCs/>
            <w:lang w:val="en-GB"/>
          </w:rPr>
          <w:delText>wbt_geometric_analysis.py</w:delText>
        </w:r>
        <w:r w:rsidR="003763AD" w:rsidDel="00566E9D">
          <w:rPr>
            <w:lang w:val="en-GB"/>
          </w:rPr>
          <w:delText>.</w:delText>
        </w:r>
      </w:del>
    </w:p>
    <w:p w14:paraId="01464D08" w14:textId="0273FB9D" w:rsidR="003763AD" w:rsidRDefault="00566E9D" w:rsidP="002D2614">
      <w:pPr>
        <w:rPr>
          <w:ins w:id="413" w:author="Nishant Deswal" w:date="2021-11-11T09:56:00Z"/>
          <w:lang w:val="en-GB"/>
        </w:rPr>
      </w:pPr>
      <w:ins w:id="414" w:author="Nishant Deswal" w:date="2021-11-11T09:56:00Z">
        <w:r>
          <w:rPr>
            <w:lang w:val="en-GB"/>
          </w:rPr>
          <w:t>i</w:t>
        </w:r>
      </w:ins>
      <w:del w:id="415" w:author="Nishant Deswal" w:date="2021-11-11T09:56:00Z">
        <w:r w:rsidR="005F2BCA" w:rsidDel="00566E9D">
          <w:rPr>
            <w:lang w:val="en-GB"/>
          </w:rPr>
          <w:delText>I</w:delText>
        </w:r>
      </w:del>
      <w:r w:rsidR="005F2BCA">
        <w:rPr>
          <w:lang w:val="en-GB"/>
        </w:rPr>
        <w:t>t creates a raster showing distances between input points.</w:t>
      </w:r>
    </w:p>
    <w:p w14:paraId="3FA47209" w14:textId="492E7884" w:rsidR="00566E9D" w:rsidRDefault="00566E9D" w:rsidP="00566E9D">
      <w:pPr>
        <w:rPr>
          <w:ins w:id="416" w:author="Nishant Deswal" w:date="2021-11-11T09:56:00Z"/>
          <w:lang w:val="en-GB"/>
        </w:rPr>
      </w:pPr>
      <w:ins w:id="417" w:author="Nishant Deswal" w:date="2021-11-11T09:56:00Z">
        <w:r>
          <w:rPr>
            <w:b/>
            <w:bCs/>
            <w:lang w:val="en-GB"/>
          </w:rPr>
          <w:t xml:space="preserve">Source: </w:t>
        </w:r>
        <w:r>
          <w:rPr>
            <w:lang w:val="en-GB"/>
          </w:rPr>
          <w:t xml:space="preserve">this tool is part of </w:t>
        </w:r>
        <w:r w:rsidRPr="00700607">
          <w:rPr>
            <w:i/>
            <w:iCs/>
            <w:lang w:val="en-GB"/>
          </w:rPr>
          <w:t>wbt_geometric_analysis.py</w:t>
        </w:r>
        <w:r>
          <w:rPr>
            <w:lang w:val="en-GB"/>
          </w:rPr>
          <w:t>.</w:t>
        </w:r>
      </w:ins>
    </w:p>
    <w:p w14:paraId="368858BA" w14:textId="4F63942D" w:rsidR="00566E9D" w:rsidRPr="00566E9D" w:rsidRDefault="00566E9D" w:rsidP="002D2614">
      <w:pPr>
        <w:rPr>
          <w:b/>
          <w:bCs/>
          <w:lang w:val="en-GB"/>
          <w:rPrChange w:id="418" w:author="Nishant Deswal" w:date="2021-11-11T09:56:00Z">
            <w:rPr>
              <w:lang w:val="en-GB"/>
            </w:rPr>
          </w:rPrChange>
        </w:rPr>
      </w:pPr>
      <w:ins w:id="419" w:author="Nishant Deswal" w:date="2021-11-11T09:56:00Z">
        <w:r>
          <w:rPr>
            <w:b/>
            <w:bCs/>
            <w:lang w:val="en-GB"/>
          </w:rPr>
          <w:t>Description:</w:t>
        </w:r>
      </w:ins>
    </w:p>
    <w:p w14:paraId="3E8EFD0D" w14:textId="675E1B57" w:rsidR="005F2BCA" w:rsidRDefault="002A1CE9" w:rsidP="002D2614">
      <w:pPr>
        <w:rPr>
          <w:lang w:val="en-GB"/>
        </w:rPr>
      </w:pPr>
      <w:ins w:id="420" w:author="Nishant Deswal" w:date="2021-11-11T09:57:00Z">
        <w:r>
          <w:rPr>
            <w:lang w:val="en-GB"/>
          </w:rPr>
          <w:t>This tool</w:t>
        </w:r>
      </w:ins>
      <w:del w:id="421" w:author="Nishant Deswal" w:date="2021-11-11T09:57:00Z">
        <w:r w:rsidR="002E3848" w:rsidDel="002A1CE9">
          <w:rPr>
            <w:lang w:val="en-GB"/>
          </w:rPr>
          <w:delText>It</w:delText>
        </w:r>
      </w:del>
      <w:r w:rsidR="002E3848">
        <w:rPr>
          <w:lang w:val="en-GB"/>
        </w:rPr>
        <w:t xml:space="preserve"> is composed of </w:t>
      </w:r>
      <w:r w:rsidR="00F554A3">
        <w:rPr>
          <w:lang w:val="en-GB"/>
        </w:rPr>
        <w:t>two whitebox tools with the following workflow:</w:t>
      </w:r>
    </w:p>
    <w:p w14:paraId="6BEB5859" w14:textId="5A12ACC2" w:rsidR="00F554A3" w:rsidRDefault="00F554A3" w:rsidP="006264AF">
      <w:pPr>
        <w:pStyle w:val="ListParagraph"/>
        <w:numPr>
          <w:ilvl w:val="0"/>
          <w:numId w:val="10"/>
        </w:numPr>
        <w:rPr>
          <w:lang w:val="en-GB"/>
        </w:rPr>
      </w:pPr>
      <w:r w:rsidRPr="00F554A3">
        <w:rPr>
          <w:lang w:val="en-GB"/>
        </w:rPr>
        <w:t>vector_points_to_raster</w:t>
      </w:r>
      <w:r>
        <w:rPr>
          <w:lang w:val="en-GB"/>
        </w:rPr>
        <w:t>()</w:t>
      </w:r>
    </w:p>
    <w:p w14:paraId="0AD2318A" w14:textId="019D434F" w:rsidR="00EE7037" w:rsidRDefault="00EE7037" w:rsidP="006264AF">
      <w:pPr>
        <w:pStyle w:val="ListParagraph"/>
        <w:numPr>
          <w:ilvl w:val="0"/>
          <w:numId w:val="10"/>
        </w:numPr>
        <w:rPr>
          <w:lang w:val="en-GB"/>
        </w:rPr>
      </w:pPr>
      <w:r>
        <w:rPr>
          <w:lang w:val="en-GB"/>
        </w:rPr>
        <w:t>convert_nodata_to_zero()</w:t>
      </w:r>
    </w:p>
    <w:p w14:paraId="08039CF9" w14:textId="79F449A5" w:rsidR="00F554A3" w:rsidRPr="00F554A3" w:rsidRDefault="00E95795" w:rsidP="006264AF">
      <w:pPr>
        <w:pStyle w:val="ListParagraph"/>
        <w:numPr>
          <w:ilvl w:val="0"/>
          <w:numId w:val="10"/>
        </w:numPr>
        <w:rPr>
          <w:lang w:val="en-GB"/>
        </w:rPr>
      </w:pPr>
      <w:r>
        <w:rPr>
          <w:lang w:val="en-GB"/>
        </w:rPr>
        <w:t>e</w:t>
      </w:r>
      <w:r w:rsidR="00F554A3">
        <w:rPr>
          <w:lang w:val="en-GB"/>
        </w:rPr>
        <w:t>uclidean_distance</w:t>
      </w:r>
      <w:r>
        <w:rPr>
          <w:lang w:val="en-GB"/>
        </w:rPr>
        <w:t>()</w:t>
      </w:r>
    </w:p>
    <w:p w14:paraId="053681D1" w14:textId="6B770E64" w:rsidR="00F554A3" w:rsidRPr="00195D88" w:rsidRDefault="00E95795" w:rsidP="00195D88">
      <w:pPr>
        <w:rPr>
          <w:b/>
          <w:bCs/>
        </w:rPr>
      </w:pPr>
      <w:bookmarkStart w:id="422" w:name="_Vector_points_to"/>
      <w:bookmarkStart w:id="423" w:name="vector_points_to_raster"/>
      <w:bookmarkEnd w:id="422"/>
      <w:r w:rsidRPr="00195D88">
        <w:rPr>
          <w:b/>
          <w:bCs/>
        </w:rPr>
        <w:t>Vector points</w:t>
      </w:r>
      <w:r w:rsidR="00571D09" w:rsidRPr="00195D88">
        <w:rPr>
          <w:b/>
          <w:bCs/>
        </w:rPr>
        <w:t xml:space="preserve"> to raster</w:t>
      </w:r>
      <w:ins w:id="424" w:author="Nishant Deswal" w:date="2021-11-10T11:28:00Z">
        <w:r w:rsidR="00D34606">
          <w:rPr>
            <w:b/>
            <w:bCs/>
          </w:rPr>
          <w:t xml:space="preserve"> [</w:t>
        </w:r>
      </w:ins>
      <w:ins w:id="425" w:author="Nishant Deswal" w:date="2021-11-10T11:34:00Z">
        <w:r w:rsidR="00CF0545">
          <w:rPr>
            <w:i/>
            <w:iCs/>
            <w:u w:val="single"/>
          </w:rPr>
          <w:fldChar w:fldCharType="begin"/>
        </w:r>
        <w:r w:rsidR="00CF0545">
          <w:rPr>
            <w:i/>
            <w:iCs/>
            <w:u w:val="single"/>
          </w:rPr>
          <w:instrText xml:space="preserve"> HYPERLINK "https://www.whiteboxgeo.com/manual/wbt_book/available_tools/data_tools.html?highlight=vectorpoints#vectorpointstoraster" </w:instrText>
        </w:r>
        <w:r w:rsidR="00CF0545">
          <w:rPr>
            <w:i/>
            <w:iCs/>
            <w:u w:val="single"/>
          </w:rPr>
          <w:fldChar w:fldCharType="separate"/>
        </w:r>
        <w:r w:rsidR="00D34606" w:rsidRPr="00CF0545">
          <w:rPr>
            <w:rStyle w:val="Hyperlink"/>
            <w:i/>
            <w:iCs/>
          </w:rPr>
          <w:t>link</w:t>
        </w:r>
        <w:r w:rsidR="00CF0545">
          <w:rPr>
            <w:i/>
            <w:iCs/>
            <w:u w:val="single"/>
          </w:rPr>
          <w:fldChar w:fldCharType="end"/>
        </w:r>
      </w:ins>
      <w:ins w:id="426" w:author="Nishant Deswal" w:date="2021-11-10T11:28:00Z">
        <w:r w:rsidR="00D34606">
          <w:rPr>
            <w:b/>
            <w:bCs/>
          </w:rPr>
          <w:t>]</w:t>
        </w:r>
      </w:ins>
    </w:p>
    <w:bookmarkEnd w:id="423"/>
    <w:p w14:paraId="03F8542F" w14:textId="7B76DE74" w:rsidR="00F96CF3" w:rsidRPr="00F96CF3" w:rsidRDefault="00F96CF3" w:rsidP="00F96CF3">
      <w:pPr>
        <w:rPr>
          <w:lang w:val="en-GB"/>
        </w:rPr>
      </w:pPr>
      <w:r w:rsidRPr="00F96CF3">
        <w:rPr>
          <w:lang w:val="en-GB"/>
        </w:rPr>
        <w:t>This tool can be used to convert a vector points file into a raster grid. The user must specify the name of the input vector and the output raster file. The field name (--field) is the field from the attributes table from which the tool will retrieve the information to assign to grid cells in the output raster. The field must contain numerical data. If the user does not supply a field name parameter, each feature in the raster will be assigned the record number of the feature. The assignment operation determines how the situation of multiple points contained within the same grid cell is handled. The background value is zero by default but can be set to NoData optionally using the --nodata value.</w:t>
      </w:r>
    </w:p>
    <w:p w14:paraId="0134D93E" w14:textId="7C79DE62" w:rsidR="00F96CF3" w:rsidRPr="00F96CF3" w:rsidRDefault="00F96CF3" w:rsidP="00F96CF3">
      <w:pPr>
        <w:rPr>
          <w:lang w:val="en-GB"/>
        </w:rPr>
      </w:pPr>
      <w:r w:rsidRPr="00F96CF3">
        <w:rPr>
          <w:lang w:val="en-GB"/>
        </w:rPr>
        <w:t>If the user optionally specifies the grid cell size parameter (--cell_size) then the coordinates will be determined by the input vector (</w:t>
      </w:r>
      <w:del w:id="427" w:author="Nishant Deswal" w:date="2021-11-10T11:08:00Z">
        <w:r w:rsidRPr="00F96CF3">
          <w:rPr>
            <w:lang w:val="en-GB"/>
          </w:rPr>
          <w:delText>i.e.</w:delText>
        </w:r>
      </w:del>
      <w:ins w:id="428" w:author="Nishant Deswal" w:date="2021-11-10T11:08:00Z">
        <w:r w:rsidR="00A965B6" w:rsidRPr="00F96CF3">
          <w:rPr>
            <w:lang w:val="en-GB"/>
          </w:rPr>
          <w:t>i.e.,</w:t>
        </w:r>
      </w:ins>
      <w:r w:rsidRPr="00F96CF3">
        <w:rPr>
          <w:lang w:val="en-GB"/>
        </w:rPr>
        <w:t xml:space="preserve"> the bounding box) and the specified cell size. This will also determine the number of rows and columns in the output raster. If the user instead specifies the optional base raster file parameter (--base), the output raster's coordinates (</w:t>
      </w:r>
      <w:del w:id="429" w:author="Nishant Deswal" w:date="2021-11-10T11:08:00Z">
        <w:r w:rsidRPr="00F96CF3">
          <w:rPr>
            <w:lang w:val="en-GB"/>
          </w:rPr>
          <w:delText>i.e.</w:delText>
        </w:r>
      </w:del>
      <w:ins w:id="430" w:author="Nishant Deswal" w:date="2021-11-10T11:08:00Z">
        <w:r w:rsidR="00A965B6" w:rsidRPr="00F96CF3">
          <w:rPr>
            <w:lang w:val="en-GB"/>
          </w:rPr>
          <w:t>i.e.,</w:t>
        </w:r>
      </w:ins>
      <w:r w:rsidRPr="00F96CF3">
        <w:rPr>
          <w:lang w:val="en-GB"/>
        </w:rPr>
        <w:t xml:space="preserve"> north, south, east, west) and row and column count will be the same as the base file.</w:t>
      </w:r>
    </w:p>
    <w:p w14:paraId="02A8D189" w14:textId="637EC5F6" w:rsidR="00571D09" w:rsidRDefault="00F96CF3" w:rsidP="00F96CF3">
      <w:pPr>
        <w:rPr>
          <w:lang w:val="en-GB"/>
        </w:rPr>
      </w:pPr>
      <w:r w:rsidRPr="00F96CF3">
        <w:rPr>
          <w:lang w:val="en-GB"/>
        </w:rPr>
        <w:t>In the case that multiple points are contained within a single grid cell, the output can be assigned (--assign) the first, last (default), min, max, or sum of the contained points.</w:t>
      </w:r>
    </w:p>
    <w:p w14:paraId="74F13B6E" w14:textId="53F9B98D" w:rsidR="00EE7037" w:rsidRPr="004E23D9" w:rsidRDefault="00EE7037" w:rsidP="004E23D9">
      <w:pPr>
        <w:rPr>
          <w:b/>
          <w:bCs/>
        </w:rPr>
      </w:pPr>
      <w:bookmarkStart w:id="431" w:name="_Convert_nodata_to"/>
      <w:bookmarkStart w:id="432" w:name="convert_nodata_to_zero"/>
      <w:bookmarkEnd w:id="431"/>
      <w:r w:rsidRPr="004E23D9">
        <w:rPr>
          <w:b/>
          <w:bCs/>
        </w:rPr>
        <w:t>Convert nodata to zero</w:t>
      </w:r>
      <w:ins w:id="433" w:author="Nishant Deswal" w:date="2021-11-10T11:28:00Z">
        <w:r w:rsidR="00D34606">
          <w:rPr>
            <w:b/>
            <w:bCs/>
          </w:rPr>
          <w:t xml:space="preserve"> [</w:t>
        </w:r>
      </w:ins>
      <w:ins w:id="434" w:author="Nishant Deswal" w:date="2021-11-10T11:35:00Z">
        <w:r w:rsidR="00CF0545">
          <w:rPr>
            <w:i/>
            <w:iCs/>
            <w:u w:val="single"/>
          </w:rPr>
          <w:fldChar w:fldCharType="begin"/>
        </w:r>
        <w:r w:rsidR="00CF0545">
          <w:rPr>
            <w:i/>
            <w:iCs/>
            <w:u w:val="single"/>
          </w:rPr>
          <w:instrText xml:space="preserve"> HYPERLINK "https://www.whiteboxgeo.com/manual/wbt_book/available_tools/data_tools.html?highlight=convertnoda#convertnodatatozero" </w:instrText>
        </w:r>
        <w:r w:rsidR="00CF0545">
          <w:rPr>
            <w:i/>
            <w:iCs/>
            <w:u w:val="single"/>
          </w:rPr>
          <w:fldChar w:fldCharType="separate"/>
        </w:r>
        <w:r w:rsidR="00D34606" w:rsidRPr="00CF0545">
          <w:rPr>
            <w:rStyle w:val="Hyperlink"/>
            <w:i/>
            <w:iCs/>
          </w:rPr>
          <w:t>link</w:t>
        </w:r>
        <w:r w:rsidR="00CF0545">
          <w:rPr>
            <w:i/>
            <w:iCs/>
            <w:u w:val="single"/>
          </w:rPr>
          <w:fldChar w:fldCharType="end"/>
        </w:r>
      </w:ins>
      <w:ins w:id="435" w:author="Nishant Deswal" w:date="2021-11-10T11:28:00Z">
        <w:r w:rsidR="00D34606">
          <w:rPr>
            <w:b/>
            <w:bCs/>
          </w:rPr>
          <w:t>]</w:t>
        </w:r>
      </w:ins>
    </w:p>
    <w:bookmarkEnd w:id="432"/>
    <w:p w14:paraId="3615EC1E" w14:textId="053AD1C2" w:rsidR="00EE7037" w:rsidRPr="00EE7037" w:rsidRDefault="000225E6" w:rsidP="00EE7037">
      <w:pPr>
        <w:rPr>
          <w:lang w:val="en-GB"/>
        </w:rPr>
      </w:pPr>
      <w:r w:rsidRPr="000225E6">
        <w:rPr>
          <w:lang w:val="en-GB"/>
        </w:rPr>
        <w:t>This tool can be used to change the value within the grid cells of a raster file (--input) that contain NoData to zero. The most common reason for using this tool is to change the background region of a raster image such that it can be included in analysis since NoData values are usually ignored by</w:t>
      </w:r>
      <w:del w:id="436" w:author="Nishant Deswal" w:date="2021-11-10T11:07:00Z">
        <w:r w:rsidRPr="000225E6">
          <w:rPr>
            <w:lang w:val="en-GB"/>
          </w:rPr>
          <w:delText xml:space="preserve"> by</w:delText>
        </w:r>
      </w:del>
      <w:r w:rsidRPr="000225E6">
        <w:rPr>
          <w:lang w:val="en-GB"/>
        </w:rPr>
        <w:t xml:space="preserve"> most tools. This change, however, will result in the background no longer displaying transparently in most GIS. This change can be reversed using the SetNoDataValue tool.</w:t>
      </w:r>
    </w:p>
    <w:p w14:paraId="49959570" w14:textId="43E44CB5" w:rsidR="00F96CF3" w:rsidRPr="00195D88" w:rsidRDefault="00F96CF3" w:rsidP="00195D88">
      <w:pPr>
        <w:rPr>
          <w:b/>
          <w:bCs/>
        </w:rPr>
      </w:pPr>
      <w:bookmarkStart w:id="437" w:name="_Euclidean_distance"/>
      <w:bookmarkStart w:id="438" w:name="euclidean_distance"/>
      <w:bookmarkEnd w:id="437"/>
      <w:r w:rsidRPr="00195D88">
        <w:rPr>
          <w:b/>
          <w:bCs/>
        </w:rPr>
        <w:t>Euclidean distance</w:t>
      </w:r>
      <w:ins w:id="439" w:author="Nishant Deswal" w:date="2021-11-10T11:28:00Z">
        <w:r w:rsidR="00D34606">
          <w:rPr>
            <w:b/>
            <w:bCs/>
          </w:rPr>
          <w:t xml:space="preserve"> [</w:t>
        </w:r>
      </w:ins>
      <w:ins w:id="440" w:author="Nishant Deswal" w:date="2021-11-10T11:37:00Z">
        <w:r w:rsidR="00A52AF6">
          <w:rPr>
            <w:i/>
            <w:iCs/>
            <w:u w:val="single"/>
          </w:rPr>
          <w:fldChar w:fldCharType="begin"/>
        </w:r>
        <w:r w:rsidR="00A52AF6">
          <w:rPr>
            <w:i/>
            <w:iCs/>
            <w:u w:val="single"/>
          </w:rPr>
          <w:instrText xml:space="preserve"> HYPERLINK "https://www.whiteboxgeo.com/manual/wbt_book/available_tools/gis_analysis_distance_tools.html?highlight=euclidean#euclideandistance" </w:instrText>
        </w:r>
        <w:r w:rsidR="00A52AF6">
          <w:rPr>
            <w:i/>
            <w:iCs/>
            <w:u w:val="single"/>
          </w:rPr>
          <w:fldChar w:fldCharType="separate"/>
        </w:r>
        <w:r w:rsidR="00D34606" w:rsidRPr="00A52AF6">
          <w:rPr>
            <w:rStyle w:val="Hyperlink"/>
            <w:i/>
            <w:iCs/>
          </w:rPr>
          <w:t>link</w:t>
        </w:r>
        <w:r w:rsidR="00A52AF6">
          <w:rPr>
            <w:i/>
            <w:iCs/>
            <w:u w:val="single"/>
          </w:rPr>
          <w:fldChar w:fldCharType="end"/>
        </w:r>
      </w:ins>
      <w:ins w:id="441" w:author="Nishant Deswal" w:date="2021-11-10T11:28:00Z">
        <w:r w:rsidR="00D34606">
          <w:rPr>
            <w:b/>
            <w:bCs/>
          </w:rPr>
          <w:t>]</w:t>
        </w:r>
      </w:ins>
    </w:p>
    <w:bookmarkEnd w:id="438"/>
    <w:p w14:paraId="40DF7D0E" w14:textId="11AE0F74" w:rsidR="005F6132" w:rsidRPr="005F6132" w:rsidRDefault="005F6132" w:rsidP="005F6132">
      <w:pPr>
        <w:rPr>
          <w:lang w:val="en-GB"/>
        </w:rPr>
      </w:pPr>
      <w:r w:rsidRPr="005F6132">
        <w:rPr>
          <w:lang w:val="en-GB"/>
        </w:rPr>
        <w:t>This tool will estimate the Euclidean distance (</w:t>
      </w:r>
      <w:del w:id="442" w:author="Nishant Deswal" w:date="2021-11-10T11:08:00Z">
        <w:r w:rsidRPr="005F6132">
          <w:rPr>
            <w:lang w:val="en-GB"/>
          </w:rPr>
          <w:delText>i.e.</w:delText>
        </w:r>
      </w:del>
      <w:ins w:id="443" w:author="Nishant Deswal" w:date="2021-11-10T11:08:00Z">
        <w:r w:rsidR="00A965B6" w:rsidRPr="005F6132">
          <w:rPr>
            <w:lang w:val="en-GB"/>
          </w:rPr>
          <w:t>i.e.,</w:t>
        </w:r>
      </w:ins>
      <w:r w:rsidRPr="005F6132">
        <w:rPr>
          <w:lang w:val="en-GB"/>
        </w:rPr>
        <w:t xml:space="preserve"> straight-line distance) between each grid cell and the nearest 'target cell' in the input image. Target cells are all non-zero, non-NoData grid cells. Distance in the output image is measured in the same units as the horizontal units of the input image.</w:t>
      </w:r>
    </w:p>
    <w:p w14:paraId="589FEC87" w14:textId="2CF356C6" w:rsidR="005F6132" w:rsidRPr="005F6132" w:rsidRDefault="005F6132" w:rsidP="005F6132">
      <w:pPr>
        <w:rPr>
          <w:lang w:val="en-GB"/>
        </w:rPr>
      </w:pPr>
      <w:r w:rsidRPr="005F6132">
        <w:rPr>
          <w:lang w:val="en-GB"/>
        </w:rPr>
        <w:t xml:space="preserve">Algorithm </w:t>
      </w:r>
      <w:ins w:id="444" w:author="Nishant Deswal" w:date="2021-11-10T11:28:00Z">
        <w:r w:rsidR="00D34606">
          <w:rPr>
            <w:lang w:val="en-GB"/>
          </w:rPr>
          <w:t>d</w:t>
        </w:r>
      </w:ins>
      <w:del w:id="445" w:author="Nishant Deswal" w:date="2021-11-10T11:28:00Z">
        <w:r w:rsidRPr="005F6132">
          <w:rPr>
            <w:lang w:val="en-GB"/>
          </w:rPr>
          <w:delText>D</w:delText>
        </w:r>
      </w:del>
      <w:r w:rsidRPr="005F6132">
        <w:rPr>
          <w:lang w:val="en-GB"/>
        </w:rPr>
        <w:t>escription:</w:t>
      </w:r>
    </w:p>
    <w:p w14:paraId="344676EB" w14:textId="0A41E185" w:rsidR="00F96CF3" w:rsidRPr="00F96CF3" w:rsidRDefault="005F6132" w:rsidP="005F6132">
      <w:pPr>
        <w:rPr>
          <w:lang w:val="en-GB"/>
        </w:rPr>
      </w:pPr>
      <w:r w:rsidRPr="005F6132">
        <w:rPr>
          <w:lang w:val="en-GB"/>
        </w:rPr>
        <w:t>The algorithm is based on the highly efficient distance transform of Shih and Wu (2003). It makes four passes of the image; the first pass initializes the output image; the second and third passes calculate the minimum squared Euclidean distance by examining the 3 x 3 neighbourhood surrounding each cell; the last pass takes the square root of cell values, transforming them into true Euclidean distances, and deals with NoData values that may be present. All NoData value grid cells in the input image will contain NoData values in the output image. As such, NoData is not a suitable background value for non-target cells. Background areas should be designated with zero values.</w:t>
      </w:r>
    </w:p>
    <w:p w14:paraId="7AA7F630" w14:textId="2967561D" w:rsidR="00100B3A" w:rsidRPr="00195D88" w:rsidRDefault="005F6132" w:rsidP="00195D88">
      <w:pPr>
        <w:pStyle w:val="Heading2"/>
        <w:rPr>
          <w:sz w:val="24"/>
          <w:szCs w:val="32"/>
        </w:rPr>
      </w:pPr>
      <w:bookmarkStart w:id="446" w:name="_Toc87352427"/>
      <w:r w:rsidRPr="00195D88">
        <w:rPr>
          <w:sz w:val="24"/>
          <w:szCs w:val="32"/>
        </w:rPr>
        <w:lastRenderedPageBreak/>
        <w:t>Distance from lines</w:t>
      </w:r>
      <w:bookmarkEnd w:id="446"/>
    </w:p>
    <w:p w14:paraId="41942B2C" w14:textId="1CF51A0F" w:rsidR="005F6132" w:rsidDel="0084333A" w:rsidRDefault="0084333A" w:rsidP="005F6132">
      <w:pPr>
        <w:rPr>
          <w:moveFrom w:id="447" w:author="Nishant Deswal" w:date="2021-11-11T09:57:00Z"/>
          <w:lang w:val="en-GB"/>
        </w:rPr>
      </w:pPr>
      <w:ins w:id="448" w:author="Nishant Deswal" w:date="2021-11-11T09:58:00Z">
        <w:r>
          <w:rPr>
            <w:b/>
            <w:bCs/>
            <w:lang w:val="en-GB"/>
          </w:rPr>
          <w:t xml:space="preserve">Outline: </w:t>
        </w:r>
      </w:ins>
      <w:moveFromRangeStart w:id="449" w:author="Nishant Deswal" w:date="2021-11-11T09:57:00Z" w:name="move87517085"/>
      <w:moveFrom w:id="450" w:author="Nishant Deswal" w:date="2021-11-11T09:57:00Z">
        <w:r w:rsidR="005F6132" w:rsidDel="0084333A">
          <w:rPr>
            <w:lang w:val="en-GB"/>
          </w:rPr>
          <w:t xml:space="preserve">This tool is part of </w:t>
        </w:r>
        <w:r w:rsidR="005F6132" w:rsidRPr="00700607" w:rsidDel="0084333A">
          <w:rPr>
            <w:i/>
            <w:iCs/>
            <w:lang w:val="en-GB"/>
          </w:rPr>
          <w:t>wbt_geometric_analysis.py.</w:t>
        </w:r>
      </w:moveFrom>
    </w:p>
    <w:moveFromRangeEnd w:id="449"/>
    <w:p w14:paraId="6C48FB9E" w14:textId="5D34342F" w:rsidR="005F6132" w:rsidRDefault="0084333A" w:rsidP="005F6132">
      <w:pPr>
        <w:rPr>
          <w:ins w:id="451" w:author="Nishant Deswal" w:date="2021-11-11T09:57:00Z"/>
          <w:lang w:val="en-GB"/>
        </w:rPr>
      </w:pPr>
      <w:ins w:id="452" w:author="Nishant Deswal" w:date="2021-11-11T09:58:00Z">
        <w:r>
          <w:rPr>
            <w:lang w:val="en-GB"/>
          </w:rPr>
          <w:t>i</w:t>
        </w:r>
      </w:ins>
      <w:del w:id="453" w:author="Nishant Deswal" w:date="2021-11-11T09:57:00Z">
        <w:r w:rsidR="005F6132" w:rsidDel="0084333A">
          <w:rPr>
            <w:lang w:val="en-GB"/>
          </w:rPr>
          <w:delText>I</w:delText>
        </w:r>
      </w:del>
      <w:r w:rsidR="005F6132">
        <w:rPr>
          <w:lang w:val="en-GB"/>
        </w:rPr>
        <w:t>t creates a raster showing distances between input lines.</w:t>
      </w:r>
    </w:p>
    <w:p w14:paraId="0F6D2730" w14:textId="06DB8DF0" w:rsidR="0084333A" w:rsidRDefault="0084333A" w:rsidP="0084333A">
      <w:pPr>
        <w:rPr>
          <w:moveTo w:id="454" w:author="Nishant Deswal" w:date="2021-11-11T09:57:00Z"/>
          <w:lang w:val="en-GB"/>
        </w:rPr>
      </w:pPr>
      <w:ins w:id="455" w:author="Nishant Deswal" w:date="2021-11-11T09:58:00Z">
        <w:r>
          <w:rPr>
            <w:b/>
            <w:bCs/>
            <w:lang w:val="en-GB"/>
          </w:rPr>
          <w:t xml:space="preserve">Source: </w:t>
        </w:r>
      </w:ins>
      <w:ins w:id="456" w:author="Nishant Deswal" w:date="2021-11-11T09:57:00Z">
        <w:r>
          <w:rPr>
            <w:lang w:val="en-GB"/>
          </w:rPr>
          <w:t>t</w:t>
        </w:r>
      </w:ins>
      <w:moveToRangeStart w:id="457" w:author="Nishant Deswal" w:date="2021-11-11T09:57:00Z" w:name="move87517085"/>
      <w:moveTo w:id="458" w:author="Nishant Deswal" w:date="2021-11-11T09:57:00Z">
        <w:del w:id="459" w:author="Nishant Deswal" w:date="2021-11-11T09:57:00Z">
          <w:r w:rsidDel="0084333A">
            <w:rPr>
              <w:lang w:val="en-GB"/>
            </w:rPr>
            <w:delText>T</w:delText>
          </w:r>
        </w:del>
        <w:r>
          <w:rPr>
            <w:lang w:val="en-GB"/>
          </w:rPr>
          <w:t xml:space="preserve">his tool is part of </w:t>
        </w:r>
        <w:r w:rsidRPr="00700607">
          <w:rPr>
            <w:i/>
            <w:iCs/>
            <w:lang w:val="en-GB"/>
          </w:rPr>
          <w:t>wbt_geometric_analysis.py.</w:t>
        </w:r>
      </w:moveTo>
    </w:p>
    <w:moveToRangeEnd w:id="457"/>
    <w:p w14:paraId="70FBD83A" w14:textId="4AB887F2" w:rsidR="0084333A" w:rsidRPr="0084333A" w:rsidRDefault="0084333A" w:rsidP="005F6132">
      <w:pPr>
        <w:rPr>
          <w:b/>
          <w:bCs/>
          <w:lang w:val="en-GB"/>
          <w:rPrChange w:id="460" w:author="Nishant Deswal" w:date="2021-11-11T09:57:00Z">
            <w:rPr>
              <w:lang w:val="en-GB"/>
            </w:rPr>
          </w:rPrChange>
        </w:rPr>
      </w:pPr>
      <w:ins w:id="461" w:author="Nishant Deswal" w:date="2021-11-11T09:57:00Z">
        <w:r>
          <w:rPr>
            <w:b/>
            <w:bCs/>
            <w:lang w:val="en-GB"/>
          </w:rPr>
          <w:t>Description:</w:t>
        </w:r>
      </w:ins>
    </w:p>
    <w:p w14:paraId="46E9C4EC" w14:textId="750330DC" w:rsidR="005F6132" w:rsidRDefault="0084333A" w:rsidP="005F6132">
      <w:pPr>
        <w:rPr>
          <w:lang w:val="en-GB"/>
        </w:rPr>
      </w:pPr>
      <w:ins w:id="462" w:author="Nishant Deswal" w:date="2021-11-11T09:57:00Z">
        <w:r>
          <w:rPr>
            <w:lang w:val="en-GB"/>
          </w:rPr>
          <w:t>This tool</w:t>
        </w:r>
      </w:ins>
      <w:del w:id="463" w:author="Nishant Deswal" w:date="2021-11-11T09:57:00Z">
        <w:r w:rsidR="005F6132" w:rsidDel="0084333A">
          <w:rPr>
            <w:lang w:val="en-GB"/>
          </w:rPr>
          <w:delText>It</w:delText>
        </w:r>
      </w:del>
      <w:r w:rsidR="005F6132">
        <w:rPr>
          <w:lang w:val="en-GB"/>
        </w:rPr>
        <w:t xml:space="preserve"> is composed of two whitebox tools with the following workflow:</w:t>
      </w:r>
    </w:p>
    <w:p w14:paraId="44FB4302" w14:textId="24EED743" w:rsidR="002421C3" w:rsidRDefault="002421C3" w:rsidP="006264AF">
      <w:pPr>
        <w:pStyle w:val="ListParagraph"/>
        <w:numPr>
          <w:ilvl w:val="0"/>
          <w:numId w:val="11"/>
        </w:numPr>
        <w:rPr>
          <w:lang w:val="en-GB"/>
        </w:rPr>
      </w:pPr>
      <w:r>
        <w:rPr>
          <w:lang w:val="en-GB"/>
        </w:rPr>
        <w:t>vector_lines_to_raster()</w:t>
      </w:r>
    </w:p>
    <w:p w14:paraId="43451D7A" w14:textId="531BAA94" w:rsidR="00F62C08" w:rsidRPr="00F62C08" w:rsidRDefault="00F62C08" w:rsidP="006264AF">
      <w:pPr>
        <w:pStyle w:val="ListParagraph"/>
        <w:numPr>
          <w:ilvl w:val="0"/>
          <w:numId w:val="11"/>
        </w:numPr>
        <w:rPr>
          <w:lang w:val="en-GB"/>
        </w:rPr>
      </w:pPr>
      <w:r>
        <w:rPr>
          <w:lang w:val="en-GB"/>
        </w:rPr>
        <w:t>convert_nodata_to_zero()</w:t>
      </w:r>
    </w:p>
    <w:p w14:paraId="1062743B" w14:textId="79F6AEB6" w:rsidR="002421C3" w:rsidRDefault="002421C3" w:rsidP="006264AF">
      <w:pPr>
        <w:pStyle w:val="ListParagraph"/>
        <w:numPr>
          <w:ilvl w:val="0"/>
          <w:numId w:val="11"/>
        </w:numPr>
        <w:rPr>
          <w:lang w:val="en-GB"/>
        </w:rPr>
      </w:pPr>
      <w:r>
        <w:rPr>
          <w:lang w:val="en-GB"/>
        </w:rPr>
        <w:t>euclidean_distance()</w:t>
      </w:r>
    </w:p>
    <w:p w14:paraId="27FDD39F" w14:textId="463AC749" w:rsidR="002421C3" w:rsidRPr="00195D88" w:rsidRDefault="002421C3" w:rsidP="00195D88">
      <w:pPr>
        <w:rPr>
          <w:b/>
          <w:bCs/>
        </w:rPr>
      </w:pPr>
      <w:bookmarkStart w:id="464" w:name="_Vector_lines_to"/>
      <w:bookmarkStart w:id="465" w:name="vector_lines_to_raster"/>
      <w:bookmarkEnd w:id="464"/>
      <w:r w:rsidRPr="00195D88">
        <w:rPr>
          <w:b/>
          <w:bCs/>
        </w:rPr>
        <w:t>Vector lines to raster</w:t>
      </w:r>
      <w:ins w:id="466" w:author="Nishant Deswal" w:date="2021-11-10T11:28:00Z">
        <w:r w:rsidR="00D34606">
          <w:rPr>
            <w:b/>
            <w:bCs/>
          </w:rPr>
          <w:t xml:space="preserve"> [</w:t>
        </w:r>
      </w:ins>
      <w:ins w:id="467" w:author="Nishant Deswal" w:date="2021-11-10T11:41:00Z">
        <w:r w:rsidR="00F9141A">
          <w:rPr>
            <w:i/>
            <w:iCs/>
            <w:u w:val="single"/>
          </w:rPr>
          <w:fldChar w:fldCharType="begin"/>
        </w:r>
        <w:r w:rsidR="00F9141A">
          <w:rPr>
            <w:i/>
            <w:iCs/>
            <w:u w:val="single"/>
          </w:rPr>
          <w:instrText xml:space="preserve"> HYPERLINK "https://www.whiteboxgeo.com/manual/wbt_book/available_tools/data_tools.html?highlight=vectorlines#vectorlinestoraster" </w:instrText>
        </w:r>
        <w:r w:rsidR="00F9141A">
          <w:rPr>
            <w:i/>
            <w:iCs/>
            <w:u w:val="single"/>
          </w:rPr>
          <w:fldChar w:fldCharType="separate"/>
        </w:r>
        <w:r w:rsidR="00D34606" w:rsidRPr="00F9141A">
          <w:rPr>
            <w:rStyle w:val="Hyperlink"/>
            <w:i/>
            <w:iCs/>
          </w:rPr>
          <w:t>link</w:t>
        </w:r>
        <w:r w:rsidR="00F9141A">
          <w:rPr>
            <w:i/>
            <w:iCs/>
            <w:u w:val="single"/>
          </w:rPr>
          <w:fldChar w:fldCharType="end"/>
        </w:r>
      </w:ins>
      <w:ins w:id="468" w:author="Nishant Deswal" w:date="2021-11-10T11:28:00Z">
        <w:r w:rsidR="00D34606">
          <w:rPr>
            <w:b/>
            <w:bCs/>
          </w:rPr>
          <w:t>]</w:t>
        </w:r>
      </w:ins>
    </w:p>
    <w:bookmarkEnd w:id="465"/>
    <w:p w14:paraId="3DC96D81" w14:textId="48C7AE2B" w:rsidR="00B40F57" w:rsidRPr="00B40F57" w:rsidRDefault="00B40F57" w:rsidP="00B40F57">
      <w:pPr>
        <w:rPr>
          <w:lang w:val="en-GB"/>
        </w:rPr>
      </w:pPr>
      <w:r w:rsidRPr="00B40F57">
        <w:rPr>
          <w:lang w:val="en-GB"/>
        </w:rPr>
        <w:t>This tool can be used to convert a vector lines or polygon file into a raster grid of lines. If a vector of one of the polygon ShapeTypes is selected, the resulting raster will outline the polygons without filling these features. Use the VectorPolygonToRaster tool if you need to fill the polygon features.</w:t>
      </w:r>
    </w:p>
    <w:p w14:paraId="4594755C" w14:textId="0FF412F5" w:rsidR="00B40F57" w:rsidRPr="00B40F57" w:rsidRDefault="00B40F57" w:rsidP="00B40F57">
      <w:pPr>
        <w:rPr>
          <w:lang w:val="en-GB"/>
        </w:rPr>
      </w:pPr>
      <w:r w:rsidRPr="00B40F57">
        <w:rPr>
          <w:lang w:val="en-GB"/>
        </w:rPr>
        <w:t xml:space="preserve">The user must specify the name of the input vector (--input) and the output raster file (--output). The Field Name (--field) is the field from the attributes table, from which the tool will retrieve the information to assign to grid cells in the output raster. Note that if this field contains numerical data with no decimals, the output raster data type will be INTEGER; if it contains </w:t>
      </w:r>
      <w:del w:id="469" w:author="Nishant Deswal" w:date="2021-11-10T11:08:00Z">
        <w:r w:rsidRPr="00B40F57">
          <w:rPr>
            <w:lang w:val="en-GB"/>
          </w:rPr>
          <w:delText>decimals</w:delText>
        </w:r>
      </w:del>
      <w:ins w:id="470" w:author="Nishant Deswal" w:date="2021-11-10T11:08:00Z">
        <w:r w:rsidR="00A965B6" w:rsidRPr="00B40F57">
          <w:rPr>
            <w:lang w:val="en-GB"/>
          </w:rPr>
          <w:t>decimals,</w:t>
        </w:r>
      </w:ins>
      <w:r w:rsidRPr="00B40F57">
        <w:rPr>
          <w:lang w:val="en-GB"/>
        </w:rPr>
        <w:t xml:space="preserve"> it will be of a FLOAT data type. The field must contain numerical data. If the user does not supply a Field Name parameter, each feature in the raster will be assigned the record number of the feature. The assignment operation determines how the situation of multiple points contained within the same grid cell is handled. The background value is the value that is assigned to grid cells in the output raster that do not correspond to the location of any points in the input vector. This value can be any numerical value (</w:t>
      </w:r>
      <w:del w:id="471" w:author="Nishant Deswal" w:date="2021-11-10T11:08:00Z">
        <w:r w:rsidRPr="00B40F57">
          <w:rPr>
            <w:lang w:val="en-GB"/>
          </w:rPr>
          <w:delText>e.g.</w:delText>
        </w:r>
      </w:del>
      <w:ins w:id="472" w:author="Nishant Deswal" w:date="2021-11-10T11:08:00Z">
        <w:r w:rsidR="00A965B6" w:rsidRPr="00B40F57">
          <w:rPr>
            <w:lang w:val="en-GB"/>
          </w:rPr>
          <w:t>e.g.,</w:t>
        </w:r>
      </w:ins>
      <w:r w:rsidRPr="00B40F57">
        <w:rPr>
          <w:lang w:val="en-GB"/>
        </w:rPr>
        <w:t xml:space="preserve"> 0) or the string 'NoData', which is the default.</w:t>
      </w:r>
    </w:p>
    <w:p w14:paraId="30156E79" w14:textId="01F4821B" w:rsidR="002421C3" w:rsidRDefault="00B40F57" w:rsidP="00B40F57">
      <w:pPr>
        <w:rPr>
          <w:lang w:val="en-GB"/>
        </w:rPr>
      </w:pPr>
      <w:r w:rsidRPr="00B40F57">
        <w:rPr>
          <w:lang w:val="en-GB"/>
        </w:rPr>
        <w:t xml:space="preserve">If the user optionally specifies the --cell_size </w:t>
      </w:r>
      <w:del w:id="473" w:author="Nishant Deswal" w:date="2021-11-10T11:08:00Z">
        <w:r w:rsidRPr="00B40F57">
          <w:rPr>
            <w:lang w:val="en-GB"/>
          </w:rPr>
          <w:delText>parameter</w:delText>
        </w:r>
      </w:del>
      <w:ins w:id="474" w:author="Nishant Deswal" w:date="2021-11-10T11:08:00Z">
        <w:r w:rsidR="00A965B6" w:rsidRPr="00B40F57">
          <w:rPr>
            <w:lang w:val="en-GB"/>
          </w:rPr>
          <w:t>parameter,</w:t>
        </w:r>
      </w:ins>
      <w:r w:rsidRPr="00B40F57">
        <w:rPr>
          <w:lang w:val="en-GB"/>
        </w:rPr>
        <w:t xml:space="preserve"> then the coordinates will be determined by the input vector (</w:t>
      </w:r>
      <w:del w:id="475" w:author="Nishant Deswal" w:date="2021-11-10T11:08:00Z">
        <w:r w:rsidRPr="00B40F57">
          <w:rPr>
            <w:lang w:val="en-GB"/>
          </w:rPr>
          <w:delText>i.e.</w:delText>
        </w:r>
      </w:del>
      <w:ins w:id="476" w:author="Nishant Deswal" w:date="2021-11-10T11:08:00Z">
        <w:r w:rsidR="00A965B6" w:rsidRPr="00B40F57">
          <w:rPr>
            <w:lang w:val="en-GB"/>
          </w:rPr>
          <w:t>i.e.,</w:t>
        </w:r>
      </w:ins>
      <w:r w:rsidRPr="00B40F57">
        <w:rPr>
          <w:lang w:val="en-GB"/>
        </w:rPr>
        <w:t xml:space="preserve"> the bounding box) and the specified Cell Size. This will also determine the number of rows and columns in the output raster. If the user instead specifies the optional base raster file parameter (--base), the output raster's coordinates (</w:t>
      </w:r>
      <w:del w:id="477" w:author="Nishant Deswal" w:date="2021-11-10T11:08:00Z">
        <w:r w:rsidRPr="00B40F57">
          <w:rPr>
            <w:lang w:val="en-GB"/>
          </w:rPr>
          <w:delText>i.e.</w:delText>
        </w:r>
      </w:del>
      <w:ins w:id="478" w:author="Nishant Deswal" w:date="2021-11-10T11:08:00Z">
        <w:r w:rsidR="00A965B6" w:rsidRPr="00B40F57">
          <w:rPr>
            <w:lang w:val="en-GB"/>
          </w:rPr>
          <w:t>i.e.,</w:t>
        </w:r>
      </w:ins>
      <w:r w:rsidRPr="00B40F57">
        <w:rPr>
          <w:lang w:val="en-GB"/>
        </w:rPr>
        <w:t xml:space="preserve"> north, south, east, west) and row and column count will be the same as the base file. If the user does not specify either of these two optional parameters, the tool will determine the cell size automatically as the maximum of the north-south extent (determined from the shapefile's bounding box) or the east-west extent divided by 500.</w:t>
      </w:r>
    </w:p>
    <w:p w14:paraId="2DC029DE" w14:textId="40203F16" w:rsidR="00F62C08" w:rsidRPr="00195D88" w:rsidRDefault="00F62C08" w:rsidP="00195D88">
      <w:pPr>
        <w:rPr>
          <w:b/>
          <w:bCs/>
        </w:rPr>
      </w:pPr>
      <w:r w:rsidRPr="00195D88">
        <w:rPr>
          <w:b/>
          <w:bCs/>
        </w:rPr>
        <w:t>Convert nodata to zero</w:t>
      </w:r>
    </w:p>
    <w:p w14:paraId="7ECF9FE0" w14:textId="1768505F" w:rsidR="00F62C08" w:rsidRPr="00F62C08" w:rsidRDefault="00F62C08" w:rsidP="00F62C08">
      <w:pPr>
        <w:rPr>
          <w:lang w:val="en-GB"/>
        </w:rPr>
      </w:pPr>
      <w:r>
        <w:rPr>
          <w:lang w:val="en-GB"/>
        </w:rPr>
        <w:t xml:space="preserve">See </w:t>
      </w:r>
      <w:hyperlink w:anchor="convert_nodata_to_zero" w:history="1">
        <w:r w:rsidRPr="00C57AA4">
          <w:rPr>
            <w:rStyle w:val="Hyperlink"/>
            <w:lang w:val="en-GB"/>
          </w:rPr>
          <w:t>Convert nodata to zero</w:t>
        </w:r>
      </w:hyperlink>
    </w:p>
    <w:p w14:paraId="78E24075" w14:textId="1B08BB0B" w:rsidR="00B40F57" w:rsidRPr="00195D88" w:rsidRDefault="00B40F57" w:rsidP="00195D88">
      <w:pPr>
        <w:rPr>
          <w:b/>
          <w:bCs/>
        </w:rPr>
      </w:pPr>
      <w:r w:rsidRPr="00195D88">
        <w:rPr>
          <w:b/>
          <w:bCs/>
        </w:rPr>
        <w:t xml:space="preserve">Euclidean distance </w:t>
      </w:r>
    </w:p>
    <w:p w14:paraId="450CF23F" w14:textId="6678E138" w:rsidR="00B40F57" w:rsidRDefault="00B40F57" w:rsidP="00B40F57">
      <w:pPr>
        <w:rPr>
          <w:lang w:val="en-GB"/>
        </w:rPr>
      </w:pPr>
      <w:r>
        <w:rPr>
          <w:lang w:val="en-GB"/>
        </w:rPr>
        <w:t xml:space="preserve">See </w:t>
      </w:r>
      <w:hyperlink w:anchor="euclidean_distance" w:history="1">
        <w:r w:rsidRPr="00B40F57">
          <w:rPr>
            <w:rStyle w:val="Hyperlink"/>
            <w:lang w:val="en-GB"/>
          </w:rPr>
          <w:t>Euclidean distance</w:t>
        </w:r>
      </w:hyperlink>
    </w:p>
    <w:p w14:paraId="58D166DE" w14:textId="77777777" w:rsidR="00695CB7" w:rsidRDefault="00695CB7">
      <w:pPr>
        <w:spacing w:after="0"/>
        <w:rPr>
          <w:ins w:id="479" w:author="Nishant Deswal" w:date="2021-11-10T09:53:00Z"/>
          <w:rFonts w:asciiTheme="majorHAnsi" w:eastAsiaTheme="majorEastAsia" w:hAnsiTheme="majorHAnsi" w:cstheme="majorBidi"/>
          <w:b/>
          <w:sz w:val="24"/>
          <w:szCs w:val="36"/>
          <w:lang w:val="en-GB"/>
        </w:rPr>
      </w:pPr>
      <w:ins w:id="480" w:author="Nishant Deswal" w:date="2021-11-10T09:53:00Z">
        <w:r>
          <w:rPr>
            <w:sz w:val="24"/>
            <w:szCs w:val="36"/>
          </w:rPr>
          <w:br w:type="page"/>
        </w:r>
      </w:ins>
    </w:p>
    <w:p w14:paraId="7652B0F7" w14:textId="02E76E7E" w:rsidR="00332362" w:rsidRPr="00E04F4F" w:rsidRDefault="00E04F4F" w:rsidP="00E04F4F">
      <w:pPr>
        <w:pStyle w:val="Heading2"/>
        <w:rPr>
          <w:sz w:val="24"/>
          <w:szCs w:val="36"/>
        </w:rPr>
      </w:pPr>
      <w:del w:id="481" w:author="Nishant Deswal" w:date="2021-11-10T09:53:00Z">
        <w:r>
          <w:rPr>
            <w:sz w:val="24"/>
            <w:szCs w:val="36"/>
          </w:rPr>
          <w:lastRenderedPageBreak/>
          <w:delText xml:space="preserve"> </w:delText>
        </w:r>
      </w:del>
      <w:bookmarkStart w:id="482" w:name="_Toc87352428"/>
      <w:r w:rsidR="007E01CB" w:rsidRPr="00E04F4F">
        <w:rPr>
          <w:sz w:val="24"/>
          <w:szCs w:val="36"/>
        </w:rPr>
        <w:t>Distance from polygons</w:t>
      </w:r>
      <w:bookmarkEnd w:id="482"/>
    </w:p>
    <w:p w14:paraId="02313DD9" w14:textId="1598B910" w:rsidR="007E01CB" w:rsidDel="00845DBE" w:rsidRDefault="00845DBE" w:rsidP="007E01CB">
      <w:pPr>
        <w:rPr>
          <w:del w:id="483" w:author="Nishant Deswal" w:date="2021-11-11T09:58:00Z"/>
          <w:lang w:val="en-GB"/>
        </w:rPr>
      </w:pPr>
      <w:ins w:id="484" w:author="Nishant Deswal" w:date="2021-11-11T09:58:00Z">
        <w:r>
          <w:rPr>
            <w:b/>
            <w:bCs/>
            <w:lang w:val="en-GB"/>
          </w:rPr>
          <w:t xml:space="preserve">Outline: </w:t>
        </w:r>
      </w:ins>
      <w:del w:id="485" w:author="Nishant Deswal" w:date="2021-11-11T09:58:00Z">
        <w:r w:rsidR="007E01CB" w:rsidDel="00845DBE">
          <w:rPr>
            <w:lang w:val="en-GB"/>
          </w:rPr>
          <w:delText xml:space="preserve">This tool is part of </w:delText>
        </w:r>
        <w:r w:rsidR="007E01CB" w:rsidRPr="00700607" w:rsidDel="00845DBE">
          <w:rPr>
            <w:i/>
            <w:iCs/>
            <w:lang w:val="en-GB"/>
          </w:rPr>
          <w:delText>wbt_geometric_analysis.py.</w:delText>
        </w:r>
      </w:del>
    </w:p>
    <w:p w14:paraId="361E6EB9" w14:textId="06992D65" w:rsidR="007E01CB" w:rsidRDefault="00845DBE" w:rsidP="007E01CB">
      <w:pPr>
        <w:rPr>
          <w:ins w:id="486" w:author="Nishant Deswal" w:date="2021-11-11T09:58:00Z"/>
          <w:lang w:val="en-GB"/>
        </w:rPr>
      </w:pPr>
      <w:ins w:id="487" w:author="Nishant Deswal" w:date="2021-11-11T09:58:00Z">
        <w:r>
          <w:rPr>
            <w:lang w:val="en-GB"/>
          </w:rPr>
          <w:t>i</w:t>
        </w:r>
      </w:ins>
      <w:del w:id="488" w:author="Nishant Deswal" w:date="2021-11-11T09:58:00Z">
        <w:r w:rsidR="007E01CB" w:rsidDel="00845DBE">
          <w:rPr>
            <w:lang w:val="en-GB"/>
          </w:rPr>
          <w:delText>I</w:delText>
        </w:r>
      </w:del>
      <w:r w:rsidR="007E01CB">
        <w:rPr>
          <w:lang w:val="en-GB"/>
        </w:rPr>
        <w:t>t creates a raster showing distances between input polygons.</w:t>
      </w:r>
    </w:p>
    <w:p w14:paraId="517DABFC" w14:textId="574C31C2" w:rsidR="00845DBE" w:rsidRDefault="00845DBE" w:rsidP="00845DBE">
      <w:pPr>
        <w:rPr>
          <w:ins w:id="489" w:author="Nishant Deswal" w:date="2021-11-11T09:58:00Z"/>
          <w:lang w:val="en-GB"/>
        </w:rPr>
      </w:pPr>
      <w:ins w:id="490" w:author="Nishant Deswal" w:date="2021-11-11T09:58:00Z">
        <w:r>
          <w:rPr>
            <w:b/>
            <w:bCs/>
            <w:lang w:val="en-GB"/>
          </w:rPr>
          <w:t xml:space="preserve">Source: </w:t>
        </w:r>
        <w:r>
          <w:rPr>
            <w:lang w:val="en-GB"/>
          </w:rPr>
          <w:t xml:space="preserve">this tool is part of </w:t>
        </w:r>
        <w:r w:rsidRPr="00700607">
          <w:rPr>
            <w:i/>
            <w:iCs/>
            <w:lang w:val="en-GB"/>
          </w:rPr>
          <w:t>wbt_geometric_analysis.py.</w:t>
        </w:r>
      </w:ins>
    </w:p>
    <w:p w14:paraId="3D6F2C9F" w14:textId="53CA6448" w:rsidR="00845DBE" w:rsidRPr="00845DBE" w:rsidRDefault="00845DBE" w:rsidP="007E01CB">
      <w:pPr>
        <w:rPr>
          <w:b/>
          <w:bCs/>
          <w:lang w:val="en-GB"/>
          <w:rPrChange w:id="491" w:author="Nishant Deswal" w:date="2021-11-11T09:58:00Z">
            <w:rPr>
              <w:lang w:val="en-GB"/>
            </w:rPr>
          </w:rPrChange>
        </w:rPr>
      </w:pPr>
      <w:ins w:id="492" w:author="Nishant Deswal" w:date="2021-11-11T09:58:00Z">
        <w:r>
          <w:rPr>
            <w:b/>
            <w:bCs/>
            <w:lang w:val="en-GB"/>
          </w:rPr>
          <w:t>Description:</w:t>
        </w:r>
      </w:ins>
    </w:p>
    <w:p w14:paraId="488A6E39" w14:textId="5A3AA94F" w:rsidR="007E01CB" w:rsidRDefault="00845DBE" w:rsidP="007E01CB">
      <w:pPr>
        <w:rPr>
          <w:lang w:val="en-GB"/>
        </w:rPr>
      </w:pPr>
      <w:ins w:id="493" w:author="Nishant Deswal" w:date="2021-11-11T09:58:00Z">
        <w:r>
          <w:rPr>
            <w:lang w:val="en-GB"/>
          </w:rPr>
          <w:t>This tool</w:t>
        </w:r>
      </w:ins>
      <w:del w:id="494" w:author="Nishant Deswal" w:date="2021-11-11T09:58:00Z">
        <w:r w:rsidR="007E01CB" w:rsidDel="00845DBE">
          <w:rPr>
            <w:lang w:val="en-GB"/>
          </w:rPr>
          <w:delText>It</w:delText>
        </w:r>
      </w:del>
      <w:r w:rsidR="007E01CB">
        <w:rPr>
          <w:lang w:val="en-GB"/>
        </w:rPr>
        <w:t xml:space="preserve"> is composed of two whitebox tools with the following workflow:</w:t>
      </w:r>
    </w:p>
    <w:p w14:paraId="01B36856" w14:textId="2F261ABA" w:rsidR="007E01CB" w:rsidRDefault="007E01CB" w:rsidP="006264AF">
      <w:pPr>
        <w:pStyle w:val="ListParagraph"/>
        <w:numPr>
          <w:ilvl w:val="0"/>
          <w:numId w:val="12"/>
        </w:numPr>
        <w:rPr>
          <w:lang w:val="en-GB"/>
        </w:rPr>
      </w:pPr>
      <w:r>
        <w:rPr>
          <w:lang w:val="en-GB"/>
        </w:rPr>
        <w:t>vector_polygons_to_raster()</w:t>
      </w:r>
    </w:p>
    <w:p w14:paraId="50037BBC" w14:textId="36E58490" w:rsidR="00C57AA4" w:rsidRPr="00C57AA4" w:rsidRDefault="00C57AA4" w:rsidP="006264AF">
      <w:pPr>
        <w:pStyle w:val="ListParagraph"/>
        <w:numPr>
          <w:ilvl w:val="0"/>
          <w:numId w:val="12"/>
        </w:numPr>
        <w:rPr>
          <w:lang w:val="en-GB"/>
        </w:rPr>
      </w:pPr>
      <w:r>
        <w:rPr>
          <w:lang w:val="en-GB"/>
        </w:rPr>
        <w:t>convert_nodata_to_zero()</w:t>
      </w:r>
    </w:p>
    <w:p w14:paraId="5AB666BC" w14:textId="77777777" w:rsidR="007E01CB" w:rsidRDefault="007E01CB" w:rsidP="006264AF">
      <w:pPr>
        <w:pStyle w:val="ListParagraph"/>
        <w:numPr>
          <w:ilvl w:val="0"/>
          <w:numId w:val="12"/>
        </w:numPr>
        <w:rPr>
          <w:lang w:val="en-GB"/>
        </w:rPr>
      </w:pPr>
      <w:r>
        <w:rPr>
          <w:lang w:val="en-GB"/>
        </w:rPr>
        <w:t>euclidean_distance()</w:t>
      </w:r>
    </w:p>
    <w:p w14:paraId="51ECB2A1" w14:textId="6D286324" w:rsidR="007E01CB" w:rsidRPr="00E04F4F" w:rsidRDefault="007E01CB" w:rsidP="00E04F4F">
      <w:pPr>
        <w:rPr>
          <w:b/>
          <w:bCs/>
        </w:rPr>
      </w:pPr>
      <w:bookmarkStart w:id="495" w:name="_Vector_polygons_to"/>
      <w:bookmarkEnd w:id="495"/>
      <w:r w:rsidRPr="00E04F4F">
        <w:rPr>
          <w:b/>
          <w:bCs/>
        </w:rPr>
        <w:t>Vector polygons to raster</w:t>
      </w:r>
      <w:ins w:id="496" w:author="Nishant Deswal" w:date="2021-11-10T11:28:00Z">
        <w:r w:rsidR="00D34606">
          <w:rPr>
            <w:b/>
            <w:bCs/>
          </w:rPr>
          <w:t xml:space="preserve"> [</w:t>
        </w:r>
      </w:ins>
      <w:ins w:id="497" w:author="Nishant Deswal" w:date="2021-11-10T11:42:00Z">
        <w:r w:rsidR="00B555B7">
          <w:rPr>
            <w:i/>
            <w:iCs/>
            <w:u w:val="single"/>
          </w:rPr>
          <w:fldChar w:fldCharType="begin"/>
        </w:r>
        <w:r w:rsidR="00B555B7">
          <w:rPr>
            <w:i/>
            <w:iCs/>
            <w:u w:val="single"/>
          </w:rPr>
          <w:instrText xml:space="preserve"> HYPERLINK "https://www.whiteboxgeo.com/manual/wbt_book/available_tools/data_tools.html?highlight=vectorpol" \l "vectorpolygonstoraster" </w:instrText>
        </w:r>
        <w:r w:rsidR="00B555B7">
          <w:rPr>
            <w:i/>
            <w:iCs/>
            <w:u w:val="single"/>
          </w:rPr>
          <w:fldChar w:fldCharType="separate"/>
        </w:r>
        <w:r w:rsidR="00D34606" w:rsidRPr="00B555B7">
          <w:rPr>
            <w:rStyle w:val="Hyperlink"/>
            <w:i/>
            <w:iCs/>
          </w:rPr>
          <w:t>link</w:t>
        </w:r>
        <w:r w:rsidR="00B555B7">
          <w:rPr>
            <w:i/>
            <w:iCs/>
            <w:u w:val="single"/>
          </w:rPr>
          <w:fldChar w:fldCharType="end"/>
        </w:r>
      </w:ins>
      <w:ins w:id="498" w:author="Nishant Deswal" w:date="2021-11-10T11:28:00Z">
        <w:r w:rsidR="00D34606">
          <w:rPr>
            <w:b/>
            <w:bCs/>
          </w:rPr>
          <w:t>]</w:t>
        </w:r>
      </w:ins>
    </w:p>
    <w:p w14:paraId="66B846D6" w14:textId="4521F8DF" w:rsidR="007E01CB" w:rsidRDefault="00853984" w:rsidP="007E01CB">
      <w:pPr>
        <w:rPr>
          <w:lang w:val="en-GB"/>
        </w:rPr>
      </w:pPr>
      <w:r w:rsidRPr="00853984">
        <w:rPr>
          <w:lang w:val="en-GB"/>
        </w:rPr>
        <w:t>Converts a vector containing polygons into a raster.</w:t>
      </w:r>
    </w:p>
    <w:p w14:paraId="1C185DC4" w14:textId="78FDA74A" w:rsidR="00C57AA4" w:rsidRPr="00E04F4F" w:rsidRDefault="00C57AA4" w:rsidP="00E04F4F">
      <w:pPr>
        <w:rPr>
          <w:b/>
          <w:bCs/>
        </w:rPr>
      </w:pPr>
      <w:r w:rsidRPr="00E04F4F">
        <w:rPr>
          <w:b/>
          <w:bCs/>
        </w:rPr>
        <w:t>Convert nodata to zero</w:t>
      </w:r>
    </w:p>
    <w:p w14:paraId="08F36E1A" w14:textId="233A8F68" w:rsidR="00A8203B" w:rsidRPr="00A8203B" w:rsidRDefault="00A8203B" w:rsidP="00A8203B">
      <w:pPr>
        <w:rPr>
          <w:lang w:val="en-GB"/>
        </w:rPr>
      </w:pPr>
      <w:r>
        <w:rPr>
          <w:lang w:val="en-GB"/>
        </w:rPr>
        <w:t xml:space="preserve">See </w:t>
      </w:r>
      <w:hyperlink w:anchor="convert_nodata_to_zero" w:history="1">
        <w:r w:rsidRPr="00A8203B">
          <w:rPr>
            <w:rStyle w:val="Hyperlink"/>
            <w:lang w:val="en-GB"/>
          </w:rPr>
          <w:t>Convert nodata to zero</w:t>
        </w:r>
      </w:hyperlink>
    </w:p>
    <w:p w14:paraId="3BEF1358" w14:textId="12F33BC7" w:rsidR="00853984" w:rsidRPr="00E04F4F" w:rsidRDefault="00853984" w:rsidP="00E04F4F">
      <w:pPr>
        <w:rPr>
          <w:b/>
          <w:bCs/>
        </w:rPr>
      </w:pPr>
      <w:r w:rsidRPr="00E04F4F">
        <w:rPr>
          <w:b/>
          <w:bCs/>
        </w:rPr>
        <w:t>Euclidean distance</w:t>
      </w:r>
    </w:p>
    <w:p w14:paraId="7D4E9015" w14:textId="48A86F22" w:rsidR="00033B1C" w:rsidRDefault="00853984" w:rsidP="005F6132">
      <w:pPr>
        <w:rPr>
          <w:ins w:id="499" w:author="Nishant Deswal" w:date="2021-11-10T10:12:00Z"/>
          <w:rStyle w:val="Hyperlink"/>
          <w:lang w:val="en-GB"/>
        </w:rPr>
      </w:pPr>
      <w:r>
        <w:rPr>
          <w:lang w:val="en-GB"/>
        </w:rPr>
        <w:t xml:space="preserve">See </w:t>
      </w:r>
      <w:hyperlink w:anchor="_Euclidean_distance" w:history="1">
        <w:r w:rsidRPr="00853984">
          <w:rPr>
            <w:rStyle w:val="Hyperlink"/>
            <w:lang w:val="en-GB"/>
          </w:rPr>
          <w:t>Euclidean distance</w:t>
        </w:r>
      </w:hyperlink>
    </w:p>
    <w:p w14:paraId="00BC3995" w14:textId="77777777" w:rsidR="00FF4333" w:rsidRDefault="00FF4333">
      <w:pPr>
        <w:spacing w:after="0"/>
        <w:rPr>
          <w:ins w:id="500" w:author="Nishant Deswal" w:date="2021-11-10T10:12:00Z"/>
          <w:rStyle w:val="Hyperlink"/>
          <w:lang w:val="en-GB"/>
        </w:rPr>
      </w:pPr>
      <w:ins w:id="501" w:author="Nishant Deswal" w:date="2021-11-10T10:12:00Z">
        <w:r>
          <w:rPr>
            <w:rStyle w:val="Hyperlink"/>
            <w:lang w:val="en-GB"/>
          </w:rPr>
          <w:br w:type="page"/>
        </w:r>
      </w:ins>
    </w:p>
    <w:p w14:paraId="2C2954D6" w14:textId="74FECD25" w:rsidR="00033B1C" w:rsidDel="00FF4333" w:rsidRDefault="00033B1C" w:rsidP="005F6132">
      <w:pPr>
        <w:rPr>
          <w:del w:id="502" w:author="Nishant Deswal" w:date="2021-11-10T10:12:00Z"/>
          <w:lang w:val="en-GB"/>
        </w:rPr>
      </w:pPr>
    </w:p>
    <w:p w14:paraId="06BCFA19" w14:textId="2D75A720" w:rsidR="00853984" w:rsidRPr="005B3846" w:rsidRDefault="005B3846" w:rsidP="005B3846">
      <w:pPr>
        <w:pStyle w:val="Heading2"/>
        <w:rPr>
          <w:sz w:val="24"/>
          <w:szCs w:val="32"/>
        </w:rPr>
      </w:pPr>
      <w:del w:id="503" w:author="Nishant Deswal" w:date="2021-11-10T09:53:00Z">
        <w:r>
          <w:rPr>
            <w:sz w:val="24"/>
            <w:szCs w:val="32"/>
          </w:rPr>
          <w:delText xml:space="preserve"> </w:delText>
        </w:r>
      </w:del>
      <w:bookmarkStart w:id="504" w:name="_Toc87352429"/>
      <w:r w:rsidR="00853984" w:rsidRPr="005B3846">
        <w:rPr>
          <w:sz w:val="24"/>
          <w:szCs w:val="32"/>
        </w:rPr>
        <w:t>Distance from raster</w:t>
      </w:r>
      <w:bookmarkEnd w:id="504"/>
    </w:p>
    <w:p w14:paraId="3F68D05B" w14:textId="746224C5" w:rsidR="00853984" w:rsidDel="00210982" w:rsidRDefault="00210982" w:rsidP="00853984">
      <w:pPr>
        <w:rPr>
          <w:del w:id="505" w:author="Nishant Deswal" w:date="2021-11-11T09:59:00Z"/>
          <w:lang w:val="en-GB"/>
        </w:rPr>
      </w:pPr>
      <w:ins w:id="506" w:author="Nishant Deswal" w:date="2021-11-11T09:59:00Z">
        <w:r>
          <w:rPr>
            <w:b/>
            <w:bCs/>
            <w:lang w:val="en-GB"/>
          </w:rPr>
          <w:t xml:space="preserve">Outline: </w:t>
        </w:r>
      </w:ins>
      <w:del w:id="507" w:author="Nishant Deswal" w:date="2021-11-11T09:58:00Z">
        <w:r w:rsidR="00853984" w:rsidDel="00210982">
          <w:rPr>
            <w:lang w:val="en-GB"/>
          </w:rPr>
          <w:delText>T</w:delText>
        </w:r>
      </w:del>
      <w:del w:id="508" w:author="Nishant Deswal" w:date="2021-11-11T09:59:00Z">
        <w:r w:rsidR="00853984" w:rsidDel="00210982">
          <w:rPr>
            <w:lang w:val="en-GB"/>
          </w:rPr>
          <w:delText xml:space="preserve">his tool is part of </w:delText>
        </w:r>
        <w:r w:rsidR="00853984" w:rsidRPr="00700607" w:rsidDel="00210982">
          <w:rPr>
            <w:i/>
            <w:iCs/>
            <w:lang w:val="en-GB"/>
          </w:rPr>
          <w:delText>wbt_geometric_analysis.py.</w:delText>
        </w:r>
      </w:del>
    </w:p>
    <w:p w14:paraId="330E18E3" w14:textId="41C09710" w:rsidR="00853984" w:rsidRDefault="00210982" w:rsidP="00853984">
      <w:pPr>
        <w:rPr>
          <w:ins w:id="509" w:author="Nishant Deswal" w:date="2021-11-11T09:59:00Z"/>
          <w:lang w:val="en-GB"/>
        </w:rPr>
      </w:pPr>
      <w:ins w:id="510" w:author="Nishant Deswal" w:date="2021-11-11T09:59:00Z">
        <w:r>
          <w:rPr>
            <w:lang w:val="en-GB"/>
          </w:rPr>
          <w:t>i</w:t>
        </w:r>
      </w:ins>
      <w:del w:id="511" w:author="Nishant Deswal" w:date="2021-11-11T09:58:00Z">
        <w:r w:rsidR="00853984" w:rsidDel="00210982">
          <w:rPr>
            <w:lang w:val="en-GB"/>
          </w:rPr>
          <w:delText>I</w:delText>
        </w:r>
      </w:del>
      <w:r w:rsidR="00853984">
        <w:rPr>
          <w:lang w:val="en-GB"/>
        </w:rPr>
        <w:t xml:space="preserve">t creates a raster showing distances </w:t>
      </w:r>
      <w:r w:rsidR="008C64A7">
        <w:rPr>
          <w:lang w:val="en-GB"/>
        </w:rPr>
        <w:t>within raster</w:t>
      </w:r>
      <w:r w:rsidR="00853984">
        <w:rPr>
          <w:lang w:val="en-GB"/>
        </w:rPr>
        <w:t>.</w:t>
      </w:r>
    </w:p>
    <w:p w14:paraId="3CD578D9" w14:textId="0819D5AA" w:rsidR="00210982" w:rsidRDefault="00210982" w:rsidP="00210982">
      <w:pPr>
        <w:rPr>
          <w:ins w:id="512" w:author="Nishant Deswal" w:date="2021-11-11T09:59:00Z"/>
          <w:lang w:val="en-GB"/>
        </w:rPr>
      </w:pPr>
      <w:ins w:id="513" w:author="Nishant Deswal" w:date="2021-11-11T09:59:00Z">
        <w:r>
          <w:rPr>
            <w:b/>
            <w:bCs/>
            <w:lang w:val="en-GB"/>
          </w:rPr>
          <w:t xml:space="preserve">Source: </w:t>
        </w:r>
        <w:r>
          <w:rPr>
            <w:lang w:val="en-GB"/>
          </w:rPr>
          <w:t xml:space="preserve">this tool is part of </w:t>
        </w:r>
        <w:r w:rsidRPr="00700607">
          <w:rPr>
            <w:i/>
            <w:iCs/>
            <w:lang w:val="en-GB"/>
          </w:rPr>
          <w:t>wbt_geometric_analysis.py.</w:t>
        </w:r>
      </w:ins>
    </w:p>
    <w:p w14:paraId="14701183" w14:textId="637E262C" w:rsidR="00210982" w:rsidRPr="00210982" w:rsidRDefault="00210982" w:rsidP="00853984">
      <w:pPr>
        <w:rPr>
          <w:b/>
          <w:bCs/>
          <w:lang w:val="en-GB"/>
          <w:rPrChange w:id="514" w:author="Nishant Deswal" w:date="2021-11-11T09:59:00Z">
            <w:rPr>
              <w:lang w:val="en-GB"/>
            </w:rPr>
          </w:rPrChange>
        </w:rPr>
      </w:pPr>
      <w:ins w:id="515" w:author="Nishant Deswal" w:date="2021-11-11T09:59:00Z">
        <w:r>
          <w:rPr>
            <w:b/>
            <w:bCs/>
            <w:lang w:val="en-GB"/>
          </w:rPr>
          <w:t>Description:</w:t>
        </w:r>
      </w:ins>
    </w:p>
    <w:p w14:paraId="157A5F75" w14:textId="70A3D3BA" w:rsidR="008C64A7" w:rsidRDefault="008C64A7" w:rsidP="00853984">
      <w:pPr>
        <w:rPr>
          <w:lang w:val="en-GB"/>
        </w:rPr>
      </w:pPr>
      <w:del w:id="516" w:author="Nishant Deswal" w:date="2021-11-11T09:59:00Z">
        <w:r w:rsidDel="00210982">
          <w:rPr>
            <w:lang w:val="en-GB"/>
          </w:rPr>
          <w:delText xml:space="preserve">It </w:delText>
        </w:r>
      </w:del>
      <w:ins w:id="517" w:author="Nishant Deswal" w:date="2021-11-11T09:59:00Z">
        <w:r w:rsidR="00210982">
          <w:rPr>
            <w:lang w:val="en-GB"/>
          </w:rPr>
          <w:t xml:space="preserve">This tool </w:t>
        </w:r>
      </w:ins>
      <w:r>
        <w:rPr>
          <w:lang w:val="en-GB"/>
        </w:rPr>
        <w:t>is composed of one whitebox tool with the following workflow:</w:t>
      </w:r>
    </w:p>
    <w:p w14:paraId="25F8F3DE" w14:textId="1D75DA38" w:rsidR="00A8203B" w:rsidRDefault="000424EC" w:rsidP="006264AF">
      <w:pPr>
        <w:pStyle w:val="ListParagraph"/>
        <w:numPr>
          <w:ilvl w:val="0"/>
          <w:numId w:val="13"/>
        </w:numPr>
        <w:rPr>
          <w:lang w:val="en-GB"/>
        </w:rPr>
      </w:pPr>
      <w:r>
        <w:rPr>
          <w:lang w:val="en-GB"/>
        </w:rPr>
        <w:t>c</w:t>
      </w:r>
      <w:r w:rsidR="00A8203B">
        <w:rPr>
          <w:lang w:val="en-GB"/>
        </w:rPr>
        <w:t>onvert_nodata_to_zero()</w:t>
      </w:r>
    </w:p>
    <w:p w14:paraId="75F12A69" w14:textId="6A7F053D" w:rsidR="008C64A7" w:rsidRDefault="008C64A7" w:rsidP="006264AF">
      <w:pPr>
        <w:pStyle w:val="ListParagraph"/>
        <w:numPr>
          <w:ilvl w:val="0"/>
          <w:numId w:val="13"/>
        </w:numPr>
        <w:rPr>
          <w:lang w:val="en-GB"/>
        </w:rPr>
      </w:pPr>
      <w:r>
        <w:rPr>
          <w:lang w:val="en-GB"/>
        </w:rPr>
        <w:t>euclidean_distance()</w:t>
      </w:r>
    </w:p>
    <w:p w14:paraId="5E0FDF92" w14:textId="1B02AA1A" w:rsidR="000424EC" w:rsidRPr="005B3846" w:rsidRDefault="000424EC" w:rsidP="005B3846">
      <w:pPr>
        <w:rPr>
          <w:b/>
          <w:bCs/>
        </w:rPr>
      </w:pPr>
      <w:r w:rsidRPr="005B3846">
        <w:rPr>
          <w:b/>
          <w:bCs/>
        </w:rPr>
        <w:t>Convert nodata to zero</w:t>
      </w:r>
    </w:p>
    <w:p w14:paraId="6B8028F6" w14:textId="58BCEC08" w:rsidR="000424EC" w:rsidRPr="000424EC" w:rsidRDefault="000424EC" w:rsidP="000424EC">
      <w:pPr>
        <w:rPr>
          <w:lang w:val="en-GB"/>
        </w:rPr>
      </w:pPr>
      <w:r>
        <w:rPr>
          <w:lang w:val="en-GB"/>
        </w:rPr>
        <w:t xml:space="preserve">See </w:t>
      </w:r>
      <w:hyperlink w:anchor="convert_nodata_to_zero" w:history="1">
        <w:r w:rsidRPr="000424EC">
          <w:rPr>
            <w:rStyle w:val="Hyperlink"/>
            <w:lang w:val="en-GB"/>
          </w:rPr>
          <w:t>Convert nodata to zero</w:t>
        </w:r>
      </w:hyperlink>
    </w:p>
    <w:p w14:paraId="50944275" w14:textId="5E2C886A" w:rsidR="008C64A7" w:rsidRPr="005B3846" w:rsidRDefault="008C64A7" w:rsidP="005B3846">
      <w:pPr>
        <w:rPr>
          <w:b/>
          <w:bCs/>
        </w:rPr>
      </w:pPr>
      <w:r w:rsidRPr="005B3846">
        <w:rPr>
          <w:b/>
          <w:bCs/>
        </w:rPr>
        <w:t>Euclidean distance</w:t>
      </w:r>
    </w:p>
    <w:p w14:paraId="055D9324" w14:textId="2202BE19" w:rsidR="008C64A7" w:rsidRDefault="008C64A7" w:rsidP="008C64A7">
      <w:pPr>
        <w:rPr>
          <w:ins w:id="518" w:author="Nishant Deswal" w:date="2021-11-10T10:12:00Z"/>
          <w:rStyle w:val="Hyperlink"/>
          <w:lang w:val="en-GB"/>
        </w:rPr>
      </w:pPr>
      <w:r>
        <w:rPr>
          <w:lang w:val="en-GB"/>
        </w:rPr>
        <w:t xml:space="preserve">See </w:t>
      </w:r>
      <w:hyperlink w:anchor="euclidean_distance" w:history="1">
        <w:r w:rsidRPr="008C64A7">
          <w:rPr>
            <w:rStyle w:val="Hyperlink"/>
            <w:lang w:val="en-GB"/>
          </w:rPr>
          <w:t>Euclidean distance</w:t>
        </w:r>
      </w:hyperlink>
    </w:p>
    <w:p w14:paraId="5E438AFD" w14:textId="77777777" w:rsidR="00FF4333" w:rsidRDefault="00FF4333">
      <w:pPr>
        <w:spacing w:after="0"/>
        <w:rPr>
          <w:ins w:id="519" w:author="Nishant Deswal" w:date="2021-11-10T10:12:00Z"/>
          <w:rStyle w:val="Hyperlink"/>
          <w:lang w:val="en-GB"/>
        </w:rPr>
      </w:pPr>
      <w:ins w:id="520" w:author="Nishant Deswal" w:date="2021-11-10T10:12:00Z">
        <w:r>
          <w:rPr>
            <w:rStyle w:val="Hyperlink"/>
            <w:lang w:val="en-GB"/>
          </w:rPr>
          <w:br w:type="page"/>
        </w:r>
      </w:ins>
    </w:p>
    <w:p w14:paraId="62A9AA9A" w14:textId="119C2D16" w:rsidR="008C64A7" w:rsidRPr="008C64A7" w:rsidDel="00FF4333" w:rsidRDefault="008C64A7" w:rsidP="008C64A7">
      <w:pPr>
        <w:rPr>
          <w:del w:id="521" w:author="Nishant Deswal" w:date="2021-11-10T10:12:00Z"/>
          <w:lang w:val="en-GB"/>
        </w:rPr>
      </w:pPr>
    </w:p>
    <w:p w14:paraId="699933B4" w14:textId="0BFA7951" w:rsidR="00853984" w:rsidRPr="00EB6C41" w:rsidRDefault="00EB6C41" w:rsidP="00EB6C41">
      <w:pPr>
        <w:pStyle w:val="Heading2"/>
        <w:rPr>
          <w:sz w:val="24"/>
          <w:szCs w:val="32"/>
        </w:rPr>
      </w:pPr>
      <w:del w:id="522" w:author="Nishant Deswal" w:date="2021-11-10T10:12:00Z">
        <w:r>
          <w:rPr>
            <w:sz w:val="24"/>
            <w:szCs w:val="32"/>
          </w:rPr>
          <w:delText xml:space="preserve"> </w:delText>
        </w:r>
      </w:del>
      <w:bookmarkStart w:id="523" w:name="_Toc87352430"/>
      <w:r w:rsidR="00086856" w:rsidRPr="00EB6C41">
        <w:rPr>
          <w:sz w:val="24"/>
          <w:szCs w:val="32"/>
        </w:rPr>
        <w:t>Hotspots from points</w:t>
      </w:r>
      <w:bookmarkEnd w:id="523"/>
    </w:p>
    <w:p w14:paraId="459A63A9" w14:textId="0A193F20" w:rsidR="00086856" w:rsidDel="00913D1B" w:rsidRDefault="00913D1B" w:rsidP="00086856">
      <w:pPr>
        <w:rPr>
          <w:moveFrom w:id="524" w:author="Nishant Deswal" w:date="2021-11-11T10:03:00Z"/>
          <w:lang w:val="en-GB"/>
        </w:rPr>
      </w:pPr>
      <w:ins w:id="525" w:author="Nishant Deswal" w:date="2021-11-11T10:03:00Z">
        <w:r>
          <w:rPr>
            <w:b/>
            <w:bCs/>
            <w:lang w:val="en-GB"/>
          </w:rPr>
          <w:t xml:space="preserve">Outline: </w:t>
        </w:r>
      </w:ins>
      <w:moveFromRangeStart w:id="526" w:author="Nishant Deswal" w:date="2021-11-11T10:03:00Z" w:name="move87517439"/>
      <w:moveFrom w:id="527" w:author="Nishant Deswal" w:date="2021-11-11T10:03:00Z">
        <w:r w:rsidR="00086856" w:rsidDel="00913D1B">
          <w:rPr>
            <w:lang w:val="en-GB"/>
          </w:rPr>
          <w:t xml:space="preserve">This tool is part of </w:t>
        </w:r>
        <w:r w:rsidR="00086856" w:rsidRPr="00700607" w:rsidDel="00913D1B">
          <w:rPr>
            <w:i/>
            <w:iCs/>
            <w:lang w:val="en-GB"/>
          </w:rPr>
          <w:t>wbt_geometric_analysis.py</w:t>
        </w:r>
      </w:moveFrom>
    </w:p>
    <w:moveFromRangeEnd w:id="526"/>
    <w:p w14:paraId="5240E7FA" w14:textId="60669D8D" w:rsidR="0007361D" w:rsidRDefault="00913D1B" w:rsidP="00086856">
      <w:pPr>
        <w:rPr>
          <w:ins w:id="528" w:author="Nishant Deswal" w:date="2021-11-11T10:03:00Z"/>
          <w:lang w:val="en-GB"/>
        </w:rPr>
      </w:pPr>
      <w:ins w:id="529" w:author="Nishant Deswal" w:date="2021-11-11T10:03:00Z">
        <w:r>
          <w:rPr>
            <w:lang w:val="en-GB"/>
          </w:rPr>
          <w:t>i</w:t>
        </w:r>
      </w:ins>
      <w:del w:id="530" w:author="Nishant Deswal" w:date="2021-11-11T10:03:00Z">
        <w:r w:rsidR="00EB7E4F" w:rsidDel="00913D1B">
          <w:rPr>
            <w:lang w:val="en-GB"/>
          </w:rPr>
          <w:delText>I</w:delText>
        </w:r>
      </w:del>
      <w:r w:rsidR="00EB7E4F">
        <w:rPr>
          <w:lang w:val="en-GB"/>
        </w:rPr>
        <w:t>t creates a hotspot raster from an input point shapefile.</w:t>
      </w:r>
    </w:p>
    <w:p w14:paraId="0FB44A88" w14:textId="384BE2CE" w:rsidR="00913D1B" w:rsidRDefault="00913D1B" w:rsidP="00913D1B">
      <w:pPr>
        <w:rPr>
          <w:moveTo w:id="531" w:author="Nishant Deswal" w:date="2021-11-11T10:03:00Z"/>
          <w:lang w:val="en-GB"/>
        </w:rPr>
      </w:pPr>
      <w:ins w:id="532" w:author="Nishant Deswal" w:date="2021-11-11T10:04:00Z">
        <w:r>
          <w:rPr>
            <w:b/>
            <w:bCs/>
            <w:lang w:val="en-GB"/>
          </w:rPr>
          <w:t xml:space="preserve">Source: </w:t>
        </w:r>
      </w:ins>
      <w:ins w:id="533" w:author="Nishant Deswal" w:date="2021-11-11T10:03:00Z">
        <w:r>
          <w:rPr>
            <w:lang w:val="en-GB"/>
          </w:rPr>
          <w:t>t</w:t>
        </w:r>
      </w:ins>
      <w:moveToRangeStart w:id="534" w:author="Nishant Deswal" w:date="2021-11-11T10:03:00Z" w:name="move87517439"/>
      <w:moveTo w:id="535" w:author="Nishant Deswal" w:date="2021-11-11T10:03:00Z">
        <w:del w:id="536" w:author="Nishant Deswal" w:date="2021-11-11T10:03:00Z">
          <w:r w:rsidDel="00913D1B">
            <w:rPr>
              <w:lang w:val="en-GB"/>
            </w:rPr>
            <w:delText>T</w:delText>
          </w:r>
        </w:del>
        <w:r>
          <w:rPr>
            <w:lang w:val="en-GB"/>
          </w:rPr>
          <w:t xml:space="preserve">his tool is part of </w:t>
        </w:r>
        <w:r w:rsidRPr="00700607">
          <w:rPr>
            <w:i/>
            <w:iCs/>
            <w:lang w:val="en-GB"/>
          </w:rPr>
          <w:t>wbt_geometric_analysis.py</w:t>
        </w:r>
      </w:moveTo>
    </w:p>
    <w:moveToRangeEnd w:id="534"/>
    <w:p w14:paraId="1B772BAF" w14:textId="433A829F" w:rsidR="00913D1B" w:rsidRPr="00913D1B" w:rsidRDefault="00913D1B" w:rsidP="00086856">
      <w:pPr>
        <w:rPr>
          <w:b/>
          <w:bCs/>
          <w:lang w:val="en-GB"/>
          <w:rPrChange w:id="537" w:author="Nishant Deswal" w:date="2021-11-11T10:03:00Z">
            <w:rPr>
              <w:lang w:val="en-GB"/>
            </w:rPr>
          </w:rPrChange>
        </w:rPr>
      </w:pPr>
      <w:ins w:id="538" w:author="Nishant Deswal" w:date="2021-11-11T10:03:00Z">
        <w:r>
          <w:rPr>
            <w:b/>
            <w:bCs/>
            <w:lang w:val="en-GB"/>
          </w:rPr>
          <w:t>Description:</w:t>
        </w:r>
      </w:ins>
    </w:p>
    <w:p w14:paraId="4D28F9CA" w14:textId="7C32D805" w:rsidR="002D7436" w:rsidRDefault="00BA2418" w:rsidP="002D7436">
      <w:pPr>
        <w:rPr>
          <w:lang w:val="en-GB"/>
        </w:rPr>
      </w:pPr>
      <w:ins w:id="539" w:author="Nishant Deswal" w:date="2021-11-11T10:05:00Z">
        <w:r>
          <w:rPr>
            <w:lang w:val="en-GB"/>
          </w:rPr>
          <w:t>This tool</w:t>
        </w:r>
      </w:ins>
      <w:del w:id="540" w:author="Nishant Deswal" w:date="2021-11-11T10:05:00Z">
        <w:r w:rsidR="00EB7E4F" w:rsidDel="00BA2418">
          <w:rPr>
            <w:lang w:val="en-GB"/>
          </w:rPr>
          <w:delText>It</w:delText>
        </w:r>
      </w:del>
      <w:r w:rsidR="00EB7E4F">
        <w:rPr>
          <w:lang w:val="en-GB"/>
        </w:rPr>
        <w:t xml:space="preserve"> is composed of </w:t>
      </w:r>
      <w:r w:rsidR="002D7436">
        <w:rPr>
          <w:lang w:val="en-GB"/>
        </w:rPr>
        <w:t>two whitebox tools and has the following workflow:</w:t>
      </w:r>
    </w:p>
    <w:p w14:paraId="27F5DAE8" w14:textId="5F95D42A" w:rsidR="002D7436" w:rsidRDefault="000F1DAD" w:rsidP="006264AF">
      <w:pPr>
        <w:pStyle w:val="ListParagraph"/>
        <w:numPr>
          <w:ilvl w:val="0"/>
          <w:numId w:val="14"/>
        </w:numPr>
        <w:rPr>
          <w:lang w:val="en-GB"/>
        </w:rPr>
      </w:pPr>
      <w:r>
        <w:rPr>
          <w:lang w:val="en-GB"/>
        </w:rPr>
        <w:t>vector_points_to_raster()</w:t>
      </w:r>
    </w:p>
    <w:p w14:paraId="2DA1C787" w14:textId="52B602CB" w:rsidR="00E83461" w:rsidRPr="00E83461" w:rsidRDefault="00E83461" w:rsidP="006264AF">
      <w:pPr>
        <w:pStyle w:val="ListParagraph"/>
        <w:numPr>
          <w:ilvl w:val="0"/>
          <w:numId w:val="14"/>
        </w:numPr>
        <w:rPr>
          <w:lang w:val="en-GB"/>
        </w:rPr>
      </w:pPr>
      <w:r>
        <w:rPr>
          <w:lang w:val="en-GB"/>
        </w:rPr>
        <w:t>convert_nod</w:t>
      </w:r>
      <w:r w:rsidR="006911E9">
        <w:rPr>
          <w:lang w:val="en-GB"/>
        </w:rPr>
        <w:t>a</w:t>
      </w:r>
      <w:r>
        <w:rPr>
          <w:lang w:val="en-GB"/>
        </w:rPr>
        <w:t>ta_to_zero()</w:t>
      </w:r>
    </w:p>
    <w:p w14:paraId="3CE02FEA" w14:textId="0B37DC6F" w:rsidR="000F1DAD" w:rsidRDefault="00E83461" w:rsidP="006264AF">
      <w:pPr>
        <w:pStyle w:val="ListParagraph"/>
        <w:numPr>
          <w:ilvl w:val="0"/>
          <w:numId w:val="14"/>
        </w:numPr>
        <w:rPr>
          <w:lang w:val="en-GB"/>
        </w:rPr>
      </w:pPr>
      <w:r>
        <w:rPr>
          <w:lang w:val="en-GB"/>
        </w:rPr>
        <w:t>gaussian</w:t>
      </w:r>
      <w:r w:rsidR="000F1DAD" w:rsidRPr="000F1DAD">
        <w:rPr>
          <w:lang w:val="en-GB"/>
        </w:rPr>
        <w:t>_filter</w:t>
      </w:r>
      <w:r w:rsidR="000F1DAD">
        <w:rPr>
          <w:lang w:val="en-GB"/>
        </w:rPr>
        <w:t>()</w:t>
      </w:r>
    </w:p>
    <w:p w14:paraId="565C02E0" w14:textId="5579984D" w:rsidR="000F1DAD" w:rsidRPr="00EB6C41" w:rsidRDefault="000F1DAD" w:rsidP="00EB6C41">
      <w:pPr>
        <w:rPr>
          <w:b/>
          <w:bCs/>
        </w:rPr>
      </w:pPr>
      <w:r w:rsidRPr="00EB6C41">
        <w:rPr>
          <w:b/>
          <w:bCs/>
        </w:rPr>
        <w:t>Vector points to raster</w:t>
      </w:r>
    </w:p>
    <w:p w14:paraId="5DC8D0F2" w14:textId="173ED635" w:rsidR="000F1DAD" w:rsidRDefault="000F1DAD" w:rsidP="000F1DAD">
      <w:pPr>
        <w:rPr>
          <w:rStyle w:val="Hyperlink"/>
          <w:lang w:val="en-GB"/>
        </w:rPr>
      </w:pPr>
      <w:r>
        <w:rPr>
          <w:lang w:val="en-GB"/>
        </w:rPr>
        <w:t xml:space="preserve">See </w:t>
      </w:r>
      <w:hyperlink w:anchor="vector_points_to_raster" w:history="1">
        <w:r w:rsidRPr="000F1DAD">
          <w:rPr>
            <w:rStyle w:val="Hyperlink"/>
            <w:lang w:val="en-GB"/>
          </w:rPr>
          <w:t>Vector points to raster</w:t>
        </w:r>
      </w:hyperlink>
    </w:p>
    <w:p w14:paraId="68E3A4F7" w14:textId="1FD4B5E0" w:rsidR="00F45362" w:rsidRPr="00EB6C41" w:rsidRDefault="00F45362" w:rsidP="00EB6C41">
      <w:pPr>
        <w:rPr>
          <w:b/>
          <w:bCs/>
        </w:rPr>
      </w:pPr>
      <w:r w:rsidRPr="00EB6C41">
        <w:rPr>
          <w:b/>
          <w:bCs/>
        </w:rPr>
        <w:t>Convert nodata to zero</w:t>
      </w:r>
    </w:p>
    <w:p w14:paraId="6D0D5E7A" w14:textId="1831835C" w:rsidR="00F45362" w:rsidRPr="00F45362" w:rsidRDefault="00F45362" w:rsidP="00F45362">
      <w:pPr>
        <w:rPr>
          <w:lang w:val="en-GB"/>
        </w:rPr>
      </w:pPr>
      <w:r>
        <w:rPr>
          <w:lang w:val="en-GB"/>
        </w:rPr>
        <w:t xml:space="preserve">See </w:t>
      </w:r>
      <w:hyperlink w:anchor="convert_nodata_to_zero" w:history="1">
        <w:r w:rsidRPr="00F45362">
          <w:rPr>
            <w:rStyle w:val="Hyperlink"/>
            <w:lang w:val="en-GB"/>
          </w:rPr>
          <w:t>Convert nodata to zero</w:t>
        </w:r>
      </w:hyperlink>
    </w:p>
    <w:p w14:paraId="0A2C60EC" w14:textId="6CA5F860" w:rsidR="003966A7" w:rsidRPr="003D58A8" w:rsidRDefault="001D6808" w:rsidP="003D58A8">
      <w:pPr>
        <w:rPr>
          <w:b/>
          <w:bCs/>
        </w:rPr>
      </w:pPr>
      <w:bookmarkStart w:id="541" w:name="_K_nearest_mean"/>
      <w:bookmarkStart w:id="542" w:name="_Gaussian_filter"/>
      <w:bookmarkStart w:id="543" w:name="gaussian_filter"/>
      <w:bookmarkEnd w:id="541"/>
      <w:bookmarkEnd w:id="542"/>
      <w:r w:rsidRPr="003D58A8">
        <w:rPr>
          <w:b/>
          <w:bCs/>
        </w:rPr>
        <w:t>Gaussian</w:t>
      </w:r>
      <w:r w:rsidR="003966A7" w:rsidRPr="003D58A8">
        <w:rPr>
          <w:b/>
          <w:bCs/>
        </w:rPr>
        <w:t xml:space="preserve"> filter</w:t>
      </w:r>
      <w:ins w:id="544" w:author="Nishant Deswal" w:date="2021-11-10T11:28:00Z">
        <w:r w:rsidR="00D34606">
          <w:rPr>
            <w:b/>
            <w:bCs/>
          </w:rPr>
          <w:t xml:space="preserve"> [</w:t>
        </w:r>
      </w:ins>
      <w:ins w:id="545" w:author="Nishant Deswal" w:date="2021-11-10T11:42:00Z">
        <w:r w:rsidR="00A73DED">
          <w:rPr>
            <w:i/>
            <w:iCs/>
            <w:u w:val="single"/>
          </w:rPr>
          <w:fldChar w:fldCharType="begin"/>
        </w:r>
        <w:r w:rsidR="00A73DED">
          <w:rPr>
            <w:i/>
            <w:iCs/>
            <w:u w:val="single"/>
          </w:rPr>
          <w:instrText xml:space="preserve"> HYPERLINK "https://www.whiteboxgeo.com/manual/wbt_book/available_tools/image_processing_tools_filters.html?highlight=gaus#gaussianfilter" </w:instrText>
        </w:r>
        <w:r w:rsidR="00A73DED">
          <w:rPr>
            <w:i/>
            <w:iCs/>
            <w:u w:val="single"/>
          </w:rPr>
          <w:fldChar w:fldCharType="separate"/>
        </w:r>
        <w:r w:rsidR="00D34606" w:rsidRPr="00A73DED">
          <w:rPr>
            <w:rStyle w:val="Hyperlink"/>
            <w:i/>
            <w:iCs/>
          </w:rPr>
          <w:t>link</w:t>
        </w:r>
        <w:r w:rsidR="00A73DED">
          <w:rPr>
            <w:i/>
            <w:iCs/>
            <w:u w:val="single"/>
          </w:rPr>
          <w:fldChar w:fldCharType="end"/>
        </w:r>
      </w:ins>
      <w:ins w:id="546" w:author="Nishant Deswal" w:date="2021-11-10T11:28:00Z">
        <w:r w:rsidR="00D34606">
          <w:rPr>
            <w:b/>
            <w:bCs/>
          </w:rPr>
          <w:t>]</w:t>
        </w:r>
      </w:ins>
    </w:p>
    <w:bookmarkEnd w:id="543"/>
    <w:p w14:paraId="30202B19" w14:textId="56607EDF" w:rsidR="004531D0" w:rsidRPr="004531D0" w:rsidRDefault="004531D0" w:rsidP="004531D0">
      <w:pPr>
        <w:rPr>
          <w:lang w:val="en-GB"/>
        </w:rPr>
      </w:pPr>
      <w:r w:rsidRPr="004531D0">
        <w:rPr>
          <w:lang w:val="en-GB"/>
        </w:rPr>
        <w:t>This tool can be used to perform a Gaussian filter on a raster image. A Gaussian filter can be used to emphasize the longer-range variability in an image, effectively acting to smooth the image. This can be useful for reducing the noise in an image. The algorithm operates by convolving a kernel of weights with each grid cell and its neighbours in an image. The weights of the convolution kernel are determined by the 2-dimensional Gaussian (</w:t>
      </w:r>
      <w:del w:id="547" w:author="Nishant Deswal" w:date="2021-11-10T11:08:00Z">
        <w:r w:rsidRPr="004531D0">
          <w:rPr>
            <w:lang w:val="en-GB"/>
          </w:rPr>
          <w:delText>i.e.</w:delText>
        </w:r>
      </w:del>
      <w:ins w:id="548" w:author="Nishant Deswal" w:date="2021-11-10T11:08:00Z">
        <w:r w:rsidR="00A965B6" w:rsidRPr="004531D0">
          <w:rPr>
            <w:lang w:val="en-GB"/>
          </w:rPr>
          <w:t>i.e.,</w:t>
        </w:r>
      </w:ins>
      <w:r w:rsidRPr="004531D0">
        <w:rPr>
          <w:lang w:val="en-GB"/>
        </w:rPr>
        <w:t xml:space="preserve"> normal) curve, which gives stronger weighting to cells nearer the kernel centre. It is this characteristic that makes the Gaussian filter an attractive alternative for image smoothing and noise reduction than the MeanFilter. The size of the filter is determined by setting the standard deviation parameter (--sigma), which is in units of grid cells; the larger the standard deviation the larger the resulting filter kernel. The standard deviation can be any number in the range 0.5-20.</w:t>
      </w:r>
    </w:p>
    <w:p w14:paraId="00729C55" w14:textId="2D2520A5" w:rsidR="004531D0" w:rsidRPr="004531D0" w:rsidRDefault="004531D0" w:rsidP="004531D0">
      <w:pPr>
        <w:rPr>
          <w:lang w:val="en-GB"/>
        </w:rPr>
      </w:pPr>
      <w:r w:rsidRPr="004531D0">
        <w:rPr>
          <w:lang w:val="en-GB"/>
        </w:rPr>
        <w:t>GaussianFilter works with both greyscale and red-green-blue (RGB) colour images. RGB images are decomposed into intensity-hue-saturation (IHS) and the filter is applied to the intensity channel. NoData values in the input image are ignored during processing.</w:t>
      </w:r>
    </w:p>
    <w:p w14:paraId="75077F1B" w14:textId="181B4882" w:rsidR="004531D0" w:rsidRPr="004531D0" w:rsidRDefault="004531D0" w:rsidP="004531D0">
      <w:pPr>
        <w:rPr>
          <w:ins w:id="549" w:author="Nishant Deswal" w:date="2021-11-10T10:13:00Z"/>
          <w:lang w:val="en-GB"/>
        </w:rPr>
      </w:pPr>
      <w:r w:rsidRPr="004531D0">
        <w:rPr>
          <w:lang w:val="en-GB"/>
        </w:rPr>
        <w:t>Like many low-pass filters, Gaussian filtering can significantly blur well-defined edges in the input image. The EdgePreservingMeanFilter and BilateralFilter offer more robust feature preservation during image smoothing. GaussianFilter is relatively slow compared to the FastAlmostGaussianFilter tool, which offers a fast-running approximatation to a Gaussian filter for larger kernel sizes.</w:t>
      </w:r>
    </w:p>
    <w:p w14:paraId="69B9745F" w14:textId="77777777" w:rsidR="00FF4333" w:rsidRDefault="00FF4333">
      <w:pPr>
        <w:spacing w:after="0"/>
        <w:rPr>
          <w:ins w:id="550" w:author="Nishant Deswal" w:date="2021-11-10T10:13:00Z"/>
          <w:lang w:val="en-GB"/>
        </w:rPr>
      </w:pPr>
      <w:ins w:id="551" w:author="Nishant Deswal" w:date="2021-11-10T10:13:00Z">
        <w:r>
          <w:rPr>
            <w:lang w:val="en-GB"/>
          </w:rPr>
          <w:br w:type="page"/>
        </w:r>
      </w:ins>
    </w:p>
    <w:p w14:paraId="637EF21E" w14:textId="7D949D30" w:rsidR="004531D0" w:rsidRPr="004531D0" w:rsidDel="00FF4333" w:rsidRDefault="004531D0" w:rsidP="004531D0">
      <w:pPr>
        <w:rPr>
          <w:del w:id="552" w:author="Nishant Deswal" w:date="2021-11-10T10:13:00Z"/>
          <w:lang w:val="en-GB"/>
        </w:rPr>
      </w:pPr>
    </w:p>
    <w:p w14:paraId="2318CBE5" w14:textId="54DF25AD" w:rsidR="00CA5C2A" w:rsidRPr="00EB6C41" w:rsidRDefault="00EB6C41" w:rsidP="00EB6C41">
      <w:pPr>
        <w:pStyle w:val="Heading2"/>
        <w:rPr>
          <w:sz w:val="24"/>
          <w:szCs w:val="32"/>
        </w:rPr>
      </w:pPr>
      <w:r>
        <w:rPr>
          <w:sz w:val="24"/>
          <w:szCs w:val="32"/>
        </w:rPr>
        <w:t xml:space="preserve"> </w:t>
      </w:r>
      <w:bookmarkStart w:id="553" w:name="_Toc87352431"/>
      <w:r w:rsidR="00CA5C2A" w:rsidRPr="00EB6C41">
        <w:rPr>
          <w:sz w:val="24"/>
          <w:szCs w:val="32"/>
        </w:rPr>
        <w:t>Hotspots from lines</w:t>
      </w:r>
      <w:bookmarkEnd w:id="553"/>
    </w:p>
    <w:p w14:paraId="20438BCA" w14:textId="062C7B69" w:rsidR="00CA5C2A" w:rsidDel="00BA2418" w:rsidRDefault="00BA2418" w:rsidP="00CA5C2A">
      <w:pPr>
        <w:rPr>
          <w:moveFrom w:id="554" w:author="Nishant Deswal" w:date="2021-11-11T10:04:00Z"/>
          <w:lang w:val="en-GB"/>
        </w:rPr>
      </w:pPr>
      <w:ins w:id="555" w:author="Nishant Deswal" w:date="2021-11-11T10:04:00Z">
        <w:r>
          <w:rPr>
            <w:b/>
            <w:bCs/>
            <w:lang w:val="en-GB"/>
          </w:rPr>
          <w:t xml:space="preserve">Outline: </w:t>
        </w:r>
      </w:ins>
      <w:moveFromRangeStart w:id="556" w:author="Nishant Deswal" w:date="2021-11-11T10:04:00Z" w:name="move87517484"/>
      <w:moveFrom w:id="557" w:author="Nishant Deswal" w:date="2021-11-11T10:04:00Z">
        <w:r w:rsidR="00CA5C2A" w:rsidDel="00BA2418">
          <w:rPr>
            <w:lang w:val="en-GB"/>
          </w:rPr>
          <w:t xml:space="preserve">This tool is part of </w:t>
        </w:r>
        <w:r w:rsidR="00CA5C2A" w:rsidRPr="00700607" w:rsidDel="00BA2418">
          <w:rPr>
            <w:i/>
            <w:iCs/>
            <w:lang w:val="en-GB"/>
          </w:rPr>
          <w:t>wbt_geometric_analysis.py</w:t>
        </w:r>
        <w:r w:rsidR="00700607" w:rsidDel="00BA2418">
          <w:rPr>
            <w:i/>
            <w:iCs/>
            <w:lang w:val="en-GB"/>
          </w:rPr>
          <w:t>.</w:t>
        </w:r>
      </w:moveFrom>
    </w:p>
    <w:moveFromRangeEnd w:id="556"/>
    <w:p w14:paraId="5A568079" w14:textId="3286C707" w:rsidR="00CA5C2A" w:rsidRDefault="00BA2418" w:rsidP="00CA5C2A">
      <w:pPr>
        <w:rPr>
          <w:ins w:id="558" w:author="Nishant Deswal" w:date="2021-11-11T10:04:00Z"/>
          <w:lang w:val="en-GB"/>
        </w:rPr>
      </w:pPr>
      <w:ins w:id="559" w:author="Nishant Deswal" w:date="2021-11-11T10:04:00Z">
        <w:r>
          <w:rPr>
            <w:lang w:val="en-GB"/>
          </w:rPr>
          <w:t>i</w:t>
        </w:r>
      </w:ins>
      <w:del w:id="560" w:author="Nishant Deswal" w:date="2021-11-11T10:04:00Z">
        <w:r w:rsidR="00CA5C2A" w:rsidDel="00BA2418">
          <w:rPr>
            <w:lang w:val="en-GB"/>
          </w:rPr>
          <w:delText>I</w:delText>
        </w:r>
      </w:del>
      <w:r w:rsidR="00CA5C2A">
        <w:rPr>
          <w:lang w:val="en-GB"/>
        </w:rPr>
        <w:t>t creates a hotspot raster from an input line shapefile.</w:t>
      </w:r>
    </w:p>
    <w:p w14:paraId="3306C99F" w14:textId="5F396CF0" w:rsidR="00BA2418" w:rsidRDefault="00BA2418" w:rsidP="00BA2418">
      <w:pPr>
        <w:rPr>
          <w:moveTo w:id="561" w:author="Nishant Deswal" w:date="2021-11-11T10:04:00Z"/>
          <w:lang w:val="en-GB"/>
        </w:rPr>
      </w:pPr>
      <w:ins w:id="562" w:author="Nishant Deswal" w:date="2021-11-11T10:04:00Z">
        <w:r>
          <w:rPr>
            <w:b/>
            <w:bCs/>
            <w:lang w:val="en-GB"/>
          </w:rPr>
          <w:t xml:space="preserve">Source: </w:t>
        </w:r>
        <w:r>
          <w:rPr>
            <w:lang w:val="en-GB"/>
          </w:rPr>
          <w:t>t</w:t>
        </w:r>
      </w:ins>
      <w:moveToRangeStart w:id="563" w:author="Nishant Deswal" w:date="2021-11-11T10:04:00Z" w:name="move87517484"/>
      <w:moveTo w:id="564" w:author="Nishant Deswal" w:date="2021-11-11T10:04:00Z">
        <w:del w:id="565" w:author="Nishant Deswal" w:date="2021-11-11T10:04:00Z">
          <w:r w:rsidDel="00BA2418">
            <w:rPr>
              <w:lang w:val="en-GB"/>
            </w:rPr>
            <w:delText>T</w:delText>
          </w:r>
        </w:del>
        <w:r>
          <w:rPr>
            <w:lang w:val="en-GB"/>
          </w:rPr>
          <w:t xml:space="preserve">his tool is part of </w:t>
        </w:r>
        <w:r w:rsidRPr="00700607">
          <w:rPr>
            <w:i/>
            <w:iCs/>
            <w:lang w:val="en-GB"/>
          </w:rPr>
          <w:t>wbt_geometric_analysis.py</w:t>
        </w:r>
        <w:r>
          <w:rPr>
            <w:i/>
            <w:iCs/>
            <w:lang w:val="en-GB"/>
          </w:rPr>
          <w:t>.</w:t>
        </w:r>
      </w:moveTo>
    </w:p>
    <w:moveToRangeEnd w:id="563"/>
    <w:p w14:paraId="7611160A" w14:textId="7D73F708" w:rsidR="00BA2418" w:rsidRPr="00BA2418" w:rsidRDefault="00BA2418" w:rsidP="00CA5C2A">
      <w:pPr>
        <w:rPr>
          <w:b/>
          <w:bCs/>
          <w:lang w:val="en-GB"/>
          <w:rPrChange w:id="566" w:author="Nishant Deswal" w:date="2021-11-11T10:04:00Z">
            <w:rPr>
              <w:lang w:val="en-GB"/>
            </w:rPr>
          </w:rPrChange>
        </w:rPr>
      </w:pPr>
      <w:ins w:id="567" w:author="Nishant Deswal" w:date="2021-11-11T10:04:00Z">
        <w:r>
          <w:rPr>
            <w:b/>
            <w:bCs/>
            <w:lang w:val="en-GB"/>
          </w:rPr>
          <w:t>Description:</w:t>
        </w:r>
      </w:ins>
    </w:p>
    <w:p w14:paraId="438B95B9" w14:textId="1B3803F1" w:rsidR="00CA5C2A" w:rsidRDefault="00BA2418" w:rsidP="00CA5C2A">
      <w:pPr>
        <w:rPr>
          <w:lang w:val="en-GB"/>
        </w:rPr>
      </w:pPr>
      <w:ins w:id="568" w:author="Nishant Deswal" w:date="2021-11-11T10:04:00Z">
        <w:r>
          <w:rPr>
            <w:lang w:val="en-GB"/>
          </w:rPr>
          <w:t>This tool</w:t>
        </w:r>
      </w:ins>
      <w:del w:id="569" w:author="Nishant Deswal" w:date="2021-11-11T10:04:00Z">
        <w:r w:rsidR="00CA5C2A" w:rsidDel="00BA2418">
          <w:rPr>
            <w:lang w:val="en-GB"/>
          </w:rPr>
          <w:delText>It</w:delText>
        </w:r>
      </w:del>
      <w:r w:rsidR="00CA5C2A">
        <w:rPr>
          <w:lang w:val="en-GB"/>
        </w:rPr>
        <w:t xml:space="preserve"> is composed of two whitebox tools and has the following workflow:</w:t>
      </w:r>
    </w:p>
    <w:p w14:paraId="740AE8AF" w14:textId="431908DA" w:rsidR="005F6132" w:rsidRDefault="00846690" w:rsidP="006264AF">
      <w:pPr>
        <w:pStyle w:val="ListParagraph"/>
        <w:numPr>
          <w:ilvl w:val="0"/>
          <w:numId w:val="15"/>
        </w:numPr>
        <w:rPr>
          <w:lang w:val="en-GB"/>
        </w:rPr>
      </w:pPr>
      <w:r>
        <w:rPr>
          <w:lang w:val="en-GB"/>
        </w:rPr>
        <w:t>vector_lines_to_raster()</w:t>
      </w:r>
    </w:p>
    <w:p w14:paraId="02E71EDA" w14:textId="0CD60405" w:rsidR="001D6808" w:rsidRDefault="001D6808" w:rsidP="006264AF">
      <w:pPr>
        <w:pStyle w:val="ListParagraph"/>
        <w:numPr>
          <w:ilvl w:val="0"/>
          <w:numId w:val="15"/>
        </w:numPr>
        <w:rPr>
          <w:lang w:val="en-GB"/>
        </w:rPr>
      </w:pPr>
      <w:r>
        <w:rPr>
          <w:lang w:val="en-GB"/>
        </w:rPr>
        <w:t>convert_nodata_to_zero()</w:t>
      </w:r>
    </w:p>
    <w:p w14:paraId="1E939E13" w14:textId="59647C39" w:rsidR="00846690" w:rsidRDefault="001D6808" w:rsidP="006264AF">
      <w:pPr>
        <w:pStyle w:val="ListParagraph"/>
        <w:numPr>
          <w:ilvl w:val="0"/>
          <w:numId w:val="15"/>
        </w:numPr>
        <w:rPr>
          <w:lang w:val="en-GB"/>
        </w:rPr>
      </w:pPr>
      <w:r>
        <w:rPr>
          <w:lang w:val="en-GB"/>
        </w:rPr>
        <w:t>gaussian</w:t>
      </w:r>
      <w:r w:rsidR="00846690">
        <w:rPr>
          <w:lang w:val="en-GB"/>
        </w:rPr>
        <w:t>_filter()</w:t>
      </w:r>
    </w:p>
    <w:p w14:paraId="3921177C" w14:textId="38BF2C94" w:rsidR="0077648A" w:rsidRPr="00EB6C41" w:rsidRDefault="0077648A" w:rsidP="00EB6C41">
      <w:pPr>
        <w:rPr>
          <w:b/>
          <w:bCs/>
        </w:rPr>
      </w:pPr>
      <w:r w:rsidRPr="00EB6C41">
        <w:rPr>
          <w:b/>
          <w:bCs/>
        </w:rPr>
        <w:t>Vector lines to raster</w:t>
      </w:r>
    </w:p>
    <w:p w14:paraId="2F88A277" w14:textId="22338263" w:rsidR="0077648A" w:rsidRDefault="0077648A" w:rsidP="0077648A">
      <w:pPr>
        <w:rPr>
          <w:rStyle w:val="Hyperlink"/>
          <w:lang w:val="en-GB"/>
        </w:rPr>
      </w:pPr>
      <w:r>
        <w:rPr>
          <w:lang w:val="en-GB"/>
        </w:rPr>
        <w:t xml:space="preserve">See </w:t>
      </w:r>
      <w:hyperlink w:anchor="vector_lines_to_raster" w:history="1">
        <w:r w:rsidRPr="0077648A">
          <w:rPr>
            <w:rStyle w:val="Hyperlink"/>
            <w:lang w:val="en-GB"/>
          </w:rPr>
          <w:t>Vector lines to raster</w:t>
        </w:r>
      </w:hyperlink>
    </w:p>
    <w:p w14:paraId="0EF8137B" w14:textId="64E6EC4D" w:rsidR="004531D0" w:rsidRPr="00EB6C41" w:rsidRDefault="004531D0" w:rsidP="00EB6C41">
      <w:pPr>
        <w:rPr>
          <w:b/>
          <w:bCs/>
        </w:rPr>
      </w:pPr>
      <w:r w:rsidRPr="00EB6C41">
        <w:rPr>
          <w:b/>
          <w:bCs/>
        </w:rPr>
        <w:t>Convert nodata to zero</w:t>
      </w:r>
    </w:p>
    <w:p w14:paraId="5BBDFACD" w14:textId="618F1009" w:rsidR="004531D0" w:rsidRDefault="004531D0" w:rsidP="004531D0">
      <w:pPr>
        <w:rPr>
          <w:ins w:id="570" w:author="Nishant Deswal" w:date="2021-11-10T10:13:00Z"/>
          <w:rStyle w:val="Hyperlink"/>
          <w:lang w:val="en-GB"/>
        </w:rPr>
      </w:pPr>
      <w:r>
        <w:rPr>
          <w:lang w:val="en-GB"/>
        </w:rPr>
        <w:t xml:space="preserve">See </w:t>
      </w:r>
      <w:hyperlink w:anchor="convert_nodata_to_zero" w:history="1">
        <w:r w:rsidRPr="004531D0">
          <w:rPr>
            <w:rStyle w:val="Hyperlink"/>
            <w:lang w:val="en-GB"/>
          </w:rPr>
          <w:t>Convert nodata to zero</w:t>
        </w:r>
      </w:hyperlink>
    </w:p>
    <w:p w14:paraId="486704E8" w14:textId="77777777" w:rsidR="00FF4333" w:rsidRDefault="00FF4333">
      <w:pPr>
        <w:spacing w:after="0"/>
        <w:rPr>
          <w:ins w:id="571" w:author="Nishant Deswal" w:date="2021-11-10T10:13:00Z"/>
          <w:rStyle w:val="Hyperlink"/>
          <w:lang w:val="en-GB"/>
        </w:rPr>
      </w:pPr>
      <w:ins w:id="572" w:author="Nishant Deswal" w:date="2021-11-10T10:13:00Z">
        <w:r>
          <w:rPr>
            <w:rStyle w:val="Hyperlink"/>
            <w:lang w:val="en-GB"/>
          </w:rPr>
          <w:br w:type="page"/>
        </w:r>
      </w:ins>
    </w:p>
    <w:p w14:paraId="00233403" w14:textId="76464170" w:rsidR="004531D0" w:rsidRPr="004531D0" w:rsidDel="00FF4333" w:rsidRDefault="004531D0" w:rsidP="004531D0">
      <w:pPr>
        <w:rPr>
          <w:del w:id="573" w:author="Nishant Deswal" w:date="2021-11-10T10:13:00Z"/>
          <w:lang w:val="en-GB"/>
        </w:rPr>
      </w:pPr>
    </w:p>
    <w:p w14:paraId="33F1FC32" w14:textId="4425D163" w:rsidR="0077648A" w:rsidRPr="00FF4333" w:rsidRDefault="00F45362" w:rsidP="0077648A">
      <w:pPr>
        <w:pStyle w:val="Heading2"/>
        <w:rPr>
          <w:sz w:val="24"/>
          <w:szCs w:val="32"/>
          <w:rPrChange w:id="574" w:author="Nishant Deswal" w:date="2021-11-10T14:44:00Z">
            <w:rPr/>
          </w:rPrChange>
        </w:rPr>
      </w:pPr>
      <w:bookmarkStart w:id="575" w:name="_Toc87352432"/>
      <w:r w:rsidRPr="00FF4333">
        <w:rPr>
          <w:sz w:val="24"/>
          <w:szCs w:val="32"/>
          <w:rPrChange w:id="576" w:author="Nishant Deswal" w:date="2021-11-10T14:44:00Z">
            <w:rPr/>
          </w:rPrChange>
        </w:rPr>
        <w:t>Gaussian</w:t>
      </w:r>
      <w:r w:rsidR="0077648A" w:rsidRPr="00FF4333">
        <w:rPr>
          <w:sz w:val="24"/>
          <w:szCs w:val="32"/>
          <w:rPrChange w:id="577" w:author="Nishant Deswal" w:date="2021-11-10T14:44:00Z">
            <w:rPr/>
          </w:rPrChange>
        </w:rPr>
        <w:t xml:space="preserve"> filter</w:t>
      </w:r>
      <w:bookmarkEnd w:id="575"/>
    </w:p>
    <w:p w14:paraId="0DEE3AE3" w14:textId="4F5E06DD" w:rsidR="0077648A" w:rsidRDefault="009E6BD8" w:rsidP="0077648A">
      <w:pPr>
        <w:rPr>
          <w:lang w:val="en-GB"/>
        </w:rPr>
      </w:pPr>
      <w:r>
        <w:rPr>
          <w:lang w:val="en-GB"/>
        </w:rPr>
        <w:t>See</w:t>
      </w:r>
      <w:r w:rsidR="00F45362">
        <w:t xml:space="preserve"> </w:t>
      </w:r>
      <w:hyperlink w:anchor="gaussian_filter" w:history="1">
        <w:r w:rsidR="00F45362" w:rsidRPr="00F45362">
          <w:rPr>
            <w:rStyle w:val="Hyperlink"/>
          </w:rPr>
          <w:t>Gaussian filter</w:t>
        </w:r>
      </w:hyperlink>
    </w:p>
    <w:p w14:paraId="6C1FAE4D" w14:textId="77777777" w:rsidR="00FF4333" w:rsidRDefault="00FF4333">
      <w:pPr>
        <w:spacing w:after="0"/>
        <w:rPr>
          <w:ins w:id="578" w:author="Nishant Deswal" w:date="2021-11-10T10:13:00Z"/>
          <w:rFonts w:asciiTheme="majorHAnsi" w:eastAsiaTheme="majorEastAsia" w:hAnsiTheme="majorHAnsi" w:cstheme="majorBidi"/>
          <w:b/>
          <w:sz w:val="24"/>
          <w:szCs w:val="32"/>
          <w:lang w:val="en-GB"/>
        </w:rPr>
      </w:pPr>
      <w:ins w:id="579" w:author="Nishant Deswal" w:date="2021-11-10T10:13:00Z">
        <w:r>
          <w:rPr>
            <w:sz w:val="24"/>
            <w:szCs w:val="32"/>
          </w:rPr>
          <w:br w:type="page"/>
        </w:r>
      </w:ins>
    </w:p>
    <w:p w14:paraId="0A7DFE01" w14:textId="6C78AA07" w:rsidR="009E6BD8" w:rsidRPr="003D58A8" w:rsidRDefault="003D58A8" w:rsidP="003D58A8">
      <w:pPr>
        <w:pStyle w:val="Heading2"/>
        <w:rPr>
          <w:sz w:val="24"/>
          <w:szCs w:val="32"/>
        </w:rPr>
      </w:pPr>
      <w:r>
        <w:rPr>
          <w:sz w:val="24"/>
          <w:szCs w:val="32"/>
        </w:rPr>
        <w:lastRenderedPageBreak/>
        <w:t xml:space="preserve"> </w:t>
      </w:r>
      <w:bookmarkStart w:id="580" w:name="_Toc87352433"/>
      <w:r w:rsidR="009E6BD8" w:rsidRPr="003D58A8">
        <w:rPr>
          <w:sz w:val="24"/>
          <w:szCs w:val="32"/>
        </w:rPr>
        <w:t>Hotspots from polygons</w:t>
      </w:r>
      <w:bookmarkEnd w:id="580"/>
    </w:p>
    <w:p w14:paraId="7234FC36" w14:textId="0DAC5E17" w:rsidR="00F631D9" w:rsidDel="006A63AB" w:rsidRDefault="006A63AB" w:rsidP="00F631D9">
      <w:pPr>
        <w:rPr>
          <w:moveFrom w:id="581" w:author="Nishant Deswal" w:date="2021-11-11T10:05:00Z"/>
          <w:lang w:val="en-GB"/>
        </w:rPr>
      </w:pPr>
      <w:ins w:id="582" w:author="Nishant Deswal" w:date="2021-11-11T10:05:00Z">
        <w:r>
          <w:rPr>
            <w:b/>
            <w:bCs/>
            <w:lang w:val="en-GB"/>
          </w:rPr>
          <w:t xml:space="preserve">Outline: </w:t>
        </w:r>
      </w:ins>
      <w:moveFromRangeStart w:id="583" w:author="Nishant Deswal" w:date="2021-11-11T10:05:00Z" w:name="move87517541"/>
      <w:moveFrom w:id="584" w:author="Nishant Deswal" w:date="2021-11-11T10:05:00Z">
        <w:r w:rsidR="00F631D9" w:rsidDel="006A63AB">
          <w:rPr>
            <w:lang w:val="en-GB"/>
          </w:rPr>
          <w:t xml:space="preserve">This tool is part of </w:t>
        </w:r>
        <w:r w:rsidR="00F631D9" w:rsidRPr="00700607" w:rsidDel="006A63AB">
          <w:rPr>
            <w:i/>
            <w:iCs/>
            <w:lang w:val="en-GB"/>
          </w:rPr>
          <w:t>wbt_geometric_analysis.py</w:t>
        </w:r>
      </w:moveFrom>
    </w:p>
    <w:moveFromRangeEnd w:id="583"/>
    <w:p w14:paraId="75BC9222" w14:textId="7D0BE5FD" w:rsidR="00F631D9" w:rsidRDefault="006A63AB" w:rsidP="00F631D9">
      <w:pPr>
        <w:rPr>
          <w:ins w:id="585" w:author="Nishant Deswal" w:date="2021-11-11T10:05:00Z"/>
          <w:lang w:val="en-GB"/>
        </w:rPr>
      </w:pPr>
      <w:ins w:id="586" w:author="Nishant Deswal" w:date="2021-11-11T10:05:00Z">
        <w:r>
          <w:rPr>
            <w:lang w:val="en-GB"/>
          </w:rPr>
          <w:t>i</w:t>
        </w:r>
      </w:ins>
      <w:del w:id="587" w:author="Nishant Deswal" w:date="2021-11-11T10:05:00Z">
        <w:r w:rsidR="00F631D9" w:rsidDel="006A63AB">
          <w:rPr>
            <w:lang w:val="en-GB"/>
          </w:rPr>
          <w:delText>I</w:delText>
        </w:r>
      </w:del>
      <w:r w:rsidR="00F631D9">
        <w:rPr>
          <w:lang w:val="en-GB"/>
        </w:rPr>
        <w:t>t creates a hotspot raster from an input polygons shapefile.</w:t>
      </w:r>
    </w:p>
    <w:p w14:paraId="2E207351" w14:textId="1B583F1F" w:rsidR="006A63AB" w:rsidRDefault="006A63AB" w:rsidP="006A63AB">
      <w:pPr>
        <w:rPr>
          <w:moveTo w:id="588" w:author="Nishant Deswal" w:date="2021-11-11T10:05:00Z"/>
          <w:lang w:val="en-GB"/>
        </w:rPr>
      </w:pPr>
      <w:ins w:id="589" w:author="Nishant Deswal" w:date="2021-11-11T10:05:00Z">
        <w:r>
          <w:rPr>
            <w:b/>
            <w:bCs/>
            <w:lang w:val="en-GB"/>
          </w:rPr>
          <w:t xml:space="preserve">Source: </w:t>
        </w:r>
        <w:r>
          <w:rPr>
            <w:lang w:val="en-GB"/>
          </w:rPr>
          <w:t>t</w:t>
        </w:r>
      </w:ins>
      <w:moveToRangeStart w:id="590" w:author="Nishant Deswal" w:date="2021-11-11T10:05:00Z" w:name="move87517541"/>
      <w:moveTo w:id="591" w:author="Nishant Deswal" w:date="2021-11-11T10:05:00Z">
        <w:del w:id="592" w:author="Nishant Deswal" w:date="2021-11-11T10:05:00Z">
          <w:r w:rsidDel="006A63AB">
            <w:rPr>
              <w:lang w:val="en-GB"/>
            </w:rPr>
            <w:delText>T</w:delText>
          </w:r>
        </w:del>
        <w:r>
          <w:rPr>
            <w:lang w:val="en-GB"/>
          </w:rPr>
          <w:t xml:space="preserve">his tool is part of </w:t>
        </w:r>
        <w:r w:rsidRPr="00700607">
          <w:rPr>
            <w:i/>
            <w:iCs/>
            <w:lang w:val="en-GB"/>
          </w:rPr>
          <w:t>wbt_geometric_analysis.py</w:t>
        </w:r>
      </w:moveTo>
    </w:p>
    <w:moveToRangeEnd w:id="590"/>
    <w:p w14:paraId="40CC1EA5" w14:textId="17BE08DD" w:rsidR="006A63AB" w:rsidRPr="006A63AB" w:rsidRDefault="006A63AB" w:rsidP="00F631D9">
      <w:pPr>
        <w:rPr>
          <w:b/>
          <w:bCs/>
          <w:lang w:val="en-GB"/>
          <w:rPrChange w:id="593" w:author="Nishant Deswal" w:date="2021-11-11T10:05:00Z">
            <w:rPr>
              <w:lang w:val="en-GB"/>
            </w:rPr>
          </w:rPrChange>
        </w:rPr>
      </w:pPr>
      <w:ins w:id="594" w:author="Nishant Deswal" w:date="2021-11-11T10:05:00Z">
        <w:r>
          <w:rPr>
            <w:b/>
            <w:bCs/>
            <w:lang w:val="en-GB"/>
          </w:rPr>
          <w:t>Description:</w:t>
        </w:r>
      </w:ins>
    </w:p>
    <w:p w14:paraId="7B2F7CD0" w14:textId="58171909" w:rsidR="00F631D9" w:rsidRDefault="006A63AB" w:rsidP="00F631D9">
      <w:pPr>
        <w:rPr>
          <w:lang w:val="en-GB"/>
        </w:rPr>
      </w:pPr>
      <w:ins w:id="595" w:author="Nishant Deswal" w:date="2021-11-11T10:05:00Z">
        <w:r>
          <w:rPr>
            <w:lang w:val="en-GB"/>
          </w:rPr>
          <w:t>This tool</w:t>
        </w:r>
      </w:ins>
      <w:del w:id="596" w:author="Nishant Deswal" w:date="2021-11-11T10:05:00Z">
        <w:r w:rsidR="00F631D9" w:rsidDel="006A63AB">
          <w:rPr>
            <w:lang w:val="en-GB"/>
          </w:rPr>
          <w:delText>It</w:delText>
        </w:r>
      </w:del>
      <w:r w:rsidR="00F631D9">
        <w:rPr>
          <w:lang w:val="en-GB"/>
        </w:rPr>
        <w:t xml:space="preserve"> is composed of two whitebox tools and has the following workflow:</w:t>
      </w:r>
    </w:p>
    <w:p w14:paraId="460BEF69" w14:textId="0D792C86" w:rsidR="00F631D9" w:rsidRDefault="00F631D9" w:rsidP="006264AF">
      <w:pPr>
        <w:pStyle w:val="ListParagraph"/>
        <w:numPr>
          <w:ilvl w:val="0"/>
          <w:numId w:val="16"/>
        </w:numPr>
        <w:rPr>
          <w:lang w:val="en-GB"/>
        </w:rPr>
      </w:pPr>
      <w:r>
        <w:rPr>
          <w:lang w:val="en-GB"/>
        </w:rPr>
        <w:t>vector_polygons_to_raster()</w:t>
      </w:r>
    </w:p>
    <w:p w14:paraId="6391DA43" w14:textId="2520A76B" w:rsidR="00990B8F" w:rsidRDefault="00990B8F" w:rsidP="006264AF">
      <w:pPr>
        <w:pStyle w:val="ListParagraph"/>
        <w:numPr>
          <w:ilvl w:val="0"/>
          <w:numId w:val="16"/>
        </w:numPr>
        <w:rPr>
          <w:lang w:val="en-GB"/>
        </w:rPr>
      </w:pPr>
      <w:r>
        <w:rPr>
          <w:lang w:val="en-GB"/>
        </w:rPr>
        <w:t>convert_nodata_to_zero()</w:t>
      </w:r>
    </w:p>
    <w:p w14:paraId="26C97375" w14:textId="3232B707" w:rsidR="00F631D9" w:rsidRPr="00F631D9" w:rsidRDefault="00990B8F" w:rsidP="006264AF">
      <w:pPr>
        <w:pStyle w:val="ListParagraph"/>
        <w:numPr>
          <w:ilvl w:val="0"/>
          <w:numId w:val="16"/>
        </w:numPr>
        <w:rPr>
          <w:lang w:val="en-GB"/>
        </w:rPr>
      </w:pPr>
      <w:r>
        <w:rPr>
          <w:lang w:val="en-GB"/>
        </w:rPr>
        <w:t>gaussian</w:t>
      </w:r>
      <w:r w:rsidR="00F631D9">
        <w:rPr>
          <w:lang w:val="en-GB"/>
        </w:rPr>
        <w:t>_filter()</w:t>
      </w:r>
    </w:p>
    <w:p w14:paraId="7A30E9C5" w14:textId="1DBE8655" w:rsidR="00D17C0A" w:rsidRPr="003D58A8" w:rsidRDefault="00F631D9" w:rsidP="003D58A8">
      <w:pPr>
        <w:rPr>
          <w:b/>
          <w:bCs/>
        </w:rPr>
      </w:pPr>
      <w:r w:rsidRPr="003D58A8">
        <w:rPr>
          <w:b/>
          <w:bCs/>
        </w:rPr>
        <w:t>Vector polygon to raster</w:t>
      </w:r>
    </w:p>
    <w:p w14:paraId="37DF1656" w14:textId="7E7C8C1E" w:rsidR="00F631D9" w:rsidRDefault="00F631D9" w:rsidP="00F631D9">
      <w:pPr>
        <w:rPr>
          <w:rStyle w:val="Hyperlink"/>
          <w:lang w:val="en-GB"/>
        </w:rPr>
      </w:pPr>
      <w:r>
        <w:rPr>
          <w:lang w:val="en-GB"/>
        </w:rPr>
        <w:t xml:space="preserve">See </w:t>
      </w:r>
      <w:hyperlink w:anchor="_Vector_polygons_to" w:history="1">
        <w:r w:rsidRPr="00F631D9">
          <w:rPr>
            <w:rStyle w:val="Hyperlink"/>
            <w:lang w:val="en-GB"/>
          </w:rPr>
          <w:t>Vector polygon to raster</w:t>
        </w:r>
      </w:hyperlink>
    </w:p>
    <w:p w14:paraId="6AE98F9D" w14:textId="233F9FB6" w:rsidR="00F45362" w:rsidRPr="006D2218" w:rsidRDefault="00F45362" w:rsidP="006D2218">
      <w:pPr>
        <w:rPr>
          <w:b/>
          <w:bCs/>
        </w:rPr>
      </w:pPr>
      <w:r w:rsidRPr="006D2218">
        <w:rPr>
          <w:b/>
          <w:bCs/>
        </w:rPr>
        <w:t>Convert nodata to zero</w:t>
      </w:r>
    </w:p>
    <w:p w14:paraId="32962F9C" w14:textId="1330C21C" w:rsidR="00F45362" w:rsidRPr="00F45362" w:rsidRDefault="00F45362" w:rsidP="00F45362">
      <w:pPr>
        <w:rPr>
          <w:lang w:val="en-GB"/>
        </w:rPr>
      </w:pPr>
      <w:r>
        <w:rPr>
          <w:lang w:val="en-GB"/>
        </w:rPr>
        <w:t xml:space="preserve">See </w:t>
      </w:r>
      <w:hyperlink w:anchor="convert_nodata_to_zero" w:history="1">
        <w:r w:rsidRPr="006D2218">
          <w:rPr>
            <w:rStyle w:val="Hyperlink"/>
            <w:lang w:val="en-GB"/>
          </w:rPr>
          <w:t>Convert nodata to zero</w:t>
        </w:r>
      </w:hyperlink>
    </w:p>
    <w:p w14:paraId="3D74E856" w14:textId="749609DB" w:rsidR="00F631D9" w:rsidRPr="006D2218" w:rsidRDefault="00586574" w:rsidP="006D2218">
      <w:pPr>
        <w:rPr>
          <w:b/>
          <w:bCs/>
        </w:rPr>
      </w:pPr>
      <w:r w:rsidRPr="006D2218">
        <w:rPr>
          <w:b/>
          <w:bCs/>
        </w:rPr>
        <w:t>Gaussian filter</w:t>
      </w:r>
    </w:p>
    <w:p w14:paraId="341F1317" w14:textId="1F8D5D53" w:rsidR="00E34D87" w:rsidRDefault="00E34D87" w:rsidP="00E34D87">
      <w:pPr>
        <w:rPr>
          <w:lang w:val="en-GB"/>
        </w:rPr>
      </w:pPr>
      <w:r>
        <w:rPr>
          <w:lang w:val="en-GB"/>
        </w:rPr>
        <w:t xml:space="preserve">See </w:t>
      </w:r>
      <w:hyperlink w:anchor="gaussian_filter" w:history="1">
        <w:r w:rsidR="00F45362" w:rsidRPr="00F45362">
          <w:rPr>
            <w:rStyle w:val="Hyperlink"/>
            <w:lang w:val="en-GB"/>
          </w:rPr>
          <w:t>G</w:t>
        </w:r>
        <w:r w:rsidR="00586574" w:rsidRPr="00F45362">
          <w:rPr>
            <w:rStyle w:val="Hyperlink"/>
          </w:rPr>
          <w:t>aussian</w:t>
        </w:r>
        <w:r w:rsidR="00F45362" w:rsidRPr="00F45362">
          <w:rPr>
            <w:rStyle w:val="Hyperlink"/>
          </w:rPr>
          <w:t xml:space="preserve"> filter</w:t>
        </w:r>
      </w:hyperlink>
    </w:p>
    <w:p w14:paraId="04CA1B34" w14:textId="77777777" w:rsidR="00FF4333" w:rsidRDefault="00FF4333">
      <w:pPr>
        <w:spacing w:after="0"/>
        <w:rPr>
          <w:ins w:id="597" w:author="Nishant Deswal" w:date="2021-11-10T10:14:00Z"/>
          <w:rFonts w:asciiTheme="majorHAnsi" w:eastAsiaTheme="majorEastAsia" w:hAnsiTheme="majorHAnsi" w:cstheme="majorBidi"/>
          <w:b/>
          <w:sz w:val="24"/>
          <w:szCs w:val="32"/>
          <w:lang w:val="en-GB"/>
        </w:rPr>
      </w:pPr>
      <w:ins w:id="598" w:author="Nishant Deswal" w:date="2021-11-10T10:14:00Z">
        <w:r>
          <w:rPr>
            <w:sz w:val="24"/>
            <w:szCs w:val="32"/>
          </w:rPr>
          <w:br w:type="page"/>
        </w:r>
      </w:ins>
    </w:p>
    <w:p w14:paraId="0C812AB0" w14:textId="0FE950B6" w:rsidR="00F33341" w:rsidRPr="00E46CF2" w:rsidRDefault="00E46CF2" w:rsidP="00E46CF2">
      <w:pPr>
        <w:pStyle w:val="Heading2"/>
        <w:rPr>
          <w:sz w:val="24"/>
          <w:szCs w:val="32"/>
        </w:rPr>
      </w:pPr>
      <w:r>
        <w:rPr>
          <w:sz w:val="24"/>
          <w:szCs w:val="32"/>
        </w:rPr>
        <w:lastRenderedPageBreak/>
        <w:t xml:space="preserve"> </w:t>
      </w:r>
      <w:bookmarkStart w:id="599" w:name="_Toc87352434"/>
      <w:r w:rsidR="00A33E8F" w:rsidRPr="00E46CF2">
        <w:rPr>
          <w:sz w:val="24"/>
          <w:szCs w:val="32"/>
        </w:rPr>
        <w:t>Hotspots from raster</w:t>
      </w:r>
      <w:bookmarkEnd w:id="599"/>
    </w:p>
    <w:p w14:paraId="4C5B98A1" w14:textId="4CAA04CA" w:rsidR="00A33E8F" w:rsidDel="00334120" w:rsidRDefault="00334120" w:rsidP="00A33E8F">
      <w:pPr>
        <w:rPr>
          <w:moveFrom w:id="600" w:author="Nishant Deswal" w:date="2021-11-11T10:07:00Z"/>
          <w:lang w:val="en-GB"/>
        </w:rPr>
      </w:pPr>
      <w:ins w:id="601" w:author="Nishant Deswal" w:date="2021-11-11T10:07:00Z">
        <w:r>
          <w:rPr>
            <w:b/>
            <w:bCs/>
            <w:lang w:val="en-GB"/>
          </w:rPr>
          <w:t xml:space="preserve">Outline: </w:t>
        </w:r>
      </w:ins>
      <w:moveFromRangeStart w:id="602" w:author="Nishant Deswal" w:date="2021-11-11T10:07:00Z" w:name="move87517655"/>
      <w:moveFrom w:id="603" w:author="Nishant Deswal" w:date="2021-11-11T10:07:00Z">
        <w:r w:rsidR="00A33E8F" w:rsidDel="00334120">
          <w:rPr>
            <w:lang w:val="en-GB"/>
          </w:rPr>
          <w:t xml:space="preserve">This tool is part of </w:t>
        </w:r>
        <w:r w:rsidR="00A33E8F" w:rsidRPr="00700607" w:rsidDel="00334120">
          <w:rPr>
            <w:i/>
            <w:iCs/>
            <w:lang w:val="en-GB"/>
          </w:rPr>
          <w:t>wbt_geometric_analysis.py</w:t>
        </w:r>
        <w:r w:rsidR="00700607" w:rsidDel="00334120">
          <w:rPr>
            <w:i/>
            <w:iCs/>
            <w:lang w:val="en-GB"/>
          </w:rPr>
          <w:t>.</w:t>
        </w:r>
      </w:moveFrom>
    </w:p>
    <w:moveFromRangeEnd w:id="602"/>
    <w:p w14:paraId="70FB3FBD" w14:textId="3C68724A" w:rsidR="00A33E8F" w:rsidRDefault="00334120" w:rsidP="00A33E8F">
      <w:pPr>
        <w:rPr>
          <w:ins w:id="604" w:author="Nishant Deswal" w:date="2021-11-11T10:07:00Z"/>
          <w:lang w:val="en-GB"/>
        </w:rPr>
      </w:pPr>
      <w:ins w:id="605" w:author="Nishant Deswal" w:date="2021-11-11T10:07:00Z">
        <w:r>
          <w:rPr>
            <w:lang w:val="en-GB"/>
          </w:rPr>
          <w:t>i</w:t>
        </w:r>
      </w:ins>
      <w:del w:id="606" w:author="Nishant Deswal" w:date="2021-11-11T10:07:00Z">
        <w:r w:rsidR="00A33E8F" w:rsidDel="00334120">
          <w:rPr>
            <w:lang w:val="en-GB"/>
          </w:rPr>
          <w:delText>I</w:delText>
        </w:r>
      </w:del>
      <w:r w:rsidR="00A33E8F">
        <w:rPr>
          <w:lang w:val="en-GB"/>
        </w:rPr>
        <w:t>t creates a hotspot raster from an input raster.</w:t>
      </w:r>
    </w:p>
    <w:p w14:paraId="43C66A0A" w14:textId="67CB77BB" w:rsidR="00334120" w:rsidRDefault="00334120" w:rsidP="00334120">
      <w:pPr>
        <w:rPr>
          <w:moveTo w:id="607" w:author="Nishant Deswal" w:date="2021-11-11T10:07:00Z"/>
          <w:lang w:val="en-GB"/>
        </w:rPr>
      </w:pPr>
      <w:ins w:id="608" w:author="Nishant Deswal" w:date="2021-11-11T10:07:00Z">
        <w:r>
          <w:rPr>
            <w:b/>
            <w:bCs/>
            <w:lang w:val="en-GB"/>
          </w:rPr>
          <w:t xml:space="preserve">Source: </w:t>
        </w:r>
        <w:r>
          <w:rPr>
            <w:lang w:val="en-GB"/>
          </w:rPr>
          <w:t>t</w:t>
        </w:r>
      </w:ins>
      <w:moveToRangeStart w:id="609" w:author="Nishant Deswal" w:date="2021-11-11T10:07:00Z" w:name="move87517655"/>
      <w:moveTo w:id="610" w:author="Nishant Deswal" w:date="2021-11-11T10:07:00Z">
        <w:del w:id="611" w:author="Nishant Deswal" w:date="2021-11-11T10:07:00Z">
          <w:r w:rsidDel="00334120">
            <w:rPr>
              <w:lang w:val="en-GB"/>
            </w:rPr>
            <w:delText>T</w:delText>
          </w:r>
        </w:del>
        <w:r>
          <w:rPr>
            <w:lang w:val="en-GB"/>
          </w:rPr>
          <w:t xml:space="preserve">his tool is part of </w:t>
        </w:r>
        <w:r w:rsidRPr="00700607">
          <w:rPr>
            <w:i/>
            <w:iCs/>
            <w:lang w:val="en-GB"/>
          </w:rPr>
          <w:t>wbt_geometric_analysis.py</w:t>
        </w:r>
        <w:r>
          <w:rPr>
            <w:i/>
            <w:iCs/>
            <w:lang w:val="en-GB"/>
          </w:rPr>
          <w:t>.</w:t>
        </w:r>
      </w:moveTo>
    </w:p>
    <w:moveToRangeEnd w:id="609"/>
    <w:p w14:paraId="1BAAB4DE" w14:textId="04DA40F0" w:rsidR="00334120" w:rsidRPr="00334120" w:rsidRDefault="00334120" w:rsidP="00A33E8F">
      <w:pPr>
        <w:rPr>
          <w:b/>
          <w:bCs/>
          <w:lang w:val="en-GB"/>
          <w:rPrChange w:id="612" w:author="Nishant Deswal" w:date="2021-11-11T10:07:00Z">
            <w:rPr>
              <w:lang w:val="en-GB"/>
            </w:rPr>
          </w:rPrChange>
        </w:rPr>
      </w:pPr>
      <w:ins w:id="613" w:author="Nishant Deswal" w:date="2021-11-11T10:07:00Z">
        <w:r>
          <w:rPr>
            <w:b/>
            <w:bCs/>
            <w:lang w:val="en-GB"/>
          </w:rPr>
          <w:t>Description:</w:t>
        </w:r>
      </w:ins>
    </w:p>
    <w:p w14:paraId="71C91B09" w14:textId="4F6BCF86" w:rsidR="00A33E8F" w:rsidRDefault="00334120" w:rsidP="00A33E8F">
      <w:pPr>
        <w:rPr>
          <w:lang w:val="en-GB"/>
        </w:rPr>
      </w:pPr>
      <w:ins w:id="614" w:author="Nishant Deswal" w:date="2021-11-11T10:07:00Z">
        <w:r>
          <w:rPr>
            <w:lang w:val="en-GB"/>
          </w:rPr>
          <w:t>This tool</w:t>
        </w:r>
      </w:ins>
      <w:del w:id="615" w:author="Nishant Deswal" w:date="2021-11-11T10:07:00Z">
        <w:r w:rsidR="00A33E8F" w:rsidDel="00334120">
          <w:rPr>
            <w:lang w:val="en-GB"/>
          </w:rPr>
          <w:delText>It</w:delText>
        </w:r>
      </w:del>
      <w:r w:rsidR="00A33E8F">
        <w:rPr>
          <w:lang w:val="en-GB"/>
        </w:rPr>
        <w:t xml:space="preserve"> is composed of one whitebox tool and has the following workflow:</w:t>
      </w:r>
    </w:p>
    <w:p w14:paraId="2D033EFD" w14:textId="714FC4C5" w:rsidR="00A33E8F" w:rsidRDefault="00634C70" w:rsidP="006264AF">
      <w:pPr>
        <w:pStyle w:val="ListParagraph"/>
        <w:numPr>
          <w:ilvl w:val="0"/>
          <w:numId w:val="17"/>
        </w:numPr>
        <w:rPr>
          <w:lang w:val="en-GB"/>
        </w:rPr>
      </w:pPr>
      <w:r>
        <w:rPr>
          <w:lang w:val="en-GB"/>
        </w:rPr>
        <w:t>convert_nodata_to_zero</w:t>
      </w:r>
      <w:r w:rsidR="0050543A">
        <w:rPr>
          <w:lang w:val="en-GB"/>
        </w:rPr>
        <w:t>()</w:t>
      </w:r>
    </w:p>
    <w:p w14:paraId="475656BB" w14:textId="10B0401D" w:rsidR="00634C70" w:rsidRDefault="00634C70" w:rsidP="006264AF">
      <w:pPr>
        <w:pStyle w:val="ListParagraph"/>
        <w:numPr>
          <w:ilvl w:val="0"/>
          <w:numId w:val="17"/>
        </w:numPr>
        <w:rPr>
          <w:lang w:val="en-GB"/>
        </w:rPr>
      </w:pPr>
      <w:r>
        <w:rPr>
          <w:lang w:val="en-GB"/>
        </w:rPr>
        <w:t>gaussain_filter()</w:t>
      </w:r>
    </w:p>
    <w:p w14:paraId="1D6D958B" w14:textId="4391BB3E" w:rsidR="0050543A" w:rsidRPr="00E46CF2" w:rsidRDefault="00634C70" w:rsidP="00E46CF2">
      <w:pPr>
        <w:rPr>
          <w:b/>
          <w:bCs/>
        </w:rPr>
      </w:pPr>
      <w:r w:rsidRPr="00E46CF2">
        <w:rPr>
          <w:b/>
          <w:bCs/>
        </w:rPr>
        <w:t>Gaussian</w:t>
      </w:r>
      <w:r w:rsidR="00937062" w:rsidRPr="00E46CF2">
        <w:rPr>
          <w:b/>
          <w:bCs/>
        </w:rPr>
        <w:t xml:space="preserve"> filter</w:t>
      </w:r>
    </w:p>
    <w:p w14:paraId="36248F20" w14:textId="2749858B" w:rsidR="00937062" w:rsidRDefault="00937062" w:rsidP="00937062">
      <w:pPr>
        <w:rPr>
          <w:lang w:val="en-GB"/>
        </w:rPr>
      </w:pPr>
      <w:r>
        <w:rPr>
          <w:lang w:val="en-GB"/>
        </w:rPr>
        <w:t>See</w:t>
      </w:r>
      <w:r w:rsidR="00634C70">
        <w:t xml:space="preserve"> </w:t>
      </w:r>
      <w:hyperlink w:anchor="gaussian_filter" w:history="1">
        <w:r w:rsidR="00634C70" w:rsidRPr="00634C70">
          <w:rPr>
            <w:rStyle w:val="Hyperlink"/>
          </w:rPr>
          <w:t>Gaussian filter</w:t>
        </w:r>
      </w:hyperlink>
    </w:p>
    <w:p w14:paraId="28BF404F" w14:textId="77777777" w:rsidR="00FF4333" w:rsidRDefault="00FF4333">
      <w:pPr>
        <w:spacing w:after="0"/>
        <w:rPr>
          <w:ins w:id="616" w:author="Nishant Deswal" w:date="2021-11-10T10:14:00Z"/>
          <w:rFonts w:asciiTheme="majorHAnsi" w:eastAsiaTheme="majorEastAsia" w:hAnsiTheme="majorHAnsi" w:cstheme="majorBidi"/>
          <w:b/>
          <w:sz w:val="24"/>
          <w:szCs w:val="32"/>
          <w:lang w:val="en-GB"/>
        </w:rPr>
      </w:pPr>
      <w:ins w:id="617" w:author="Nishant Deswal" w:date="2021-11-10T10:14:00Z">
        <w:r>
          <w:rPr>
            <w:sz w:val="24"/>
            <w:szCs w:val="32"/>
          </w:rPr>
          <w:br w:type="page"/>
        </w:r>
      </w:ins>
    </w:p>
    <w:p w14:paraId="6BBFFB85" w14:textId="1A46C9FA" w:rsidR="00937062" w:rsidRPr="00E46CF2" w:rsidRDefault="00E46CF2" w:rsidP="00E46CF2">
      <w:pPr>
        <w:pStyle w:val="Heading2"/>
        <w:rPr>
          <w:sz w:val="24"/>
          <w:szCs w:val="32"/>
        </w:rPr>
      </w:pPr>
      <w:r>
        <w:rPr>
          <w:sz w:val="24"/>
          <w:szCs w:val="32"/>
        </w:rPr>
        <w:lastRenderedPageBreak/>
        <w:t xml:space="preserve"> </w:t>
      </w:r>
      <w:bookmarkStart w:id="618" w:name="_Toc87352435"/>
      <w:r w:rsidR="00704D82" w:rsidRPr="00E46CF2">
        <w:rPr>
          <w:sz w:val="24"/>
          <w:szCs w:val="32"/>
        </w:rPr>
        <w:t>Interpolate points</w:t>
      </w:r>
      <w:bookmarkEnd w:id="618"/>
    </w:p>
    <w:p w14:paraId="67708B2D" w14:textId="5D45B200" w:rsidR="00704D82" w:rsidDel="002678FD" w:rsidRDefault="004543D3" w:rsidP="00704D82">
      <w:pPr>
        <w:rPr>
          <w:moveFrom w:id="619" w:author="Nishant Deswal" w:date="2021-11-11T10:07:00Z"/>
          <w:lang w:val="en-GB"/>
        </w:rPr>
      </w:pPr>
      <w:ins w:id="620" w:author="Nishant Deswal" w:date="2021-11-11T10:08:00Z">
        <w:r>
          <w:rPr>
            <w:b/>
            <w:bCs/>
            <w:lang w:val="en-GB"/>
          </w:rPr>
          <w:t xml:space="preserve">Outline: </w:t>
        </w:r>
      </w:ins>
      <w:moveFromRangeStart w:id="621" w:author="Nishant Deswal" w:date="2021-11-11T10:07:00Z" w:name="move87517692"/>
      <w:moveFrom w:id="622" w:author="Nishant Deswal" w:date="2021-11-11T10:07:00Z">
        <w:r w:rsidR="00704D82" w:rsidDel="002678FD">
          <w:rPr>
            <w:lang w:val="en-GB"/>
          </w:rPr>
          <w:t xml:space="preserve">This tool is part of </w:t>
        </w:r>
        <w:r w:rsidR="00704D82" w:rsidRPr="00700607" w:rsidDel="002678FD">
          <w:rPr>
            <w:i/>
            <w:iCs/>
            <w:lang w:val="en-GB"/>
          </w:rPr>
          <w:t>wbt_geometric_analysis.py</w:t>
        </w:r>
        <w:r w:rsidR="00700607" w:rsidDel="002678FD">
          <w:rPr>
            <w:i/>
            <w:iCs/>
            <w:lang w:val="en-GB"/>
          </w:rPr>
          <w:t>.</w:t>
        </w:r>
      </w:moveFrom>
    </w:p>
    <w:moveFromRangeEnd w:id="621"/>
    <w:p w14:paraId="63983DD9" w14:textId="564FE0B2" w:rsidR="00704D82" w:rsidRDefault="004543D3" w:rsidP="00704D82">
      <w:pPr>
        <w:rPr>
          <w:ins w:id="623" w:author="Nishant Deswal" w:date="2021-11-11T10:07:00Z"/>
          <w:lang w:val="en-GB"/>
        </w:rPr>
      </w:pPr>
      <w:ins w:id="624" w:author="Nishant Deswal" w:date="2021-11-11T10:08:00Z">
        <w:r>
          <w:rPr>
            <w:lang w:val="en-GB"/>
          </w:rPr>
          <w:t>i</w:t>
        </w:r>
      </w:ins>
      <w:del w:id="625" w:author="Nishant Deswal" w:date="2021-11-11T10:08:00Z">
        <w:r w:rsidR="00704D82" w:rsidDel="004543D3">
          <w:rPr>
            <w:lang w:val="en-GB"/>
          </w:rPr>
          <w:delText>I</w:delText>
        </w:r>
      </w:del>
      <w:r w:rsidR="00704D82">
        <w:rPr>
          <w:lang w:val="en-GB"/>
        </w:rPr>
        <w:t xml:space="preserve">t interpolates point </w:t>
      </w:r>
      <w:r w:rsidR="00A626B5">
        <w:rPr>
          <w:lang w:val="en-GB"/>
        </w:rPr>
        <w:t>into a raster surface.</w:t>
      </w:r>
    </w:p>
    <w:p w14:paraId="5E1DB9DD" w14:textId="4D33383B" w:rsidR="002678FD" w:rsidRDefault="004543D3" w:rsidP="002678FD">
      <w:pPr>
        <w:rPr>
          <w:moveTo w:id="626" w:author="Nishant Deswal" w:date="2021-11-11T10:07:00Z"/>
          <w:lang w:val="en-GB"/>
        </w:rPr>
      </w:pPr>
      <w:ins w:id="627" w:author="Nishant Deswal" w:date="2021-11-11T10:08:00Z">
        <w:r>
          <w:rPr>
            <w:b/>
            <w:bCs/>
            <w:lang w:val="en-GB"/>
          </w:rPr>
          <w:t xml:space="preserve">Source: </w:t>
        </w:r>
        <w:r>
          <w:rPr>
            <w:lang w:val="en-GB"/>
          </w:rPr>
          <w:t>t</w:t>
        </w:r>
      </w:ins>
      <w:moveToRangeStart w:id="628" w:author="Nishant Deswal" w:date="2021-11-11T10:07:00Z" w:name="move87517692"/>
      <w:moveTo w:id="629" w:author="Nishant Deswal" w:date="2021-11-11T10:07:00Z">
        <w:del w:id="630" w:author="Nishant Deswal" w:date="2021-11-11T10:08:00Z">
          <w:r w:rsidR="002678FD" w:rsidDel="004543D3">
            <w:rPr>
              <w:lang w:val="en-GB"/>
            </w:rPr>
            <w:delText>T</w:delText>
          </w:r>
        </w:del>
        <w:r w:rsidR="002678FD">
          <w:rPr>
            <w:lang w:val="en-GB"/>
          </w:rPr>
          <w:t xml:space="preserve">his tool is part of </w:t>
        </w:r>
        <w:r w:rsidR="002678FD" w:rsidRPr="00700607">
          <w:rPr>
            <w:i/>
            <w:iCs/>
            <w:lang w:val="en-GB"/>
          </w:rPr>
          <w:t>wbt_geometric_analysis.py</w:t>
        </w:r>
        <w:r w:rsidR="002678FD">
          <w:rPr>
            <w:i/>
            <w:iCs/>
            <w:lang w:val="en-GB"/>
          </w:rPr>
          <w:t>.</w:t>
        </w:r>
      </w:moveTo>
    </w:p>
    <w:moveToRangeEnd w:id="628"/>
    <w:p w14:paraId="5DEA0C36" w14:textId="6F4E078F" w:rsidR="002678FD" w:rsidRPr="002678FD" w:rsidRDefault="002678FD" w:rsidP="00704D82">
      <w:pPr>
        <w:rPr>
          <w:b/>
          <w:bCs/>
          <w:lang w:val="en-GB"/>
          <w:rPrChange w:id="631" w:author="Nishant Deswal" w:date="2021-11-11T10:07:00Z">
            <w:rPr>
              <w:lang w:val="en-GB"/>
            </w:rPr>
          </w:rPrChange>
        </w:rPr>
      </w:pPr>
      <w:ins w:id="632" w:author="Nishant Deswal" w:date="2021-11-11T10:07:00Z">
        <w:r>
          <w:rPr>
            <w:b/>
            <w:bCs/>
            <w:lang w:val="en-GB"/>
          </w:rPr>
          <w:t>Descriptio</w:t>
        </w:r>
      </w:ins>
      <w:ins w:id="633" w:author="Nishant Deswal" w:date="2021-11-11T10:08:00Z">
        <w:r>
          <w:rPr>
            <w:b/>
            <w:bCs/>
            <w:lang w:val="en-GB"/>
          </w:rPr>
          <w:t>n:</w:t>
        </w:r>
      </w:ins>
    </w:p>
    <w:p w14:paraId="62899B60" w14:textId="584DA38B" w:rsidR="00704D82" w:rsidRDefault="00704D82" w:rsidP="00704D82">
      <w:pPr>
        <w:rPr>
          <w:lang w:val="en-GB"/>
        </w:rPr>
      </w:pPr>
      <w:del w:id="634" w:author="Nishant Deswal" w:date="2021-11-11T10:08:00Z">
        <w:r w:rsidDel="002678FD">
          <w:rPr>
            <w:lang w:val="en-GB"/>
          </w:rPr>
          <w:delText>It</w:delText>
        </w:r>
      </w:del>
      <w:ins w:id="635" w:author="Nishant Deswal" w:date="2021-11-11T10:08:00Z">
        <w:r w:rsidR="002678FD">
          <w:rPr>
            <w:lang w:val="en-GB"/>
          </w:rPr>
          <w:t>This tool</w:t>
        </w:r>
      </w:ins>
      <w:r>
        <w:rPr>
          <w:lang w:val="en-GB"/>
        </w:rPr>
        <w:t xml:space="preserve"> is composed of </w:t>
      </w:r>
      <w:r w:rsidR="00F11774">
        <w:rPr>
          <w:lang w:val="en-GB"/>
        </w:rPr>
        <w:t>one</w:t>
      </w:r>
      <w:r>
        <w:rPr>
          <w:lang w:val="en-GB"/>
        </w:rPr>
        <w:t xml:space="preserve"> whitebox tool</w:t>
      </w:r>
      <w:r w:rsidR="00F11774">
        <w:rPr>
          <w:lang w:val="en-GB"/>
        </w:rPr>
        <w:t xml:space="preserve"> </w:t>
      </w:r>
      <w:r>
        <w:rPr>
          <w:lang w:val="en-GB"/>
        </w:rPr>
        <w:t>and has the following workflow:</w:t>
      </w:r>
    </w:p>
    <w:p w14:paraId="1AEFEF82" w14:textId="77E6BA01" w:rsidR="00F11774" w:rsidRDefault="004013C0" w:rsidP="006264AF">
      <w:pPr>
        <w:pStyle w:val="ListParagraph"/>
        <w:numPr>
          <w:ilvl w:val="0"/>
          <w:numId w:val="18"/>
        </w:numPr>
        <w:rPr>
          <w:lang w:val="en-GB"/>
        </w:rPr>
      </w:pPr>
      <w:r w:rsidRPr="004013C0">
        <w:rPr>
          <w:lang w:val="en-GB"/>
        </w:rPr>
        <w:t>radial_basis_function_interpolation</w:t>
      </w:r>
      <w:r>
        <w:rPr>
          <w:lang w:val="en-GB"/>
        </w:rPr>
        <w:t>()</w:t>
      </w:r>
    </w:p>
    <w:p w14:paraId="211C060D" w14:textId="230EDEF8" w:rsidR="004013C0" w:rsidRPr="00294378" w:rsidRDefault="004013C0" w:rsidP="00294378">
      <w:pPr>
        <w:rPr>
          <w:b/>
          <w:bCs/>
        </w:rPr>
      </w:pPr>
      <w:r w:rsidRPr="00294378">
        <w:rPr>
          <w:b/>
          <w:bCs/>
        </w:rPr>
        <w:t>Radial basis function interpolation</w:t>
      </w:r>
      <w:ins w:id="636" w:author="Nishant Deswal" w:date="2021-11-10T11:28:00Z">
        <w:r w:rsidR="00D34606">
          <w:rPr>
            <w:b/>
            <w:bCs/>
          </w:rPr>
          <w:t xml:space="preserve"> [</w:t>
        </w:r>
      </w:ins>
      <w:ins w:id="637" w:author="Nishant Deswal" w:date="2021-11-10T11:43:00Z">
        <w:r w:rsidR="00F32A13">
          <w:rPr>
            <w:i/>
            <w:iCs/>
            <w:u w:val="single"/>
          </w:rPr>
          <w:fldChar w:fldCharType="begin"/>
        </w:r>
        <w:r w:rsidR="00F32A13">
          <w:rPr>
            <w:i/>
            <w:iCs/>
            <w:u w:val="single"/>
          </w:rPr>
          <w:instrText xml:space="preserve"> HYPERLINK "https://www.whiteboxgeo.com/manual/wbt_book/available_tools/gis_analysis.html?highlight=radial#radialbasisfunctioninterpolation" </w:instrText>
        </w:r>
        <w:r w:rsidR="00F32A13">
          <w:rPr>
            <w:i/>
            <w:iCs/>
            <w:u w:val="single"/>
          </w:rPr>
          <w:fldChar w:fldCharType="separate"/>
        </w:r>
        <w:r w:rsidR="00D34606" w:rsidRPr="00F32A13">
          <w:rPr>
            <w:rStyle w:val="Hyperlink"/>
            <w:i/>
            <w:iCs/>
          </w:rPr>
          <w:t>link</w:t>
        </w:r>
        <w:r w:rsidR="00F32A13">
          <w:rPr>
            <w:i/>
            <w:iCs/>
            <w:u w:val="single"/>
          </w:rPr>
          <w:fldChar w:fldCharType="end"/>
        </w:r>
      </w:ins>
      <w:ins w:id="638" w:author="Nishant Deswal" w:date="2021-11-10T11:28:00Z">
        <w:r w:rsidR="00D34606">
          <w:rPr>
            <w:b/>
            <w:bCs/>
          </w:rPr>
          <w:t>]</w:t>
        </w:r>
      </w:ins>
    </w:p>
    <w:p w14:paraId="12005332" w14:textId="0592F8D7" w:rsidR="004013C0" w:rsidRDefault="00B80500" w:rsidP="004013C0">
      <w:pPr>
        <w:rPr>
          <w:lang w:val="en-GB"/>
        </w:rPr>
      </w:pPr>
      <w:r w:rsidRPr="00B80500">
        <w:rPr>
          <w:lang w:val="en-GB"/>
        </w:rPr>
        <w:t>This tool interpolates vector points into a raster surface using a radial basis function (RBF) scheme.</w:t>
      </w:r>
    </w:p>
    <w:p w14:paraId="188E30B8" w14:textId="77777777" w:rsidR="00FF4333" w:rsidRDefault="00FF4333">
      <w:pPr>
        <w:spacing w:after="0"/>
        <w:rPr>
          <w:ins w:id="639" w:author="Nishant Deswal" w:date="2021-11-10T10:14:00Z"/>
          <w:rFonts w:asciiTheme="majorHAnsi" w:eastAsiaTheme="majorEastAsia" w:hAnsiTheme="majorHAnsi" w:cstheme="majorBidi"/>
          <w:b/>
          <w:sz w:val="24"/>
          <w:szCs w:val="32"/>
          <w:lang w:val="en-GB"/>
        </w:rPr>
      </w:pPr>
      <w:bookmarkStart w:id="640" w:name="_Toc87352436"/>
      <w:ins w:id="641" w:author="Nishant Deswal" w:date="2021-11-10T10:14:00Z">
        <w:r>
          <w:rPr>
            <w:sz w:val="24"/>
            <w:szCs w:val="32"/>
          </w:rPr>
          <w:br w:type="page"/>
        </w:r>
      </w:ins>
    </w:p>
    <w:bookmarkEnd w:id="640"/>
    <w:p w14:paraId="0E158557" w14:textId="1C990283" w:rsidR="00B80500" w:rsidRPr="00FF4333" w:rsidRDefault="00B80500" w:rsidP="00294378">
      <w:pPr>
        <w:pStyle w:val="Heading2"/>
        <w:rPr>
          <w:sz w:val="24"/>
          <w:szCs w:val="32"/>
          <w:rPrChange w:id="642" w:author="Nishant Deswal" w:date="2021-11-10T14:44:00Z">
            <w:rPr/>
          </w:rPrChange>
        </w:rPr>
      </w:pPr>
      <w:r w:rsidRPr="00FF4333">
        <w:rPr>
          <w:sz w:val="24"/>
          <w:szCs w:val="32"/>
          <w:rPrChange w:id="643" w:author="Nishant Deswal" w:date="2021-11-10T10:14:00Z">
            <w:rPr/>
          </w:rPrChange>
        </w:rPr>
        <w:lastRenderedPageBreak/>
        <w:t>Summarize within</w:t>
      </w:r>
    </w:p>
    <w:p w14:paraId="205EF356" w14:textId="77C0E68D" w:rsidR="00B80500" w:rsidDel="000C6E25" w:rsidRDefault="000C6E25" w:rsidP="00B80500">
      <w:pPr>
        <w:rPr>
          <w:moveFrom w:id="644" w:author="Nishant Deswal" w:date="2021-11-11T10:12:00Z"/>
          <w:lang w:val="en-GB"/>
        </w:rPr>
      </w:pPr>
      <w:ins w:id="645" w:author="Nishant Deswal" w:date="2021-11-11T10:13:00Z">
        <w:r>
          <w:rPr>
            <w:b/>
            <w:bCs/>
            <w:lang w:val="en-GB"/>
          </w:rPr>
          <w:t xml:space="preserve">Outline: </w:t>
        </w:r>
      </w:ins>
      <w:moveFromRangeStart w:id="646" w:author="Nishant Deswal" w:date="2021-11-11T10:12:00Z" w:name="move87517989"/>
      <w:moveFrom w:id="647" w:author="Nishant Deswal" w:date="2021-11-11T10:12:00Z">
        <w:r w:rsidR="00B80500" w:rsidDel="000C6E25">
          <w:rPr>
            <w:lang w:val="en-GB"/>
          </w:rPr>
          <w:t xml:space="preserve">This tool is part of </w:t>
        </w:r>
        <w:r w:rsidR="00B80500" w:rsidRPr="00700607" w:rsidDel="000C6E25">
          <w:rPr>
            <w:i/>
            <w:iCs/>
            <w:lang w:val="en-GB"/>
          </w:rPr>
          <w:t>wbt_geometric_analysis.py</w:t>
        </w:r>
        <w:r w:rsidR="00700607" w:rsidDel="000C6E25">
          <w:rPr>
            <w:i/>
            <w:iCs/>
            <w:lang w:val="en-GB"/>
          </w:rPr>
          <w:t>.</w:t>
        </w:r>
      </w:moveFrom>
    </w:p>
    <w:moveFromRangeEnd w:id="646"/>
    <w:p w14:paraId="75A9EFEC" w14:textId="3C160133" w:rsidR="00B80500" w:rsidRDefault="000C6E25" w:rsidP="00B80500">
      <w:pPr>
        <w:rPr>
          <w:ins w:id="648" w:author="Nishant Deswal" w:date="2021-11-11T10:12:00Z"/>
          <w:lang w:val="en-GB"/>
        </w:rPr>
      </w:pPr>
      <w:ins w:id="649" w:author="Nishant Deswal" w:date="2021-11-11T10:13:00Z">
        <w:r>
          <w:rPr>
            <w:lang w:val="en-GB"/>
          </w:rPr>
          <w:t>i</w:t>
        </w:r>
      </w:ins>
      <w:del w:id="650" w:author="Nishant Deswal" w:date="2021-11-11T10:13:00Z">
        <w:r w:rsidR="00696C18" w:rsidDel="000C6E25">
          <w:rPr>
            <w:lang w:val="en-GB"/>
          </w:rPr>
          <w:delText>I</w:delText>
        </w:r>
      </w:del>
      <w:r w:rsidR="00696C18">
        <w:rPr>
          <w:lang w:val="en-GB"/>
        </w:rPr>
        <w:t xml:space="preserve">t </w:t>
      </w:r>
      <w:r w:rsidR="00F056AE">
        <w:rPr>
          <w:lang w:val="en-GB"/>
        </w:rPr>
        <w:t>s</w:t>
      </w:r>
      <w:r w:rsidR="00F056AE" w:rsidRPr="00696C18">
        <w:rPr>
          <w:lang w:val="en-GB"/>
        </w:rPr>
        <w:t>ummarizes</w:t>
      </w:r>
      <w:r w:rsidR="00696C18" w:rsidRPr="00696C18">
        <w:rPr>
          <w:lang w:val="en-GB"/>
        </w:rPr>
        <w:t xml:space="preserve"> vector data relative to existing polygons</w:t>
      </w:r>
      <w:r w:rsidR="00696C18">
        <w:rPr>
          <w:lang w:val="en-GB"/>
        </w:rPr>
        <w:t>.</w:t>
      </w:r>
    </w:p>
    <w:p w14:paraId="55C560F5" w14:textId="312793D1" w:rsidR="000C6E25" w:rsidRDefault="000C6E25" w:rsidP="000C6E25">
      <w:pPr>
        <w:rPr>
          <w:moveTo w:id="651" w:author="Nishant Deswal" w:date="2021-11-11T10:12:00Z"/>
          <w:lang w:val="en-GB"/>
        </w:rPr>
      </w:pPr>
      <w:ins w:id="652" w:author="Nishant Deswal" w:date="2021-11-11T10:13:00Z">
        <w:r>
          <w:rPr>
            <w:b/>
            <w:bCs/>
            <w:lang w:val="en-GB"/>
          </w:rPr>
          <w:t xml:space="preserve">Source: </w:t>
        </w:r>
        <w:r>
          <w:rPr>
            <w:lang w:val="en-GB"/>
          </w:rPr>
          <w:t>t</w:t>
        </w:r>
      </w:ins>
      <w:moveToRangeStart w:id="653" w:author="Nishant Deswal" w:date="2021-11-11T10:12:00Z" w:name="move87517989"/>
      <w:moveTo w:id="654" w:author="Nishant Deswal" w:date="2021-11-11T10:12:00Z">
        <w:del w:id="655" w:author="Nishant Deswal" w:date="2021-11-11T10:13:00Z">
          <w:r w:rsidDel="000C6E25">
            <w:rPr>
              <w:lang w:val="en-GB"/>
            </w:rPr>
            <w:delText>T</w:delText>
          </w:r>
        </w:del>
        <w:r>
          <w:rPr>
            <w:lang w:val="en-GB"/>
          </w:rPr>
          <w:t xml:space="preserve">his tool is part of </w:t>
        </w:r>
        <w:r w:rsidRPr="00700607">
          <w:rPr>
            <w:i/>
            <w:iCs/>
            <w:lang w:val="en-GB"/>
          </w:rPr>
          <w:t>wbt_geometric_analysis.py</w:t>
        </w:r>
        <w:r>
          <w:rPr>
            <w:i/>
            <w:iCs/>
            <w:lang w:val="en-GB"/>
          </w:rPr>
          <w:t>.</w:t>
        </w:r>
      </w:moveTo>
    </w:p>
    <w:moveToRangeEnd w:id="653"/>
    <w:p w14:paraId="69D50F04" w14:textId="6E8DECB5" w:rsidR="000C6E25" w:rsidRPr="000C6E25" w:rsidRDefault="000C6E25" w:rsidP="00B80500">
      <w:pPr>
        <w:rPr>
          <w:b/>
          <w:bCs/>
          <w:lang w:val="en-GB"/>
          <w:rPrChange w:id="656" w:author="Nishant Deswal" w:date="2021-11-11T10:12:00Z">
            <w:rPr>
              <w:lang w:val="en-GB"/>
            </w:rPr>
          </w:rPrChange>
        </w:rPr>
      </w:pPr>
      <w:ins w:id="657" w:author="Nishant Deswal" w:date="2021-11-11T10:12:00Z">
        <w:r>
          <w:rPr>
            <w:b/>
            <w:bCs/>
            <w:lang w:val="en-GB"/>
          </w:rPr>
          <w:t>Description</w:t>
        </w:r>
      </w:ins>
      <w:ins w:id="658" w:author="Nishant Deswal" w:date="2021-11-11T10:13:00Z">
        <w:r>
          <w:rPr>
            <w:b/>
            <w:bCs/>
            <w:lang w:val="en-GB"/>
          </w:rPr>
          <w:t>:</w:t>
        </w:r>
      </w:ins>
    </w:p>
    <w:p w14:paraId="13662E18" w14:textId="1DF71AA0" w:rsidR="00B80500" w:rsidRDefault="00390738" w:rsidP="00B80500">
      <w:pPr>
        <w:rPr>
          <w:ins w:id="659" w:author="Nishant Deswal" w:date="2021-11-11T10:16:00Z"/>
          <w:lang w:val="en-GB"/>
        </w:rPr>
      </w:pPr>
      <w:ins w:id="660" w:author="Nishant Deswal" w:date="2021-11-11T10:20:00Z">
        <w:r>
          <w:rPr>
            <w:lang w:val="en-GB"/>
          </w:rPr>
          <w:t>This tool</w:t>
        </w:r>
      </w:ins>
      <w:del w:id="661" w:author="Nishant Deswal" w:date="2021-11-11T10:20:00Z">
        <w:r w:rsidR="00B80500" w:rsidDel="00390738">
          <w:rPr>
            <w:lang w:val="en-GB"/>
          </w:rPr>
          <w:delText>It</w:delText>
        </w:r>
      </w:del>
      <w:r w:rsidR="00B80500">
        <w:rPr>
          <w:lang w:val="en-GB"/>
        </w:rPr>
        <w:t xml:space="preserve"> </w:t>
      </w:r>
      <w:r w:rsidR="00117900">
        <w:rPr>
          <w:lang w:val="en-GB"/>
        </w:rPr>
        <w:t xml:space="preserve">first </w:t>
      </w:r>
      <w:r w:rsidR="000C7E6A">
        <w:rPr>
          <w:lang w:val="en-GB"/>
        </w:rPr>
        <w:t>uses geopandas to perform a join between</w:t>
      </w:r>
      <w:r w:rsidR="00A71973">
        <w:rPr>
          <w:lang w:val="en-GB"/>
        </w:rPr>
        <w:t xml:space="preserve"> the</w:t>
      </w:r>
      <w:r w:rsidR="000C7E6A">
        <w:rPr>
          <w:lang w:val="en-GB"/>
        </w:rPr>
        <w:t xml:space="preserve"> </w:t>
      </w:r>
      <w:r w:rsidR="00F056AE">
        <w:rPr>
          <w:lang w:val="en-GB"/>
        </w:rPr>
        <w:t>vector data and polygons</w:t>
      </w:r>
      <w:r w:rsidR="00117900">
        <w:rPr>
          <w:lang w:val="en-GB"/>
        </w:rPr>
        <w:t>.</w:t>
      </w:r>
      <w:r w:rsidR="00A71973">
        <w:rPr>
          <w:lang w:val="en-GB"/>
        </w:rPr>
        <w:t xml:space="preserve"> </w:t>
      </w:r>
      <w:r w:rsidR="00117900">
        <w:rPr>
          <w:lang w:val="en-GB"/>
        </w:rPr>
        <w:t>F</w:t>
      </w:r>
      <w:r w:rsidR="00A71973">
        <w:rPr>
          <w:lang w:val="en-GB"/>
        </w:rPr>
        <w:t xml:space="preserve">rom there it uses a </w:t>
      </w:r>
      <w:r w:rsidR="00514C12">
        <w:rPr>
          <w:lang w:val="en-GB"/>
        </w:rPr>
        <w:t>dissolve</w:t>
      </w:r>
      <w:r w:rsidR="00A76F45">
        <w:rPr>
          <w:lang w:val="en-GB"/>
        </w:rPr>
        <w:t xml:space="preserve"> to aggregate the joined</w:t>
      </w:r>
      <w:r w:rsidR="00117900">
        <w:rPr>
          <w:lang w:val="en-GB"/>
        </w:rPr>
        <w:t xml:space="preserve"> shapefile</w:t>
      </w:r>
      <w:r w:rsidR="00A76F45">
        <w:rPr>
          <w:lang w:val="en-GB"/>
        </w:rPr>
        <w:t xml:space="preserve"> </w:t>
      </w:r>
      <w:r w:rsidR="00117900">
        <w:rPr>
          <w:lang w:val="en-GB"/>
        </w:rPr>
        <w:t xml:space="preserve">based on </w:t>
      </w:r>
      <w:r w:rsidR="00BE02B6">
        <w:rPr>
          <w:lang w:val="en-GB"/>
        </w:rPr>
        <w:t>a specified field</w:t>
      </w:r>
      <w:ins w:id="662" w:author="Nishant Deswal" w:date="2021-11-11T10:16:00Z">
        <w:r w:rsidR="00302D79">
          <w:rPr>
            <w:lang w:val="en-GB"/>
          </w:rPr>
          <w:t xml:space="preserve"> and has the following workflow:</w:t>
        </w:r>
      </w:ins>
      <w:del w:id="663" w:author="Nishant Deswal" w:date="2021-11-11T10:16:00Z">
        <w:r w:rsidR="00BE02B6" w:rsidDel="00302D79">
          <w:rPr>
            <w:lang w:val="en-GB"/>
          </w:rPr>
          <w:delText>.</w:delText>
        </w:r>
      </w:del>
    </w:p>
    <w:p w14:paraId="57F32C7D" w14:textId="525630D0" w:rsidR="00302D79" w:rsidRDefault="00302D79" w:rsidP="00302D79">
      <w:pPr>
        <w:pStyle w:val="ListParagraph"/>
        <w:numPr>
          <w:ilvl w:val="0"/>
          <w:numId w:val="5"/>
        </w:numPr>
        <w:rPr>
          <w:ins w:id="664" w:author="Nishant Deswal" w:date="2021-11-11T10:16:00Z"/>
          <w:lang w:val="en-GB"/>
        </w:rPr>
      </w:pPr>
      <w:ins w:id="665" w:author="Nishant Deswal" w:date="2021-11-11T10:16:00Z">
        <w:r w:rsidRPr="00302D79">
          <w:rPr>
            <w:lang w:val="en-GB"/>
          </w:rPr>
          <w:t>input_vector_gdf.join</w:t>
        </w:r>
        <w:r>
          <w:rPr>
            <w:lang w:val="en-GB"/>
          </w:rPr>
          <w:t>()</w:t>
        </w:r>
      </w:ins>
    </w:p>
    <w:p w14:paraId="4F9B8908" w14:textId="23A5BAA7" w:rsidR="00302D79" w:rsidRDefault="00302D79" w:rsidP="00302D79">
      <w:pPr>
        <w:pStyle w:val="ListParagraph"/>
        <w:numPr>
          <w:ilvl w:val="0"/>
          <w:numId w:val="5"/>
        </w:numPr>
        <w:rPr>
          <w:ins w:id="666" w:author="Nishant Deswal" w:date="2021-11-11T10:17:00Z"/>
          <w:lang w:val="en-GB"/>
        </w:rPr>
      </w:pPr>
      <w:ins w:id="667" w:author="Nishant Deswal" w:date="2021-11-11T10:17:00Z">
        <w:r w:rsidRPr="00302D79">
          <w:rPr>
            <w:lang w:val="en-GB"/>
          </w:rPr>
          <w:t>input_vector_join.drop</w:t>
        </w:r>
        <w:r>
          <w:rPr>
            <w:lang w:val="en-GB"/>
          </w:rPr>
          <w:t>()</w:t>
        </w:r>
      </w:ins>
    </w:p>
    <w:p w14:paraId="27F6573C" w14:textId="15372F09" w:rsidR="00302D79" w:rsidRDefault="00302D79" w:rsidP="00302D79">
      <w:pPr>
        <w:pStyle w:val="ListParagraph"/>
        <w:numPr>
          <w:ilvl w:val="0"/>
          <w:numId w:val="5"/>
        </w:numPr>
        <w:rPr>
          <w:ins w:id="668" w:author="Nishant Deswal" w:date="2021-11-11T10:18:00Z"/>
          <w:lang w:val="en-GB"/>
        </w:rPr>
      </w:pPr>
      <w:ins w:id="669" w:author="Nishant Deswal" w:date="2021-11-11T10:17:00Z">
        <w:r w:rsidRPr="00302D79">
          <w:rPr>
            <w:lang w:val="en-GB"/>
          </w:rPr>
          <w:t>input_vector_join.dissolve</w:t>
        </w:r>
        <w:r>
          <w:rPr>
            <w:lang w:val="en-GB"/>
          </w:rPr>
          <w:t>()</w:t>
        </w:r>
      </w:ins>
    </w:p>
    <w:p w14:paraId="01143375" w14:textId="74C3D4EB" w:rsidR="00302D79" w:rsidRDefault="00302D79" w:rsidP="00302D79">
      <w:pPr>
        <w:rPr>
          <w:ins w:id="670" w:author="Nishant Deswal" w:date="2021-11-11T10:19:00Z"/>
          <w:b/>
          <w:bCs/>
          <w:lang w:val="en-GB"/>
        </w:rPr>
      </w:pPr>
      <w:ins w:id="671" w:author="Nishant Deswal" w:date="2021-11-11T10:18:00Z">
        <w:r>
          <w:rPr>
            <w:b/>
            <w:bCs/>
            <w:lang w:val="en-GB"/>
          </w:rPr>
          <w:t>Summarize within</w:t>
        </w:r>
      </w:ins>
      <w:ins w:id="672" w:author="Nishant Deswal" w:date="2021-11-11T10:19:00Z">
        <w:r>
          <w:rPr>
            <w:b/>
            <w:bCs/>
            <w:lang w:val="en-GB"/>
          </w:rPr>
          <w:t xml:space="preserve"> [</w:t>
        </w:r>
        <w:r>
          <w:rPr>
            <w:i/>
            <w:iCs/>
            <w:u w:val="single"/>
            <w:lang w:val="en-GB"/>
          </w:rPr>
          <w:fldChar w:fldCharType="begin"/>
        </w:r>
        <w:r>
          <w:rPr>
            <w:i/>
            <w:iCs/>
            <w:u w:val="single"/>
            <w:lang w:val="en-GB"/>
          </w:rPr>
          <w:instrText xml:space="preserve"> HYPERLINK "https://geopandas.org/en/stable/docs/user_guide/aggregation_with_dissolve.html" </w:instrText>
        </w:r>
        <w:r>
          <w:rPr>
            <w:i/>
            <w:iCs/>
            <w:u w:val="single"/>
            <w:lang w:val="en-GB"/>
          </w:rPr>
          <w:fldChar w:fldCharType="separate"/>
        </w:r>
        <w:r w:rsidRPr="00302D79">
          <w:rPr>
            <w:rStyle w:val="Hyperlink"/>
            <w:i/>
            <w:iCs/>
            <w:lang w:val="en-GB"/>
          </w:rPr>
          <w:t>link</w:t>
        </w:r>
        <w:r>
          <w:rPr>
            <w:i/>
            <w:iCs/>
            <w:u w:val="single"/>
            <w:lang w:val="en-GB"/>
          </w:rPr>
          <w:fldChar w:fldCharType="end"/>
        </w:r>
        <w:r>
          <w:rPr>
            <w:b/>
            <w:bCs/>
            <w:lang w:val="en-GB"/>
          </w:rPr>
          <w:t>]</w:t>
        </w:r>
      </w:ins>
    </w:p>
    <w:p w14:paraId="27AECF5D" w14:textId="77777777" w:rsidR="00302D79" w:rsidRPr="00302D79" w:rsidRDefault="00302D79" w:rsidP="00302D79">
      <w:pPr>
        <w:rPr>
          <w:ins w:id="673" w:author="Nishant Deswal" w:date="2021-11-11T10:19:00Z"/>
        </w:rPr>
      </w:pPr>
      <w:ins w:id="674" w:author="Nishant Deswal" w:date="2021-11-11T10:19:00Z">
        <w:r w:rsidRPr="00302D79">
          <w:t>Spatial data are often more granular than we need. For example, we might have data on sub-national units, but we’re actually interested in studying patterns at the level of countries.</w:t>
        </w:r>
      </w:ins>
    </w:p>
    <w:p w14:paraId="7855F295" w14:textId="07D7BF68" w:rsidR="00302D79" w:rsidRPr="00302D79" w:rsidRDefault="00302D79" w:rsidP="00302D79">
      <w:pPr>
        <w:rPr>
          <w:ins w:id="675" w:author="Nishant Deswal" w:date="2021-11-11T10:19:00Z"/>
        </w:rPr>
      </w:pPr>
      <w:ins w:id="676" w:author="Nishant Deswal" w:date="2021-11-11T10:19:00Z">
        <w:r w:rsidRPr="00302D79">
          <w:t>In a non-spatial setting, when all we need are summary statistics of the data, we aggregate our data using the </w:t>
        </w:r>
        <w:r w:rsidRPr="00302D79">
          <w:rPr>
            <w:rPrChange w:id="677" w:author="Nishant Deswal" w:date="2021-11-11T10:19:00Z">
              <w:rPr>
                <w:rStyle w:val="Hyperlink"/>
                <w:b/>
                <w:bCs/>
              </w:rPr>
            </w:rPrChange>
          </w:rPr>
          <w:t>groupby()</w:t>
        </w:r>
        <w:r w:rsidRPr="00302D79">
          <w:t> function. But for spatial data, we sometimes also need to aggregate geometric features. In the </w:t>
        </w:r>
        <w:r w:rsidRPr="00302D79">
          <w:rPr>
            <w:i/>
            <w:iCs/>
          </w:rPr>
          <w:t>geopandas</w:t>
        </w:r>
        <w:r w:rsidRPr="00302D79">
          <w:t> library, we can aggregate geometric features using the </w:t>
        </w:r>
        <w:r w:rsidRPr="00302D79">
          <w:rPr>
            <w:rPrChange w:id="678" w:author="Nishant Deswal" w:date="2021-11-11T10:19:00Z">
              <w:rPr>
                <w:rStyle w:val="Hyperlink"/>
                <w:b/>
                <w:bCs/>
              </w:rPr>
            </w:rPrChange>
          </w:rPr>
          <w:t>dissolve()</w:t>
        </w:r>
        <w:r w:rsidRPr="00302D79">
          <w:t> function.</w:t>
        </w:r>
      </w:ins>
    </w:p>
    <w:p w14:paraId="3CDD89BA" w14:textId="77777777" w:rsidR="00302D79" w:rsidRPr="00302D79" w:rsidRDefault="00302D79" w:rsidP="00302D79">
      <w:pPr>
        <w:rPr>
          <w:ins w:id="679" w:author="Nishant Deswal" w:date="2021-11-10T10:14:00Z"/>
          <w:lang w:val="en-GB"/>
        </w:rPr>
      </w:pPr>
    </w:p>
    <w:p w14:paraId="71816529" w14:textId="77777777" w:rsidR="00FF4333" w:rsidRDefault="00FF4333">
      <w:pPr>
        <w:spacing w:after="0"/>
        <w:rPr>
          <w:ins w:id="680" w:author="Nishant Deswal" w:date="2021-11-10T10:14:00Z"/>
          <w:lang w:val="en-GB"/>
        </w:rPr>
      </w:pPr>
      <w:ins w:id="681" w:author="Nishant Deswal" w:date="2021-11-10T10:14:00Z">
        <w:r>
          <w:rPr>
            <w:lang w:val="en-GB"/>
          </w:rPr>
          <w:br w:type="page"/>
        </w:r>
      </w:ins>
    </w:p>
    <w:p w14:paraId="0E6FAF38" w14:textId="7CDAB2AB" w:rsidR="00B80500" w:rsidDel="00FF4333" w:rsidRDefault="00B80500" w:rsidP="00B80500">
      <w:pPr>
        <w:rPr>
          <w:del w:id="682" w:author="Nishant Deswal" w:date="2021-11-10T10:14:00Z"/>
          <w:lang w:val="en-GB"/>
        </w:rPr>
      </w:pPr>
    </w:p>
    <w:p w14:paraId="4A580068" w14:textId="080E7E12" w:rsidR="00B01BB7" w:rsidRPr="00E15FC9" w:rsidRDefault="00E15FC9" w:rsidP="00B01BB7">
      <w:pPr>
        <w:pStyle w:val="Heading1"/>
        <w:rPr>
          <w:sz w:val="28"/>
          <w:szCs w:val="28"/>
        </w:rPr>
      </w:pPr>
      <w:r>
        <w:rPr>
          <w:sz w:val="28"/>
          <w:szCs w:val="28"/>
        </w:rPr>
        <w:t xml:space="preserve"> </w:t>
      </w:r>
      <w:bookmarkStart w:id="683" w:name="_Toc87352437"/>
      <w:r w:rsidR="00B01BB7" w:rsidRPr="00E15FC9">
        <w:rPr>
          <w:sz w:val="28"/>
          <w:szCs w:val="28"/>
        </w:rPr>
        <w:t>Arcpy Tools</w:t>
      </w:r>
      <w:bookmarkEnd w:id="683"/>
    </w:p>
    <w:p w14:paraId="513DF714" w14:textId="385B749D" w:rsidR="00F52373" w:rsidRPr="00844F90" w:rsidRDefault="005C4B51" w:rsidP="00896F0B">
      <w:pPr>
        <w:pStyle w:val="Heading2"/>
        <w:rPr>
          <w:sz w:val="24"/>
          <w:szCs w:val="32"/>
          <w:rPrChange w:id="684" w:author="Nishant Deswal" w:date="2021-11-10T14:44:00Z">
            <w:rPr/>
          </w:rPrChange>
        </w:rPr>
      </w:pPr>
      <w:bookmarkStart w:id="685" w:name="_Toc87352438"/>
      <w:r w:rsidRPr="00844F90">
        <w:rPr>
          <w:sz w:val="24"/>
          <w:szCs w:val="32"/>
          <w:rPrChange w:id="686" w:author="Nishant Deswal" w:date="2021-11-10T10:33:00Z">
            <w:rPr/>
          </w:rPrChange>
        </w:rPr>
        <w:t xml:space="preserve">Zonal </w:t>
      </w:r>
      <w:r w:rsidR="00C50C78" w:rsidRPr="00844F90">
        <w:rPr>
          <w:sz w:val="24"/>
          <w:szCs w:val="32"/>
          <w:rPrChange w:id="687" w:author="Nishant Deswal" w:date="2021-11-10T10:33:00Z">
            <w:rPr/>
          </w:rPrChange>
        </w:rPr>
        <w:t>s</w:t>
      </w:r>
      <w:r w:rsidRPr="00844F90">
        <w:rPr>
          <w:sz w:val="24"/>
          <w:szCs w:val="32"/>
          <w:rPrChange w:id="688" w:author="Nishant Deswal" w:date="2021-11-10T10:33:00Z">
            <w:rPr/>
          </w:rPrChange>
        </w:rPr>
        <w:t>tatistics</w:t>
      </w:r>
      <w:bookmarkEnd w:id="685"/>
    </w:p>
    <w:p w14:paraId="333BBC72" w14:textId="2E4C0944" w:rsidR="005C4B51" w:rsidDel="00B045B1" w:rsidRDefault="00B045B1" w:rsidP="005C4B51">
      <w:pPr>
        <w:rPr>
          <w:moveFrom w:id="689" w:author="Nishant Deswal" w:date="2021-11-11T10:21:00Z"/>
          <w:lang w:val="en-GB"/>
        </w:rPr>
      </w:pPr>
      <w:ins w:id="690" w:author="Nishant Deswal" w:date="2021-11-11T10:21:00Z">
        <w:r>
          <w:rPr>
            <w:b/>
            <w:bCs/>
            <w:lang w:val="en-GB"/>
          </w:rPr>
          <w:t xml:space="preserve">Outline: </w:t>
        </w:r>
      </w:ins>
      <w:moveFromRangeStart w:id="691" w:author="Nishant Deswal" w:date="2021-11-11T10:21:00Z" w:name="move87518503"/>
      <w:moveFrom w:id="692" w:author="Nishant Deswal" w:date="2021-11-11T10:21:00Z">
        <w:r w:rsidR="005C4B51" w:rsidDel="00B045B1">
          <w:rPr>
            <w:lang w:val="en-GB"/>
          </w:rPr>
          <w:t>The tool is part of geometric_analysis.py</w:t>
        </w:r>
      </w:moveFrom>
    </w:p>
    <w:moveFromRangeEnd w:id="691"/>
    <w:p w14:paraId="638B2333" w14:textId="6FCE0FA8" w:rsidR="00195905" w:rsidRDefault="00B045B1" w:rsidP="005C4B51">
      <w:pPr>
        <w:rPr>
          <w:ins w:id="693" w:author="Nishant Deswal" w:date="2021-11-11T10:21:00Z"/>
          <w:lang w:val="en-GB"/>
        </w:rPr>
      </w:pPr>
      <w:ins w:id="694" w:author="Nishant Deswal" w:date="2021-11-11T10:21:00Z">
        <w:r>
          <w:rPr>
            <w:lang w:val="en-GB"/>
          </w:rPr>
          <w:t>i</w:t>
        </w:r>
      </w:ins>
      <w:del w:id="695" w:author="Nishant Deswal" w:date="2021-11-11T10:21:00Z">
        <w:r w:rsidR="00195905" w:rsidDel="00B045B1">
          <w:rPr>
            <w:lang w:val="en-GB"/>
          </w:rPr>
          <w:delText>I</w:delText>
        </w:r>
      </w:del>
      <w:r w:rsidR="00195905">
        <w:rPr>
          <w:lang w:val="en-GB"/>
        </w:rPr>
        <w:t xml:space="preserve">t calculates </w:t>
      </w:r>
      <w:r w:rsidR="004C10C4">
        <w:rPr>
          <w:lang w:val="en-GB"/>
        </w:rPr>
        <w:t>statistics on values of a raster within the zones of another dataset.</w:t>
      </w:r>
    </w:p>
    <w:p w14:paraId="541EF3EA" w14:textId="1D039C04" w:rsidR="00B045B1" w:rsidRDefault="00B045B1" w:rsidP="00B045B1">
      <w:pPr>
        <w:rPr>
          <w:moveTo w:id="696" w:author="Nishant Deswal" w:date="2021-11-11T10:21:00Z"/>
          <w:lang w:val="en-GB"/>
        </w:rPr>
      </w:pPr>
      <w:ins w:id="697" w:author="Nishant Deswal" w:date="2021-11-11T10:21:00Z">
        <w:r>
          <w:rPr>
            <w:b/>
            <w:bCs/>
            <w:lang w:val="en-GB"/>
          </w:rPr>
          <w:t xml:space="preserve">Source: </w:t>
        </w:r>
        <w:r>
          <w:rPr>
            <w:lang w:val="en-GB"/>
          </w:rPr>
          <w:t>t</w:t>
        </w:r>
      </w:ins>
      <w:moveToRangeStart w:id="698" w:author="Nishant Deswal" w:date="2021-11-11T10:21:00Z" w:name="move87518503"/>
      <w:moveTo w:id="699" w:author="Nishant Deswal" w:date="2021-11-11T10:21:00Z">
        <w:del w:id="700" w:author="Nishant Deswal" w:date="2021-11-11T10:21:00Z">
          <w:r w:rsidDel="00B045B1">
            <w:rPr>
              <w:lang w:val="en-GB"/>
            </w:rPr>
            <w:delText>T</w:delText>
          </w:r>
        </w:del>
      </w:moveTo>
      <w:ins w:id="701" w:author="Nishant Deswal" w:date="2021-11-11T10:22:00Z">
        <w:r>
          <w:rPr>
            <w:lang w:val="en-GB"/>
          </w:rPr>
          <w:t>h</w:t>
        </w:r>
      </w:ins>
      <w:ins w:id="702" w:author="Nishant Deswal" w:date="2021-11-11T10:24:00Z">
        <w:r w:rsidR="00CB5FCC">
          <w:rPr>
            <w:lang w:val="en-GB"/>
          </w:rPr>
          <w:t>is</w:t>
        </w:r>
      </w:ins>
      <w:moveTo w:id="703" w:author="Nishant Deswal" w:date="2021-11-11T10:21:00Z">
        <w:del w:id="704" w:author="Nishant Deswal" w:date="2021-11-11T10:21:00Z">
          <w:r w:rsidDel="00B045B1">
            <w:rPr>
              <w:lang w:val="en-GB"/>
            </w:rPr>
            <w:delText>he</w:delText>
          </w:r>
        </w:del>
        <w:r>
          <w:rPr>
            <w:lang w:val="en-GB"/>
          </w:rPr>
          <w:t xml:space="preserve"> tool is part of geometric_analysis.py</w:t>
        </w:r>
      </w:moveTo>
    </w:p>
    <w:moveToRangeEnd w:id="698"/>
    <w:p w14:paraId="3520A21C" w14:textId="4C7FA517" w:rsidR="00B045B1" w:rsidRPr="00B045B1" w:rsidRDefault="00B045B1" w:rsidP="005C4B51">
      <w:pPr>
        <w:rPr>
          <w:b/>
          <w:bCs/>
          <w:lang w:val="en-GB"/>
          <w:rPrChange w:id="705" w:author="Nishant Deswal" w:date="2021-11-11T10:21:00Z">
            <w:rPr>
              <w:lang w:val="en-GB"/>
            </w:rPr>
          </w:rPrChange>
        </w:rPr>
      </w:pPr>
      <w:ins w:id="706" w:author="Nishant Deswal" w:date="2021-11-11T10:21:00Z">
        <w:r>
          <w:rPr>
            <w:b/>
            <w:bCs/>
            <w:lang w:val="en-GB"/>
          </w:rPr>
          <w:t>Description:</w:t>
        </w:r>
      </w:ins>
    </w:p>
    <w:p w14:paraId="78722A8E" w14:textId="4119EB9C" w:rsidR="00AF29B1" w:rsidRDefault="00AF29B1" w:rsidP="005C4B51">
      <w:pPr>
        <w:rPr>
          <w:lang w:val="en-GB"/>
        </w:rPr>
      </w:pPr>
      <w:del w:id="707" w:author="Nishant Deswal" w:date="2021-11-11T10:21:00Z">
        <w:r w:rsidDel="00B045B1">
          <w:rPr>
            <w:lang w:val="en-GB"/>
          </w:rPr>
          <w:delText xml:space="preserve">It </w:delText>
        </w:r>
      </w:del>
      <w:ins w:id="708" w:author="Nishant Deswal" w:date="2021-11-11T10:21:00Z">
        <w:r w:rsidR="00B045B1">
          <w:rPr>
            <w:lang w:val="en-GB"/>
          </w:rPr>
          <w:t xml:space="preserve">This tool </w:t>
        </w:r>
      </w:ins>
      <w:r>
        <w:rPr>
          <w:lang w:val="en-GB"/>
        </w:rPr>
        <w:t>is composed of one arcpy tool and has the following workflow:</w:t>
      </w:r>
    </w:p>
    <w:p w14:paraId="3AA95D25" w14:textId="3E74A3DA" w:rsidR="00AF29B1" w:rsidRDefault="0085675C" w:rsidP="006264A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r w:rsidRPr="0085675C">
        <w:rPr>
          <w:lang w:val="en-GB"/>
        </w:rPr>
        <w:t>ZonalStatistics(in_zone_data, zone_field, in_value_raster, {statistics_type})</w:t>
      </w:r>
    </w:p>
    <w:p w14:paraId="02C43598" w14:textId="77777777" w:rsidR="00D416AA" w:rsidRDefault="00D416AA"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p>
    <w:p w14:paraId="379AEC63" w14:textId="32242D0A" w:rsidR="00DE25AB" w:rsidRPr="00DE25AB" w:rsidRDefault="00DE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09" w:author="Nishant Deswal" w:date="2021-11-10T12:16:00Z"/>
          <w:b/>
          <w:bCs/>
          <w:lang w:val="en-GB"/>
          <w:rPrChange w:id="710" w:author="Nishant Deswal" w:date="2021-11-10T12:16:00Z">
            <w:rPr>
              <w:ins w:id="711" w:author="Nishant Deswal" w:date="2021-11-10T12:16:00Z"/>
              <w:lang w:val="en-GB"/>
            </w:rPr>
          </w:rPrChange>
        </w:rPr>
        <w:pPrChange w:id="712" w:author="Nishant Deswal" w:date="2021-11-10T12:17: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PrChange>
      </w:pPr>
      <w:ins w:id="713" w:author="Nishant Deswal" w:date="2021-11-10T12:16:00Z">
        <w:r>
          <w:rPr>
            <w:b/>
            <w:bCs/>
            <w:lang w:val="en-GB"/>
          </w:rPr>
          <w:t>Zonal</w:t>
        </w:r>
      </w:ins>
      <w:ins w:id="714" w:author="Nishant Deswal" w:date="2021-11-10T12:17:00Z">
        <w:r>
          <w:rPr>
            <w:b/>
            <w:bCs/>
            <w:lang w:val="en-GB"/>
          </w:rPr>
          <w:t xml:space="preserve"> statistics [</w:t>
        </w:r>
        <w:r>
          <w:rPr>
            <w:i/>
            <w:iCs/>
            <w:u w:val="single"/>
            <w:lang w:val="en-GB"/>
          </w:rPr>
          <w:fldChar w:fldCharType="begin"/>
        </w:r>
        <w:r>
          <w:rPr>
            <w:i/>
            <w:iCs/>
            <w:u w:val="single"/>
            <w:lang w:val="en-GB"/>
          </w:rPr>
          <w:instrText xml:space="preserve"> HYPERLINK "https://pro.arcgis.com/en/pro-app/latest/tool-reference/spatial-analyst/zonal-statistics.htm" </w:instrText>
        </w:r>
        <w:r>
          <w:rPr>
            <w:i/>
            <w:iCs/>
            <w:u w:val="single"/>
            <w:lang w:val="en-GB"/>
          </w:rPr>
          <w:fldChar w:fldCharType="separate"/>
        </w:r>
        <w:r w:rsidRPr="00DE25AB">
          <w:rPr>
            <w:rStyle w:val="Hyperlink"/>
            <w:i/>
            <w:iCs/>
            <w:lang w:val="en-GB"/>
          </w:rPr>
          <w:t>link</w:t>
        </w:r>
        <w:r>
          <w:rPr>
            <w:i/>
            <w:iCs/>
            <w:u w:val="single"/>
            <w:lang w:val="en-GB"/>
          </w:rPr>
          <w:fldChar w:fldCharType="end"/>
        </w:r>
        <w:r>
          <w:rPr>
            <w:b/>
            <w:bCs/>
            <w:lang w:val="en-GB"/>
          </w:rPr>
          <w:t>]</w:t>
        </w:r>
      </w:ins>
    </w:p>
    <w:p w14:paraId="3A39B0AF" w14:textId="50FDE730" w:rsidR="00D416AA" w:rsidRDefault="003E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Change w:id="715" w:author="Nishant Deswal" w:date="2021-11-10T14: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PrChange>
      </w:pPr>
      <w:r>
        <w:rPr>
          <w:lang w:val="en-GB"/>
        </w:rPr>
        <w:t>This</w:t>
      </w:r>
      <w:r w:rsidR="00D416AA">
        <w:rPr>
          <w:lang w:val="en-GB"/>
        </w:rPr>
        <w:t xml:space="preserve"> tool</w:t>
      </w:r>
      <w:r>
        <w:rPr>
          <w:lang w:val="en-GB"/>
        </w:rPr>
        <w:t xml:space="preserve"> calculates a statistic </w:t>
      </w:r>
      <w:r w:rsidR="00D416AA">
        <w:rPr>
          <w:lang w:val="en-GB"/>
        </w:rPr>
        <w:t>for each zone define by a zone dataset, based on values from another dataset (a value raster). A single output value is computed for every zone in the input zone dataset.</w:t>
      </w:r>
    </w:p>
    <w:p w14:paraId="556DB26E" w14:textId="77777777" w:rsidR="00CF7E21" w:rsidRDefault="00CF7E21"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p>
    <w:p w14:paraId="2CDCB8DA" w14:textId="2EA59A01" w:rsidR="00D416AA" w:rsidRDefault="00D416AA"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r>
        <w:rPr>
          <w:lang w:val="en-GB"/>
        </w:rPr>
        <w:t xml:space="preserve">The Zonal Statistics tool, a statistic is </w:t>
      </w:r>
      <w:r w:rsidR="00CF7E21">
        <w:rPr>
          <w:lang w:val="en-GB"/>
        </w:rPr>
        <w:t>calculated</w:t>
      </w:r>
      <w:r>
        <w:rPr>
          <w:lang w:val="en-GB"/>
        </w:rPr>
        <w:t xml:space="preserve"> for each zone defined by a zone dataset, based on values from another dataset (a value raster). A single output value is computed for every zone in the input zone dataset.</w:t>
      </w:r>
    </w:p>
    <w:p w14:paraId="110E2883" w14:textId="3D64CBF4" w:rsidR="00BA479F" w:rsidRDefault="00BA479F"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r>
        <w:rPr>
          <w:lang w:val="en-GB"/>
        </w:rPr>
        <w:t xml:space="preserve">A zone is </w:t>
      </w:r>
      <w:r w:rsidR="000A44E8">
        <w:rPr>
          <w:lang w:val="en-GB"/>
        </w:rPr>
        <w:t>all the cells in a raster that have the same value, whether or not they are contiguous. The input zone layer defines</w:t>
      </w:r>
      <w:r w:rsidR="00CF7E21">
        <w:rPr>
          <w:lang w:val="en-GB"/>
        </w:rPr>
        <w:t xml:space="preserve"> the shape, values, and location of the zones. An integer field in the zone input is specified to define the zones. A string field can also be used. Both raster and feature datasets can be used as the zone dataset.</w:t>
      </w:r>
    </w:p>
    <w:p w14:paraId="75DE8998" w14:textId="77777777" w:rsidR="00CF7E21" w:rsidRDefault="00CF7E21"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p>
    <w:p w14:paraId="4C0F593C" w14:textId="1EAA09E6" w:rsidR="00CF7E21" w:rsidRDefault="00CF7E21"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r>
        <w:rPr>
          <w:lang w:val="en-GB"/>
        </w:rPr>
        <w:t>The input value raster contains the input values used in calculating the output statistic for each zone.</w:t>
      </w:r>
    </w:p>
    <w:p w14:paraId="528448DD" w14:textId="77777777" w:rsidR="00CF7E21" w:rsidRDefault="00CF7E21" w:rsidP="00D4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GB"/>
        </w:rPr>
      </w:pPr>
    </w:p>
    <w:p w14:paraId="20E7DB84" w14:textId="77777777" w:rsidR="00FF4333" w:rsidRDefault="00FF4333">
      <w:pPr>
        <w:spacing w:after="0"/>
        <w:rPr>
          <w:ins w:id="716" w:author="Nishant Deswal" w:date="2021-11-10T10:15:00Z"/>
          <w:rFonts w:asciiTheme="majorHAnsi" w:eastAsiaTheme="majorEastAsia" w:hAnsiTheme="majorHAnsi" w:cstheme="majorBidi"/>
          <w:b/>
          <w:szCs w:val="26"/>
          <w:lang w:val="en-GB"/>
        </w:rPr>
      </w:pPr>
      <w:bookmarkStart w:id="717" w:name="_Toc87352439"/>
      <w:ins w:id="718" w:author="Nishant Deswal" w:date="2021-11-10T10:15:00Z">
        <w:r>
          <w:br w:type="page"/>
        </w:r>
      </w:ins>
    </w:p>
    <w:p w14:paraId="7C81904A" w14:textId="06E4274D" w:rsidR="00CF7E21" w:rsidRPr="00844F90" w:rsidRDefault="002354CA" w:rsidP="00CF7E21">
      <w:pPr>
        <w:pStyle w:val="Heading2"/>
        <w:rPr>
          <w:sz w:val="24"/>
          <w:szCs w:val="32"/>
          <w:rPrChange w:id="719" w:author="Nishant Deswal" w:date="2021-11-10T14:44:00Z">
            <w:rPr/>
          </w:rPrChange>
        </w:rPr>
      </w:pPr>
      <w:r w:rsidRPr="00844F90">
        <w:rPr>
          <w:sz w:val="24"/>
          <w:szCs w:val="32"/>
          <w:rPrChange w:id="720" w:author="Nishant Deswal" w:date="2021-11-10T14:44:00Z">
            <w:rPr/>
          </w:rPrChange>
        </w:rPr>
        <w:lastRenderedPageBreak/>
        <w:t xml:space="preserve">Summarize </w:t>
      </w:r>
      <w:r w:rsidR="00C50C78" w:rsidRPr="00844F90">
        <w:rPr>
          <w:sz w:val="24"/>
          <w:szCs w:val="32"/>
          <w:rPrChange w:id="721" w:author="Nishant Deswal" w:date="2021-11-10T14:44:00Z">
            <w:rPr/>
          </w:rPrChange>
        </w:rPr>
        <w:t>w</w:t>
      </w:r>
      <w:r w:rsidRPr="00844F90">
        <w:rPr>
          <w:sz w:val="24"/>
          <w:szCs w:val="32"/>
          <w:rPrChange w:id="722" w:author="Nishant Deswal" w:date="2021-11-10T14:44:00Z">
            <w:rPr/>
          </w:rPrChange>
        </w:rPr>
        <w:t>ithin</w:t>
      </w:r>
      <w:bookmarkEnd w:id="717"/>
    </w:p>
    <w:p w14:paraId="28C9AEFC" w14:textId="3ADE9296" w:rsidR="002354CA" w:rsidDel="00D54B0A" w:rsidRDefault="00D54B0A" w:rsidP="002354CA">
      <w:pPr>
        <w:rPr>
          <w:moveFrom w:id="723" w:author="Nishant Deswal" w:date="2021-11-11T10:22:00Z"/>
          <w:lang w:val="en-GB"/>
        </w:rPr>
      </w:pPr>
      <w:ins w:id="724" w:author="Nishant Deswal" w:date="2021-11-11T10:23:00Z">
        <w:r>
          <w:rPr>
            <w:b/>
            <w:bCs/>
            <w:lang w:val="en-GB"/>
          </w:rPr>
          <w:t xml:space="preserve">Outline: </w:t>
        </w:r>
      </w:ins>
      <w:moveFromRangeStart w:id="725" w:author="Nishant Deswal" w:date="2021-11-11T10:22:00Z" w:name="move87518576"/>
      <w:moveFrom w:id="726" w:author="Nishant Deswal" w:date="2021-11-11T10:22:00Z">
        <w:r w:rsidR="002354CA" w:rsidDel="00D54B0A">
          <w:rPr>
            <w:lang w:val="en-GB"/>
          </w:rPr>
          <w:t>The tool is part of geometric_analysis.py</w:t>
        </w:r>
        <w:r w:rsidR="007D16F1" w:rsidDel="00D54B0A">
          <w:rPr>
            <w:lang w:val="en-GB"/>
          </w:rPr>
          <w:t>.</w:t>
        </w:r>
      </w:moveFrom>
    </w:p>
    <w:moveFromRangeEnd w:id="725"/>
    <w:p w14:paraId="0E155BFF" w14:textId="08588678" w:rsidR="007D16F1" w:rsidRDefault="00CB5FCC" w:rsidP="002354CA">
      <w:pPr>
        <w:rPr>
          <w:ins w:id="727" w:author="Nishant Deswal" w:date="2021-11-11T10:22:00Z"/>
        </w:rPr>
      </w:pPr>
      <w:ins w:id="728" w:author="Nishant Deswal" w:date="2021-11-11T10:26:00Z">
        <w:r>
          <w:t>it</w:t>
        </w:r>
      </w:ins>
      <w:del w:id="729" w:author="Nishant Deswal" w:date="2021-11-11T10:22:00Z">
        <w:r w:rsidR="003E433F" w:rsidDel="00D54B0A">
          <w:delText>T</w:delText>
        </w:r>
      </w:del>
      <w:del w:id="730" w:author="Nishant Deswal" w:date="2021-11-11T10:26:00Z">
        <w:r w:rsidR="003E433F" w:rsidDel="00CB5FCC">
          <w:delText>his tool</w:delText>
        </w:r>
      </w:del>
      <w:r w:rsidR="003E433F">
        <w:t xml:space="preserve"> o</w:t>
      </w:r>
      <w:r w:rsidR="003E433F" w:rsidRPr="003E433F">
        <w:t>verlays a polygon layer with another layer to summarize the number of points, length of the lines, or area of the polygons within each polygon, and calculate attribute field statistics about those features within the polygons.</w:t>
      </w:r>
    </w:p>
    <w:p w14:paraId="3780C677" w14:textId="1469E55F" w:rsidR="00D54B0A" w:rsidRDefault="00D54B0A" w:rsidP="00D54B0A">
      <w:pPr>
        <w:rPr>
          <w:moveTo w:id="731" w:author="Nishant Deswal" w:date="2021-11-11T10:22:00Z"/>
          <w:lang w:val="en-GB"/>
        </w:rPr>
      </w:pPr>
      <w:ins w:id="732" w:author="Nishant Deswal" w:date="2021-11-11T10:22:00Z">
        <w:r>
          <w:rPr>
            <w:b/>
            <w:bCs/>
            <w:lang w:val="en-GB"/>
          </w:rPr>
          <w:t>Source:</w:t>
        </w:r>
      </w:ins>
      <w:ins w:id="733" w:author="Nishant Deswal" w:date="2021-11-11T10:24:00Z">
        <w:r w:rsidR="00A70907">
          <w:rPr>
            <w:b/>
            <w:bCs/>
            <w:lang w:val="en-GB"/>
          </w:rPr>
          <w:t xml:space="preserve"> </w:t>
        </w:r>
      </w:ins>
      <w:moveToRangeStart w:id="734" w:author="Nishant Deswal" w:date="2021-11-11T10:22:00Z" w:name="move87518576"/>
      <w:moveTo w:id="735" w:author="Nishant Deswal" w:date="2021-11-11T10:22:00Z">
        <w:del w:id="736" w:author="Nishant Deswal" w:date="2021-11-11T10:22:00Z">
          <w:r w:rsidDel="00D54B0A">
            <w:rPr>
              <w:lang w:val="en-GB"/>
            </w:rPr>
            <w:delText>T</w:delText>
          </w:r>
        </w:del>
        <w:del w:id="737" w:author="Nishant Deswal" w:date="2021-11-11T10:23:00Z">
          <w:r w:rsidDel="00D54B0A">
            <w:rPr>
              <w:lang w:val="en-GB"/>
            </w:rPr>
            <w:delText>he</w:delText>
          </w:r>
        </w:del>
      </w:moveTo>
      <w:ins w:id="738" w:author="Nishant Deswal" w:date="2021-11-11T10:24:00Z">
        <w:r w:rsidR="00A70907">
          <w:rPr>
            <w:lang w:val="en-GB"/>
          </w:rPr>
          <w:t>th</w:t>
        </w:r>
        <w:r w:rsidR="00CB5FCC">
          <w:rPr>
            <w:lang w:val="en-GB"/>
          </w:rPr>
          <w:t>is</w:t>
        </w:r>
      </w:ins>
      <w:moveTo w:id="739" w:author="Nishant Deswal" w:date="2021-11-11T10:22:00Z">
        <w:r>
          <w:rPr>
            <w:lang w:val="en-GB"/>
          </w:rPr>
          <w:t xml:space="preserve"> tool is part of geometric_analysis.py.</w:t>
        </w:r>
      </w:moveTo>
    </w:p>
    <w:moveToRangeEnd w:id="734"/>
    <w:p w14:paraId="66AA38F2" w14:textId="5022B249" w:rsidR="00D54B0A" w:rsidRPr="00D54B0A" w:rsidRDefault="00D54B0A" w:rsidP="002354CA">
      <w:pPr>
        <w:rPr>
          <w:b/>
          <w:bCs/>
          <w:rPrChange w:id="740" w:author="Nishant Deswal" w:date="2021-11-11T10:22:00Z">
            <w:rPr/>
          </w:rPrChange>
        </w:rPr>
      </w:pPr>
      <w:ins w:id="741" w:author="Nishant Deswal" w:date="2021-11-11T10:22:00Z">
        <w:r>
          <w:rPr>
            <w:b/>
            <w:bCs/>
          </w:rPr>
          <w:t>Description:</w:t>
        </w:r>
      </w:ins>
    </w:p>
    <w:p w14:paraId="244C7534" w14:textId="1C542F6B" w:rsidR="003E433F" w:rsidRDefault="00FC0369" w:rsidP="003E433F">
      <w:pPr>
        <w:rPr>
          <w:lang w:val="en-GB"/>
        </w:rPr>
      </w:pPr>
      <w:ins w:id="742" w:author="Nishant Deswal" w:date="2021-11-11T10:26:00Z">
        <w:r>
          <w:rPr>
            <w:lang w:val="en-GB"/>
          </w:rPr>
          <w:t>This tool</w:t>
        </w:r>
      </w:ins>
      <w:del w:id="743" w:author="Nishant Deswal" w:date="2021-11-11T10:26:00Z">
        <w:r w:rsidR="003E433F" w:rsidDel="00FC0369">
          <w:rPr>
            <w:lang w:val="en-GB"/>
          </w:rPr>
          <w:delText>It</w:delText>
        </w:r>
      </w:del>
      <w:r w:rsidR="003E433F">
        <w:rPr>
          <w:lang w:val="en-GB"/>
        </w:rPr>
        <w:t xml:space="preserve"> is composed of one arcpy tool and has the following workflow:</w:t>
      </w:r>
    </w:p>
    <w:p w14:paraId="02FFCFBF" w14:textId="4E41C512" w:rsidR="00DC7E9A" w:rsidRDefault="00DC7E9A" w:rsidP="00B769AC">
      <w:pPr>
        <w:pStyle w:val="ListParagraph"/>
        <w:numPr>
          <w:ilvl w:val="0"/>
          <w:numId w:val="38"/>
        </w:numPr>
        <w:rPr>
          <w:lang w:val="en-IN"/>
        </w:rPr>
      </w:pPr>
      <w:r w:rsidRPr="00DC7E9A">
        <w:rPr>
          <w:lang w:val="en-IN"/>
        </w:rPr>
        <w:t>arcpy.analysis.SummarizeWithin(in_polygons, in_sum_features, out_feature_class, {keep_all_polygons}, {sum_fields}</w:t>
      </w:r>
      <w:r>
        <w:rPr>
          <w:lang w:val="en-IN"/>
        </w:rPr>
        <w:t>)</w:t>
      </w:r>
    </w:p>
    <w:p w14:paraId="22E7FA7A" w14:textId="217261F0" w:rsidR="00A84B79" w:rsidRPr="00A84B79" w:rsidRDefault="00A84B79" w:rsidP="00845988">
      <w:pPr>
        <w:rPr>
          <w:ins w:id="744" w:author="Nishant Deswal" w:date="2021-11-10T12:16:00Z"/>
          <w:b/>
          <w:bCs/>
          <w:lang w:val="en-IN"/>
          <w:rPrChange w:id="745" w:author="Nishant Deswal" w:date="2021-11-10T12:16:00Z">
            <w:rPr>
              <w:ins w:id="746" w:author="Nishant Deswal" w:date="2021-11-10T12:16:00Z"/>
              <w:lang w:val="en-IN"/>
            </w:rPr>
          </w:rPrChange>
        </w:rPr>
      </w:pPr>
      <w:ins w:id="747" w:author="Nishant Deswal" w:date="2021-11-10T12:16:00Z">
        <w:r>
          <w:rPr>
            <w:b/>
            <w:bCs/>
            <w:lang w:val="en-IN"/>
          </w:rPr>
          <w:t>Summarize within [</w:t>
        </w:r>
        <w:r>
          <w:rPr>
            <w:i/>
            <w:iCs/>
            <w:u w:val="single"/>
            <w:lang w:val="en-IN"/>
          </w:rPr>
          <w:fldChar w:fldCharType="begin"/>
        </w:r>
        <w:r>
          <w:rPr>
            <w:i/>
            <w:iCs/>
            <w:u w:val="single"/>
            <w:lang w:val="en-IN"/>
          </w:rPr>
          <w:instrText xml:space="preserve"> HYPERLINK "https://pro.arcgis.com/en/pro-app/latest/tool-reference/analysis/summarize-within.htm" </w:instrText>
        </w:r>
        <w:r>
          <w:rPr>
            <w:i/>
            <w:iCs/>
            <w:u w:val="single"/>
            <w:lang w:val="en-IN"/>
          </w:rPr>
          <w:fldChar w:fldCharType="separate"/>
        </w:r>
        <w:r w:rsidRPr="00A84B79">
          <w:rPr>
            <w:rStyle w:val="Hyperlink"/>
            <w:i/>
            <w:iCs/>
            <w:lang w:val="en-IN"/>
          </w:rPr>
          <w:t>link</w:t>
        </w:r>
        <w:r>
          <w:rPr>
            <w:i/>
            <w:iCs/>
            <w:u w:val="single"/>
            <w:lang w:val="en-IN"/>
          </w:rPr>
          <w:fldChar w:fldCharType="end"/>
        </w:r>
        <w:r>
          <w:rPr>
            <w:b/>
            <w:bCs/>
            <w:lang w:val="en-IN"/>
          </w:rPr>
          <w:t>]</w:t>
        </w:r>
      </w:ins>
    </w:p>
    <w:p w14:paraId="2485FD04" w14:textId="1F1C7CAF" w:rsidR="00845988" w:rsidRDefault="00202265" w:rsidP="00845988">
      <w:r>
        <w:rPr>
          <w:lang w:val="en-IN"/>
        </w:rPr>
        <w:t xml:space="preserve">This tool works by using two input </w:t>
      </w:r>
      <w:r w:rsidR="003E2DBB">
        <w:rPr>
          <w:lang w:val="en-IN"/>
        </w:rPr>
        <w:t>features and</w:t>
      </w:r>
      <w:r w:rsidR="003E2DBB" w:rsidRPr="003E2DBB">
        <w:t xml:space="preserve"> stacking them on top of each other. After stacking these layers, you peer down through the stack and count the number input summary features that fall within the input polygons. Not only can you count the number of features, but you can also calculate simple statistics about the attributes of the input summary features, such as sum, mean, minimum, maximum, and so on.</w:t>
      </w:r>
    </w:p>
    <w:p w14:paraId="6625E6AB" w14:textId="77777777" w:rsidR="00FF4333" w:rsidRDefault="00FF4333">
      <w:pPr>
        <w:spacing w:after="0"/>
        <w:rPr>
          <w:ins w:id="748" w:author="Nishant Deswal" w:date="2021-11-10T10:15:00Z"/>
          <w:rFonts w:asciiTheme="majorHAnsi" w:eastAsiaTheme="majorEastAsia" w:hAnsiTheme="majorHAnsi" w:cstheme="majorBidi"/>
          <w:b/>
          <w:szCs w:val="26"/>
          <w:lang w:val="en-GB"/>
        </w:rPr>
      </w:pPr>
      <w:bookmarkStart w:id="749" w:name="_Toc87352440"/>
      <w:ins w:id="750" w:author="Nishant Deswal" w:date="2021-11-10T10:15:00Z">
        <w:r>
          <w:br w:type="page"/>
        </w:r>
      </w:ins>
    </w:p>
    <w:p w14:paraId="42199B3C" w14:textId="4D58128E" w:rsidR="00845988" w:rsidRPr="00844F90" w:rsidRDefault="00845988" w:rsidP="00845988">
      <w:pPr>
        <w:pStyle w:val="Heading2"/>
        <w:rPr>
          <w:sz w:val="24"/>
          <w:szCs w:val="32"/>
          <w:rPrChange w:id="751" w:author="Nishant Deswal" w:date="2021-11-10T14:44:00Z">
            <w:rPr/>
          </w:rPrChange>
        </w:rPr>
      </w:pPr>
      <w:r w:rsidRPr="00844F90">
        <w:rPr>
          <w:sz w:val="24"/>
          <w:szCs w:val="32"/>
          <w:rPrChange w:id="752" w:author="Nishant Deswal" w:date="2021-11-10T14:44:00Z">
            <w:rPr/>
          </w:rPrChange>
        </w:rPr>
        <w:lastRenderedPageBreak/>
        <w:t xml:space="preserve">Calculate </w:t>
      </w:r>
      <w:r w:rsidR="00C50C78" w:rsidRPr="00844F90">
        <w:rPr>
          <w:sz w:val="24"/>
          <w:szCs w:val="32"/>
          <w:rPrChange w:id="753" w:author="Nishant Deswal" w:date="2021-11-10T14:44:00Z">
            <w:rPr/>
          </w:rPrChange>
        </w:rPr>
        <w:t>p</w:t>
      </w:r>
      <w:r w:rsidRPr="00844F90">
        <w:rPr>
          <w:sz w:val="24"/>
          <w:szCs w:val="32"/>
          <w:rPrChange w:id="754" w:author="Nishant Deswal" w:date="2021-11-10T14:44:00Z">
            <w:rPr/>
          </w:rPrChange>
        </w:rPr>
        <w:t>roximity</w:t>
      </w:r>
      <w:bookmarkEnd w:id="749"/>
    </w:p>
    <w:p w14:paraId="18E45427" w14:textId="30DB5054" w:rsidR="00845988" w:rsidDel="006327B1" w:rsidRDefault="006327B1" w:rsidP="00845988">
      <w:pPr>
        <w:rPr>
          <w:moveFrom w:id="755" w:author="Nishant Deswal" w:date="2021-11-11T10:23:00Z"/>
          <w:lang w:val="en-GB"/>
        </w:rPr>
      </w:pPr>
      <w:ins w:id="756" w:author="Nishant Deswal" w:date="2021-11-11T10:23:00Z">
        <w:r>
          <w:rPr>
            <w:b/>
            <w:bCs/>
            <w:lang w:val="en-GB"/>
          </w:rPr>
          <w:t>O</w:t>
        </w:r>
      </w:ins>
      <w:ins w:id="757" w:author="Nishant Deswal" w:date="2021-11-11T10:24:00Z">
        <w:r>
          <w:rPr>
            <w:b/>
            <w:bCs/>
            <w:lang w:val="en-GB"/>
          </w:rPr>
          <w:t xml:space="preserve">utline: </w:t>
        </w:r>
      </w:ins>
      <w:moveFromRangeStart w:id="758" w:author="Nishant Deswal" w:date="2021-11-11T10:23:00Z" w:name="move87518636"/>
      <w:moveFrom w:id="759" w:author="Nishant Deswal" w:date="2021-11-11T10:23:00Z">
        <w:r w:rsidR="00845988" w:rsidDel="006327B1">
          <w:rPr>
            <w:lang w:val="en-GB"/>
          </w:rPr>
          <w:t>The tool is part of geometric_analysis.py.</w:t>
        </w:r>
      </w:moveFrom>
    </w:p>
    <w:moveFromRangeEnd w:id="758"/>
    <w:p w14:paraId="49486C53" w14:textId="0C773222" w:rsidR="00845988" w:rsidRDefault="00467DAD" w:rsidP="00845988">
      <w:pPr>
        <w:rPr>
          <w:ins w:id="760" w:author="Nishant Deswal" w:date="2021-11-11T10:23:00Z"/>
        </w:rPr>
      </w:pPr>
      <w:del w:id="761" w:author="Nishant Deswal" w:date="2021-11-11T10:24:00Z">
        <w:r w:rsidDel="006327B1">
          <w:rPr>
            <w:lang w:val="en-GB"/>
          </w:rPr>
          <w:delText>T</w:delText>
        </w:r>
      </w:del>
      <w:ins w:id="762" w:author="Nishant Deswal" w:date="2021-11-11T10:25:00Z">
        <w:r w:rsidR="00CB5FCC">
          <w:rPr>
            <w:lang w:val="en-GB"/>
          </w:rPr>
          <w:t>it</w:t>
        </w:r>
      </w:ins>
      <w:del w:id="763" w:author="Nishant Deswal" w:date="2021-11-11T10:25:00Z">
        <w:r w:rsidDel="00CB5FCC">
          <w:rPr>
            <w:lang w:val="en-GB"/>
          </w:rPr>
          <w:delText>his tool</w:delText>
        </w:r>
      </w:del>
      <w:r>
        <w:rPr>
          <w:lang w:val="en-GB"/>
        </w:rPr>
        <w:t xml:space="preserve"> calculates</w:t>
      </w:r>
      <w:r w:rsidRPr="00467DAD">
        <w:t>, for each cell, the Euclidean distance to the closest source.</w:t>
      </w:r>
    </w:p>
    <w:p w14:paraId="23DB6869" w14:textId="48AD82AC" w:rsidR="006327B1" w:rsidRDefault="006327B1" w:rsidP="006327B1">
      <w:pPr>
        <w:rPr>
          <w:moveTo w:id="764" w:author="Nishant Deswal" w:date="2021-11-11T10:23:00Z"/>
          <w:lang w:val="en-GB"/>
        </w:rPr>
      </w:pPr>
      <w:ins w:id="765" w:author="Nishant Deswal" w:date="2021-11-11T10:23:00Z">
        <w:r>
          <w:rPr>
            <w:b/>
            <w:bCs/>
            <w:lang w:val="en-GB"/>
          </w:rPr>
          <w:t xml:space="preserve">Source: </w:t>
        </w:r>
      </w:ins>
      <w:moveToRangeStart w:id="766" w:author="Nishant Deswal" w:date="2021-11-11T10:23:00Z" w:name="move87518636"/>
      <w:moveTo w:id="767" w:author="Nishant Deswal" w:date="2021-11-11T10:23:00Z">
        <w:del w:id="768" w:author="Nishant Deswal" w:date="2021-11-11T10:23:00Z">
          <w:r w:rsidDel="006327B1">
            <w:rPr>
              <w:lang w:val="en-GB"/>
            </w:rPr>
            <w:delText>T</w:delText>
          </w:r>
        </w:del>
      </w:moveTo>
      <w:ins w:id="769" w:author="Nishant Deswal" w:date="2021-11-11T10:23:00Z">
        <w:r>
          <w:rPr>
            <w:lang w:val="en-GB"/>
          </w:rPr>
          <w:t>t</w:t>
        </w:r>
      </w:ins>
      <w:moveTo w:id="770" w:author="Nishant Deswal" w:date="2021-11-11T10:23:00Z">
        <w:r>
          <w:rPr>
            <w:lang w:val="en-GB"/>
          </w:rPr>
          <w:t>h</w:t>
        </w:r>
        <w:del w:id="771" w:author="Nishant Deswal" w:date="2021-11-11T10:24:00Z">
          <w:r w:rsidDel="00CB5FCC">
            <w:rPr>
              <w:lang w:val="en-GB"/>
            </w:rPr>
            <w:delText>e</w:delText>
          </w:r>
        </w:del>
      </w:moveTo>
      <w:ins w:id="772" w:author="Nishant Deswal" w:date="2021-11-11T10:24:00Z">
        <w:r w:rsidR="00CB5FCC">
          <w:rPr>
            <w:lang w:val="en-GB"/>
          </w:rPr>
          <w:t>is</w:t>
        </w:r>
      </w:ins>
      <w:moveTo w:id="773" w:author="Nishant Deswal" w:date="2021-11-11T10:23:00Z">
        <w:r>
          <w:rPr>
            <w:lang w:val="en-GB"/>
          </w:rPr>
          <w:t xml:space="preserve"> tool is part of geometric_analysis.py.</w:t>
        </w:r>
      </w:moveTo>
    </w:p>
    <w:moveToRangeEnd w:id="766"/>
    <w:p w14:paraId="1FA0D316" w14:textId="4D6356CE" w:rsidR="006327B1" w:rsidRPr="006327B1" w:rsidRDefault="006327B1" w:rsidP="00845988">
      <w:pPr>
        <w:rPr>
          <w:b/>
          <w:bCs/>
          <w:rPrChange w:id="774" w:author="Nishant Deswal" w:date="2021-11-11T10:23:00Z">
            <w:rPr/>
          </w:rPrChange>
        </w:rPr>
      </w:pPr>
      <w:ins w:id="775" w:author="Nishant Deswal" w:date="2021-11-11T10:23:00Z">
        <w:r>
          <w:rPr>
            <w:b/>
            <w:bCs/>
          </w:rPr>
          <w:t>Description:</w:t>
        </w:r>
      </w:ins>
    </w:p>
    <w:p w14:paraId="1C52D5D7" w14:textId="2C9D1824" w:rsidR="00467DAD" w:rsidRDefault="00467DAD" w:rsidP="00467DAD">
      <w:pPr>
        <w:rPr>
          <w:lang w:val="en-GB"/>
        </w:rPr>
      </w:pPr>
      <w:del w:id="776" w:author="Nishant Deswal" w:date="2021-11-11T10:23:00Z">
        <w:r w:rsidDel="006327B1">
          <w:rPr>
            <w:lang w:val="en-GB"/>
          </w:rPr>
          <w:delText>It</w:delText>
        </w:r>
      </w:del>
      <w:ins w:id="777" w:author="Nishant Deswal" w:date="2021-11-11T10:23:00Z">
        <w:r w:rsidR="006327B1">
          <w:rPr>
            <w:lang w:val="en-GB"/>
          </w:rPr>
          <w:t>This tool</w:t>
        </w:r>
      </w:ins>
      <w:r>
        <w:rPr>
          <w:lang w:val="en-GB"/>
        </w:rPr>
        <w:t xml:space="preserve"> is composed of one arcpy tool and has the following workflow:</w:t>
      </w:r>
    </w:p>
    <w:p w14:paraId="16778A6E" w14:textId="77777777" w:rsidR="00774F62" w:rsidRPr="00774F62" w:rsidRDefault="00774F62" w:rsidP="00B769AC">
      <w:pPr>
        <w:pStyle w:val="ListParagraph"/>
        <w:numPr>
          <w:ilvl w:val="0"/>
          <w:numId w:val="39"/>
        </w:numPr>
        <w:rPr>
          <w:lang w:val="en-IN"/>
        </w:rPr>
      </w:pPr>
      <w:r w:rsidRPr="00774F62">
        <w:rPr>
          <w:lang w:val="en-IN"/>
        </w:rPr>
        <w:t>EucDistance(inSourceData, maxDistance, cellSize, outDirectionRaster)</w:t>
      </w:r>
    </w:p>
    <w:p w14:paraId="7B6F2C0F" w14:textId="03ACE1A1" w:rsidR="00EE5237" w:rsidRPr="00EE5237" w:rsidRDefault="00EE5237" w:rsidP="00AC121E">
      <w:pPr>
        <w:rPr>
          <w:ins w:id="778" w:author="Nishant Deswal" w:date="2021-11-10T11:56:00Z"/>
          <w:b/>
          <w:bCs/>
          <w:lang w:val="en-IN"/>
          <w:rPrChange w:id="779" w:author="Nishant Deswal" w:date="2021-11-10T11:57:00Z">
            <w:rPr>
              <w:ins w:id="780" w:author="Nishant Deswal" w:date="2021-11-10T11:56:00Z"/>
              <w:lang w:val="en-IN"/>
            </w:rPr>
          </w:rPrChange>
        </w:rPr>
      </w:pPr>
      <w:ins w:id="781" w:author="Nishant Deswal" w:date="2021-11-10T11:57:00Z">
        <w:r>
          <w:rPr>
            <w:b/>
            <w:bCs/>
            <w:lang w:val="en-IN"/>
          </w:rPr>
          <w:t>Euclidean distance [</w:t>
        </w:r>
        <w:r>
          <w:rPr>
            <w:i/>
            <w:iCs/>
            <w:u w:val="single"/>
            <w:lang w:val="en-IN"/>
          </w:rPr>
          <w:fldChar w:fldCharType="begin"/>
        </w:r>
        <w:r>
          <w:rPr>
            <w:i/>
            <w:iCs/>
            <w:u w:val="single"/>
            <w:lang w:val="en-IN"/>
          </w:rPr>
          <w:instrText xml:space="preserve"> HYPERLINK "https://pro.arcgis.com/en/pro-app/latest/tool-reference/spatial-analyst/euclidean-distance.htm" </w:instrText>
        </w:r>
        <w:r>
          <w:rPr>
            <w:i/>
            <w:iCs/>
            <w:u w:val="single"/>
            <w:lang w:val="en-IN"/>
          </w:rPr>
          <w:fldChar w:fldCharType="separate"/>
        </w:r>
        <w:r w:rsidRPr="00EE5237">
          <w:rPr>
            <w:rStyle w:val="Hyperlink"/>
            <w:i/>
            <w:iCs/>
            <w:lang w:val="en-IN"/>
          </w:rPr>
          <w:t>link</w:t>
        </w:r>
        <w:r>
          <w:rPr>
            <w:i/>
            <w:iCs/>
            <w:u w:val="single"/>
            <w:lang w:val="en-IN"/>
          </w:rPr>
          <w:fldChar w:fldCharType="end"/>
        </w:r>
        <w:r>
          <w:rPr>
            <w:b/>
            <w:bCs/>
            <w:lang w:val="en-IN"/>
          </w:rPr>
          <w:t>]</w:t>
        </w:r>
      </w:ins>
    </w:p>
    <w:p w14:paraId="580BB066" w14:textId="5A1BE6B9" w:rsidR="00AC121E" w:rsidRDefault="00D35248" w:rsidP="00AC121E">
      <w:pPr>
        <w:rPr>
          <w:lang w:val="en-IN"/>
        </w:rPr>
      </w:pPr>
      <w:r>
        <w:rPr>
          <w:lang w:val="en-IN"/>
        </w:rPr>
        <w:t>This tool works with both feature class and raster. So, t</w:t>
      </w:r>
      <w:r w:rsidR="00AC121E" w:rsidRPr="00AC121E">
        <w:rPr>
          <w:lang w:val="en-IN"/>
        </w:rPr>
        <w:t>he input source data can be a feature class or raster.</w:t>
      </w:r>
    </w:p>
    <w:p w14:paraId="1BA436B3" w14:textId="72DC616C" w:rsidR="008963DA" w:rsidRDefault="00D35248" w:rsidP="008963DA">
      <w:pPr>
        <w:rPr>
          <w:lang w:val="en-IN"/>
        </w:rPr>
      </w:pPr>
      <w:r w:rsidRPr="00D35248">
        <w:rPr>
          <w:lang w:val="en-IN"/>
        </w:rPr>
        <w:t>When the input source data is a raster, the set of source cells consists of all cells in the source raster that have valid values. Cells that have NoData values are not included in the source set. The value 0 is considered a legitimate source. A source raster can be created using the extraction tools.</w:t>
      </w:r>
      <w:r w:rsidR="00BB7555">
        <w:rPr>
          <w:lang w:val="en-IN"/>
        </w:rPr>
        <w:t xml:space="preserve"> </w:t>
      </w:r>
      <w:r w:rsidR="008963DA" w:rsidRPr="008963DA">
        <w:rPr>
          <w:lang w:val="en-IN"/>
        </w:rPr>
        <w:t>When the input source data is a feature class, the source locations are converted to a raster internally before performing the analysis.</w:t>
      </w:r>
    </w:p>
    <w:p w14:paraId="10AC320C" w14:textId="6B70D5AD" w:rsidR="00F27F07" w:rsidRPr="00F27F07" w:rsidRDefault="00BB7555" w:rsidP="00F27F07">
      <w:pPr>
        <w:rPr>
          <w:lang w:val="en-IN"/>
        </w:rPr>
      </w:pPr>
      <w:r w:rsidRPr="00BB7555">
        <w:rPr>
          <w:lang w:val="en-IN"/>
        </w:rPr>
        <w:t>The Maximum distance is specified in the same map units as the input source data.</w:t>
      </w:r>
      <w:r w:rsidR="00F27F07">
        <w:rPr>
          <w:lang w:val="en-IN"/>
        </w:rPr>
        <w:t xml:space="preserve"> </w:t>
      </w:r>
      <w:r w:rsidR="00F27F07" w:rsidRPr="00F27F07">
        <w:rPr>
          <w:lang w:val="en-IN"/>
        </w:rPr>
        <w:t>The Output cell size can be defined by a numeric value or obtained from an existing raster dataset. If the cell size hasn’t been explicitly specified as the parameter value, it is derived from the Cell Size environment if it has been specified. If the parameter cell size or the environment cell size have not been specified, the default output cell size is determined based on the type of input dataset as follows:</w:t>
      </w:r>
    </w:p>
    <w:p w14:paraId="6CF03DD1" w14:textId="45EA1CFC" w:rsidR="00F27F07" w:rsidRPr="00F27F07" w:rsidRDefault="00F27F07" w:rsidP="003A6329">
      <w:pPr>
        <w:numPr>
          <w:ilvl w:val="0"/>
          <w:numId w:val="46"/>
        </w:numPr>
        <w:rPr>
          <w:lang w:val="en-IN"/>
        </w:rPr>
      </w:pPr>
      <w:r w:rsidRPr="00F27F07">
        <w:rPr>
          <w:lang w:val="en-IN"/>
        </w:rPr>
        <w:t xml:space="preserve">If the input </w:t>
      </w:r>
      <w:r w:rsidR="003A6329">
        <w:rPr>
          <w:lang w:val="en-IN"/>
        </w:rPr>
        <w:t>data</w:t>
      </w:r>
      <w:r w:rsidRPr="00F27F07">
        <w:rPr>
          <w:lang w:val="en-IN"/>
        </w:rPr>
        <w:t xml:space="preserve"> is a raster, the cell size of the dataset is used.</w:t>
      </w:r>
    </w:p>
    <w:p w14:paraId="75879BF4" w14:textId="6153B4C4" w:rsidR="00F27F07" w:rsidRPr="00F27F07" w:rsidRDefault="00F27F07" w:rsidP="003A6329">
      <w:pPr>
        <w:numPr>
          <w:ilvl w:val="0"/>
          <w:numId w:val="46"/>
        </w:numPr>
        <w:rPr>
          <w:lang w:val="en-IN"/>
        </w:rPr>
      </w:pPr>
      <w:r w:rsidRPr="00F27F07">
        <w:rPr>
          <w:lang w:val="en-IN"/>
        </w:rPr>
        <w:t>If the input dataset is a feature and the Snap Raster environment has been set, the cell size of the snap raster is used. If no snap raster is set, the cell size is calculated from the shorter of the width or height of the extent divided by 250, in which the extent is in the Output Coordinate System specified in the environment.</w:t>
      </w:r>
    </w:p>
    <w:p w14:paraId="0157CD38" w14:textId="77777777" w:rsidR="00FF4333" w:rsidRDefault="00FF4333">
      <w:pPr>
        <w:spacing w:after="0"/>
        <w:rPr>
          <w:ins w:id="782" w:author="Nishant Deswal" w:date="2021-11-10T10:15:00Z"/>
          <w:rFonts w:asciiTheme="majorHAnsi" w:eastAsiaTheme="majorEastAsia" w:hAnsiTheme="majorHAnsi" w:cstheme="majorBidi"/>
          <w:b/>
          <w:szCs w:val="26"/>
          <w:lang w:val="en-GB"/>
        </w:rPr>
      </w:pPr>
      <w:bookmarkStart w:id="783" w:name="_Toc87352441"/>
      <w:ins w:id="784" w:author="Nishant Deswal" w:date="2021-11-10T10:15:00Z">
        <w:r>
          <w:br w:type="page"/>
        </w:r>
      </w:ins>
    </w:p>
    <w:p w14:paraId="2806C466" w14:textId="02047DB9" w:rsidR="00F27F07" w:rsidRPr="00844F90" w:rsidRDefault="00997A87" w:rsidP="00997A87">
      <w:pPr>
        <w:pStyle w:val="Heading2"/>
        <w:rPr>
          <w:sz w:val="24"/>
          <w:szCs w:val="32"/>
          <w:rPrChange w:id="785" w:author="Nishant Deswal" w:date="2021-11-10T14:44:00Z">
            <w:rPr/>
          </w:rPrChange>
        </w:rPr>
      </w:pPr>
      <w:r w:rsidRPr="00844F90">
        <w:rPr>
          <w:sz w:val="24"/>
          <w:szCs w:val="32"/>
          <w:rPrChange w:id="786" w:author="Nishant Deswal" w:date="2021-11-10T14:44:00Z">
            <w:rPr/>
          </w:rPrChange>
        </w:rPr>
        <w:lastRenderedPageBreak/>
        <w:t xml:space="preserve">Calculate </w:t>
      </w:r>
      <w:r w:rsidR="00C50C78" w:rsidRPr="00844F90">
        <w:rPr>
          <w:sz w:val="24"/>
          <w:szCs w:val="32"/>
          <w:rPrChange w:id="787" w:author="Nishant Deswal" w:date="2021-11-10T14:44:00Z">
            <w:rPr/>
          </w:rPrChange>
        </w:rPr>
        <w:t>h</w:t>
      </w:r>
      <w:r w:rsidRPr="00844F90">
        <w:rPr>
          <w:sz w:val="24"/>
          <w:szCs w:val="32"/>
          <w:rPrChange w:id="788" w:author="Nishant Deswal" w:date="2021-11-10T14:44:00Z">
            <w:rPr/>
          </w:rPrChange>
        </w:rPr>
        <w:t>otspots</w:t>
      </w:r>
      <w:bookmarkEnd w:id="783"/>
    </w:p>
    <w:p w14:paraId="75D1F1AC" w14:textId="746339BC" w:rsidR="006A4EBC" w:rsidDel="001B31B0" w:rsidRDefault="001B31B0" w:rsidP="006A4EBC">
      <w:pPr>
        <w:rPr>
          <w:moveFrom w:id="789" w:author="Nishant Deswal" w:date="2021-11-11T10:26:00Z"/>
          <w:lang w:val="en-GB"/>
        </w:rPr>
      </w:pPr>
      <w:ins w:id="790" w:author="Nishant Deswal" w:date="2021-11-11T10:27:00Z">
        <w:r>
          <w:rPr>
            <w:b/>
            <w:bCs/>
            <w:lang w:val="en-GB"/>
          </w:rPr>
          <w:t xml:space="preserve">Outline: </w:t>
        </w:r>
      </w:ins>
      <w:moveFromRangeStart w:id="791" w:author="Nishant Deswal" w:date="2021-11-11T10:26:00Z" w:name="move87518817"/>
      <w:moveFrom w:id="792" w:author="Nishant Deswal" w:date="2021-11-11T10:26:00Z">
        <w:r w:rsidR="006A4EBC" w:rsidDel="001B31B0">
          <w:rPr>
            <w:lang w:val="en-GB"/>
          </w:rPr>
          <w:t>The tool is part of geometric_analysis.py.</w:t>
        </w:r>
      </w:moveFrom>
    </w:p>
    <w:moveFromRangeEnd w:id="791"/>
    <w:p w14:paraId="2CD5A331" w14:textId="4EE8B3C7" w:rsidR="006A4EBC" w:rsidRDefault="001B31B0" w:rsidP="006A4EBC">
      <w:pPr>
        <w:rPr>
          <w:ins w:id="793" w:author="Nishant Deswal" w:date="2021-11-11T10:26:00Z"/>
          <w:lang w:val="en-IN"/>
        </w:rPr>
      </w:pPr>
      <w:ins w:id="794" w:author="Nishant Deswal" w:date="2021-11-11T10:26:00Z">
        <w:r>
          <w:rPr>
            <w:lang w:val="en-IN"/>
          </w:rPr>
          <w:t>it c</w:t>
        </w:r>
      </w:ins>
      <w:del w:id="795" w:author="Nishant Deswal" w:date="2021-11-11T10:26:00Z">
        <w:r w:rsidR="0020730E" w:rsidRPr="0020730E" w:rsidDel="001B31B0">
          <w:rPr>
            <w:lang w:val="en-IN"/>
          </w:rPr>
          <w:delText>C</w:delText>
        </w:r>
      </w:del>
      <w:r w:rsidR="0020730E" w:rsidRPr="0020730E">
        <w:rPr>
          <w:lang w:val="en-IN"/>
        </w:rPr>
        <w:t>alculates hotspots based on a layer of points using a kernel function to fit a smoothly tapered surface.</w:t>
      </w:r>
    </w:p>
    <w:p w14:paraId="6820D790" w14:textId="72CA03DC" w:rsidR="001B31B0" w:rsidRDefault="001B31B0" w:rsidP="001B31B0">
      <w:pPr>
        <w:rPr>
          <w:moveTo w:id="796" w:author="Nishant Deswal" w:date="2021-11-11T10:26:00Z"/>
          <w:lang w:val="en-GB"/>
        </w:rPr>
      </w:pPr>
      <w:ins w:id="797" w:author="Nishant Deswal" w:date="2021-11-11T10:27:00Z">
        <w:r>
          <w:rPr>
            <w:b/>
            <w:bCs/>
            <w:lang w:val="en-GB"/>
          </w:rPr>
          <w:t xml:space="preserve">Source: </w:t>
        </w:r>
      </w:ins>
      <w:ins w:id="798" w:author="Nishant Deswal" w:date="2021-11-11T10:26:00Z">
        <w:r>
          <w:rPr>
            <w:lang w:val="en-GB"/>
          </w:rPr>
          <w:t>t</w:t>
        </w:r>
      </w:ins>
      <w:moveToRangeStart w:id="799" w:author="Nishant Deswal" w:date="2021-11-11T10:26:00Z" w:name="move87518817"/>
      <w:moveTo w:id="800" w:author="Nishant Deswal" w:date="2021-11-11T10:26:00Z">
        <w:del w:id="801" w:author="Nishant Deswal" w:date="2021-11-11T10:26:00Z">
          <w:r w:rsidDel="001B31B0">
            <w:rPr>
              <w:lang w:val="en-GB"/>
            </w:rPr>
            <w:delText>T</w:delText>
          </w:r>
        </w:del>
        <w:r>
          <w:rPr>
            <w:lang w:val="en-GB"/>
          </w:rPr>
          <w:t>h</w:t>
        </w:r>
        <w:del w:id="802" w:author="Nishant Deswal" w:date="2021-11-11T10:26:00Z">
          <w:r w:rsidDel="001B31B0">
            <w:rPr>
              <w:lang w:val="en-GB"/>
            </w:rPr>
            <w:delText>e</w:delText>
          </w:r>
        </w:del>
      </w:moveTo>
      <w:ins w:id="803" w:author="Nishant Deswal" w:date="2021-11-11T10:26:00Z">
        <w:r>
          <w:rPr>
            <w:lang w:val="en-GB"/>
          </w:rPr>
          <w:t>is</w:t>
        </w:r>
      </w:ins>
      <w:moveTo w:id="804" w:author="Nishant Deswal" w:date="2021-11-11T10:26:00Z">
        <w:r>
          <w:rPr>
            <w:lang w:val="en-GB"/>
          </w:rPr>
          <w:t xml:space="preserve"> tool is part of geometric_analysis.py.</w:t>
        </w:r>
      </w:moveTo>
    </w:p>
    <w:moveToRangeEnd w:id="799"/>
    <w:p w14:paraId="7F4A66F7" w14:textId="015C601A" w:rsidR="001B31B0" w:rsidRPr="001B31B0" w:rsidRDefault="001B31B0" w:rsidP="006A4EBC">
      <w:pPr>
        <w:rPr>
          <w:b/>
          <w:bCs/>
          <w:lang w:val="en-IN"/>
          <w:rPrChange w:id="805" w:author="Nishant Deswal" w:date="2021-11-11T10:26:00Z">
            <w:rPr>
              <w:lang w:val="en-IN"/>
            </w:rPr>
          </w:rPrChange>
        </w:rPr>
      </w:pPr>
      <w:ins w:id="806" w:author="Nishant Deswal" w:date="2021-11-11T10:26:00Z">
        <w:r>
          <w:rPr>
            <w:b/>
            <w:bCs/>
            <w:lang w:val="en-IN"/>
          </w:rPr>
          <w:t>Description:</w:t>
        </w:r>
      </w:ins>
    </w:p>
    <w:p w14:paraId="059304A9" w14:textId="0408FE2D" w:rsidR="006A4EBC" w:rsidRDefault="006A4EBC" w:rsidP="006A4EBC">
      <w:pPr>
        <w:rPr>
          <w:lang w:val="en-GB"/>
        </w:rPr>
      </w:pPr>
      <w:del w:id="807" w:author="Nishant Deswal" w:date="2021-11-11T10:26:00Z">
        <w:r w:rsidDel="001B31B0">
          <w:rPr>
            <w:lang w:val="en-GB"/>
          </w:rPr>
          <w:delText>It</w:delText>
        </w:r>
      </w:del>
      <w:ins w:id="808" w:author="Nishant Deswal" w:date="2021-11-11T10:26:00Z">
        <w:r w:rsidR="001B31B0">
          <w:rPr>
            <w:lang w:val="en-GB"/>
          </w:rPr>
          <w:t>This tool</w:t>
        </w:r>
      </w:ins>
      <w:r>
        <w:rPr>
          <w:lang w:val="en-GB"/>
        </w:rPr>
        <w:t xml:space="preserve"> is composed of </w:t>
      </w:r>
      <w:r w:rsidR="00A56E4B">
        <w:rPr>
          <w:lang w:val="en-GB"/>
        </w:rPr>
        <w:t>following</w:t>
      </w:r>
      <w:r>
        <w:rPr>
          <w:lang w:val="en-GB"/>
        </w:rPr>
        <w:t xml:space="preserve"> arcpy tool</w:t>
      </w:r>
      <w:r w:rsidR="00F530C4">
        <w:rPr>
          <w:lang w:val="en-GB"/>
        </w:rPr>
        <w:t>s</w:t>
      </w:r>
      <w:r>
        <w:rPr>
          <w:lang w:val="en-GB"/>
        </w:rPr>
        <w:t xml:space="preserve"> and has the following workflow:</w:t>
      </w:r>
    </w:p>
    <w:p w14:paraId="5EB24371" w14:textId="07F71684" w:rsidR="0020730E" w:rsidRDefault="00760456" w:rsidP="006264AF">
      <w:pPr>
        <w:pStyle w:val="ListParagraph"/>
        <w:numPr>
          <w:ilvl w:val="0"/>
          <w:numId w:val="24"/>
        </w:numPr>
        <w:rPr>
          <w:lang w:val="en-GB"/>
        </w:rPr>
      </w:pPr>
      <w:r w:rsidRPr="00760456">
        <w:rPr>
          <w:lang w:val="en-GB"/>
        </w:rPr>
        <w:t>KernelDensity(in_features, population_field, cell_size = 500)</w:t>
      </w:r>
    </w:p>
    <w:p w14:paraId="5E70025F" w14:textId="069B5EAE" w:rsidR="00760456" w:rsidRDefault="00760456" w:rsidP="006264AF">
      <w:pPr>
        <w:pStyle w:val="ListParagraph"/>
        <w:numPr>
          <w:ilvl w:val="0"/>
          <w:numId w:val="24"/>
        </w:numPr>
        <w:rPr>
          <w:lang w:val="en-GB"/>
        </w:rPr>
      </w:pPr>
      <w:r w:rsidRPr="00760456">
        <w:rPr>
          <w:lang w:val="en-GB"/>
        </w:rPr>
        <w:t>ExtractByMask(outKernelDensity, masking_polygon)</w:t>
      </w:r>
    </w:p>
    <w:p w14:paraId="62FDCE12" w14:textId="5481090E" w:rsidR="008512FC" w:rsidRDefault="006F6DE1" w:rsidP="007A4612">
      <w:pPr>
        <w:pStyle w:val="ListParagraph"/>
        <w:numPr>
          <w:ilvl w:val="0"/>
          <w:numId w:val="24"/>
        </w:numPr>
        <w:rPr>
          <w:lang w:val="en-GB"/>
        </w:rPr>
      </w:pPr>
      <w:r w:rsidRPr="006F6DE1">
        <w:rPr>
          <w:lang w:val="en-GB"/>
        </w:rPr>
        <w:t>arcpy.RasterToNumPyArray(outExtractByMask)</w:t>
      </w:r>
    </w:p>
    <w:p w14:paraId="7F1167A4" w14:textId="4ADBE022" w:rsidR="006F6DE1" w:rsidRDefault="00FC2E64" w:rsidP="007A4612">
      <w:pPr>
        <w:pStyle w:val="ListParagraph"/>
        <w:numPr>
          <w:ilvl w:val="0"/>
          <w:numId w:val="24"/>
        </w:numPr>
        <w:rPr>
          <w:lang w:val="en-GB"/>
        </w:rPr>
      </w:pPr>
      <w:r w:rsidRPr="00FC2E64">
        <w:rPr>
          <w:lang w:val="en-GB"/>
        </w:rPr>
        <w:t>n</w:t>
      </w:r>
      <w:r w:rsidR="00E0447F">
        <w:rPr>
          <w:lang w:val="en-GB"/>
        </w:rPr>
        <w:t>um</w:t>
      </w:r>
      <w:r w:rsidRPr="00FC2E64">
        <w:rPr>
          <w:lang w:val="en-GB"/>
        </w:rPr>
        <w:t>p</w:t>
      </w:r>
      <w:r w:rsidR="00E0447F">
        <w:rPr>
          <w:lang w:val="en-GB"/>
        </w:rPr>
        <w:t>y</w:t>
      </w:r>
      <w:r w:rsidRPr="00FC2E64">
        <w:rPr>
          <w:lang w:val="en-GB"/>
        </w:rPr>
        <w:t>.percentile(array, q)</w:t>
      </w:r>
    </w:p>
    <w:p w14:paraId="65727FFD" w14:textId="77777777" w:rsidR="00DC497F" w:rsidRPr="00DC497F" w:rsidRDefault="00DC497F" w:rsidP="009A33EB">
      <w:pPr>
        <w:pStyle w:val="ListParagraph"/>
        <w:numPr>
          <w:ilvl w:val="0"/>
          <w:numId w:val="24"/>
        </w:numPr>
        <w:spacing w:after="0"/>
        <w:rPr>
          <w:lang w:val="en-GB"/>
        </w:rPr>
      </w:pPr>
      <w:r w:rsidRPr="00DC497F">
        <w:rPr>
          <w:lang w:val="en-GB"/>
        </w:rPr>
        <w:t xml:space="preserve">Reclassify(outExtractByMask, "Value", </w:t>
      </w:r>
    </w:p>
    <w:p w14:paraId="74A50AA3" w14:textId="77777777" w:rsidR="00DC497F" w:rsidRPr="00DC497F" w:rsidRDefault="00DC497F" w:rsidP="00AF32B5">
      <w:pPr>
        <w:spacing w:after="0"/>
        <w:ind w:left="357"/>
        <w:rPr>
          <w:lang w:val="en-GB"/>
        </w:rPr>
      </w:pPr>
      <w:r w:rsidRPr="00DC497F">
        <w:rPr>
          <w:lang w:val="en-GB"/>
        </w:rPr>
        <w:t xml:space="preserve">                         RemapRange([[p[0],p[1],1],</w:t>
      </w:r>
    </w:p>
    <w:p w14:paraId="7A960779" w14:textId="2B1A04F9" w:rsidR="00DC497F" w:rsidRPr="00DC497F" w:rsidRDefault="00DC497F" w:rsidP="00AF32B5">
      <w:pPr>
        <w:spacing w:after="0"/>
        <w:ind w:left="357"/>
        <w:rPr>
          <w:lang w:val="en-GB"/>
        </w:rPr>
      </w:pPr>
      <w:r w:rsidRPr="00DC497F">
        <w:rPr>
          <w:lang w:val="en-GB"/>
        </w:rPr>
        <w:t xml:space="preserve">                                     </w:t>
      </w:r>
      <w:r w:rsidR="009A33EB">
        <w:rPr>
          <w:lang w:val="en-GB"/>
        </w:rPr>
        <w:t xml:space="preserve">              </w:t>
      </w:r>
      <w:r w:rsidRPr="00DC497F">
        <w:rPr>
          <w:lang w:val="en-GB"/>
        </w:rPr>
        <w:t xml:space="preserve"> [p[1],p[2],2],</w:t>
      </w:r>
    </w:p>
    <w:p w14:paraId="68A99B53" w14:textId="49F5A49A" w:rsidR="00DC497F" w:rsidRPr="00DC497F" w:rsidRDefault="00DC497F" w:rsidP="00AF32B5">
      <w:pPr>
        <w:spacing w:after="0"/>
        <w:ind w:left="357"/>
        <w:rPr>
          <w:lang w:val="en-GB"/>
        </w:rPr>
      </w:pPr>
      <w:r w:rsidRPr="00DC497F">
        <w:rPr>
          <w:lang w:val="en-GB"/>
        </w:rPr>
        <w:t xml:space="preserve">                                     </w:t>
      </w:r>
      <w:r w:rsidR="009A33EB">
        <w:rPr>
          <w:lang w:val="en-GB"/>
        </w:rPr>
        <w:t xml:space="preserve">             </w:t>
      </w:r>
      <w:r w:rsidRPr="00DC497F">
        <w:rPr>
          <w:lang w:val="en-GB"/>
        </w:rPr>
        <w:t xml:space="preserve">  [p[2],p[3],3],</w:t>
      </w:r>
    </w:p>
    <w:p w14:paraId="4DB8AE6C" w14:textId="15A140AD" w:rsidR="00DC497F" w:rsidRPr="00DC497F" w:rsidRDefault="00DC497F" w:rsidP="00AF32B5">
      <w:pPr>
        <w:spacing w:after="0"/>
        <w:ind w:left="357"/>
        <w:rPr>
          <w:lang w:val="en-GB"/>
        </w:rPr>
      </w:pPr>
      <w:r w:rsidRPr="00DC497F">
        <w:rPr>
          <w:lang w:val="en-GB"/>
        </w:rPr>
        <w:t xml:space="preserve">                                     </w:t>
      </w:r>
      <w:r w:rsidR="009A33EB">
        <w:rPr>
          <w:lang w:val="en-GB"/>
        </w:rPr>
        <w:t xml:space="preserve">             </w:t>
      </w:r>
      <w:r w:rsidRPr="00DC497F">
        <w:rPr>
          <w:lang w:val="en-GB"/>
        </w:rPr>
        <w:t xml:space="preserve">  [p[3],p[4],4],</w:t>
      </w:r>
    </w:p>
    <w:p w14:paraId="410834F5" w14:textId="4EDE217C" w:rsidR="009621C4" w:rsidRDefault="00DC497F" w:rsidP="005F3210">
      <w:pPr>
        <w:spacing w:after="0"/>
        <w:ind w:left="357"/>
        <w:rPr>
          <w:lang w:val="en-GB"/>
        </w:rPr>
      </w:pPr>
      <w:r w:rsidRPr="00DC497F">
        <w:rPr>
          <w:lang w:val="en-GB"/>
        </w:rPr>
        <w:t xml:space="preserve">                                     </w:t>
      </w:r>
      <w:r w:rsidR="009A33EB">
        <w:rPr>
          <w:lang w:val="en-GB"/>
        </w:rPr>
        <w:t xml:space="preserve">           </w:t>
      </w:r>
      <w:r w:rsidRPr="00DC497F">
        <w:rPr>
          <w:lang w:val="en-GB"/>
        </w:rPr>
        <w:t xml:space="preserve">    [p[4],p[5],5],</w:t>
      </w:r>
      <w:r w:rsidR="00407F00" w:rsidRPr="00DC497F">
        <w:rPr>
          <w:lang w:val="en-GB"/>
        </w:rPr>
        <w:t xml:space="preserve"> ])</w:t>
      </w:r>
      <w:r w:rsidR="00407F00">
        <w:rPr>
          <w:lang w:val="en-GB"/>
        </w:rPr>
        <w:t>)</w:t>
      </w:r>
    </w:p>
    <w:p w14:paraId="032ED178" w14:textId="77777777" w:rsidR="00A37861" w:rsidRDefault="00A37861" w:rsidP="009621C4">
      <w:pPr>
        <w:rPr>
          <w:b/>
          <w:bCs/>
          <w:lang w:val="en-GB"/>
        </w:rPr>
      </w:pPr>
    </w:p>
    <w:p w14:paraId="05A187A3" w14:textId="1EAA87C0" w:rsidR="00D77CC1" w:rsidRDefault="00D77CC1" w:rsidP="009621C4">
      <w:pPr>
        <w:rPr>
          <w:b/>
          <w:bCs/>
          <w:lang w:val="en-GB"/>
        </w:rPr>
      </w:pPr>
      <w:r>
        <w:rPr>
          <w:b/>
          <w:bCs/>
          <w:lang w:val="en-GB"/>
        </w:rPr>
        <w:t>Kernel density</w:t>
      </w:r>
      <w:ins w:id="809" w:author="Nishant Deswal" w:date="2021-11-10T11:52:00Z">
        <w:r w:rsidR="00637C21">
          <w:rPr>
            <w:b/>
            <w:bCs/>
            <w:lang w:val="en-GB"/>
          </w:rPr>
          <w:t xml:space="preserve"> [</w:t>
        </w:r>
      </w:ins>
      <w:ins w:id="810" w:author="Nishant Deswal" w:date="2021-11-10T11:58:00Z">
        <w:r w:rsidR="0006208B">
          <w:rPr>
            <w:i/>
            <w:iCs/>
            <w:u w:val="single"/>
            <w:lang w:val="en-GB"/>
          </w:rPr>
          <w:fldChar w:fldCharType="begin"/>
        </w:r>
        <w:r w:rsidR="0006208B">
          <w:rPr>
            <w:i/>
            <w:iCs/>
            <w:u w:val="single"/>
            <w:lang w:val="en-GB"/>
          </w:rPr>
          <w:instrText xml:space="preserve"> HYPERLINK "https://pro.arcgis.com/en/pro-app/latest/tool-reference/spatial-analyst/kernel-density.htm" </w:instrText>
        </w:r>
        <w:r w:rsidR="0006208B">
          <w:rPr>
            <w:i/>
            <w:iCs/>
            <w:u w:val="single"/>
            <w:lang w:val="en-GB"/>
          </w:rPr>
          <w:fldChar w:fldCharType="separate"/>
        </w:r>
        <w:r w:rsidR="00637C21" w:rsidRPr="0006208B">
          <w:rPr>
            <w:rStyle w:val="Hyperlink"/>
            <w:i/>
            <w:iCs/>
            <w:lang w:val="en-GB"/>
          </w:rPr>
          <w:t>link</w:t>
        </w:r>
        <w:r w:rsidR="0006208B">
          <w:rPr>
            <w:i/>
            <w:iCs/>
            <w:u w:val="single"/>
            <w:lang w:val="en-GB"/>
          </w:rPr>
          <w:fldChar w:fldCharType="end"/>
        </w:r>
      </w:ins>
      <w:ins w:id="811" w:author="Nishant Deswal" w:date="2021-11-10T11:52:00Z">
        <w:r w:rsidR="00637C21">
          <w:rPr>
            <w:b/>
            <w:bCs/>
            <w:lang w:val="en-GB"/>
          </w:rPr>
          <w:t>]</w:t>
        </w:r>
      </w:ins>
    </w:p>
    <w:p w14:paraId="51080AC6" w14:textId="375B5E29" w:rsidR="00103867" w:rsidRDefault="00AF3C70" w:rsidP="009621C4">
      <w:r>
        <w:rPr>
          <w:lang w:val="en-GB"/>
        </w:rPr>
        <w:t xml:space="preserve">This tool calculates </w:t>
      </w:r>
      <w:r w:rsidRPr="00AF3C70">
        <w:t>a magnitude-per-unit area from point or polyline features using a kernel function to fit a smoothly tapered surface to each point or polyline.</w:t>
      </w:r>
      <w:r>
        <w:t xml:space="preserve"> Its usage is summarized below.</w:t>
      </w:r>
    </w:p>
    <w:p w14:paraId="1CDD72CC" w14:textId="77777777" w:rsidR="00DB7C91" w:rsidRPr="00DB7C91" w:rsidRDefault="00DB7C91" w:rsidP="00DB7C91">
      <w:pPr>
        <w:numPr>
          <w:ilvl w:val="0"/>
          <w:numId w:val="46"/>
        </w:numPr>
        <w:rPr>
          <w:lang w:val="en-IN"/>
        </w:rPr>
      </w:pPr>
      <w:r w:rsidRPr="00DB7C91">
        <w:rPr>
          <w:lang w:val="en-IN"/>
        </w:rPr>
        <w:t>Larger values of the search radius parameter produce a smoother, more generalized density raster. Smaller values produce a raster that shows more detail.</w:t>
      </w:r>
    </w:p>
    <w:p w14:paraId="7689BF04" w14:textId="6BFDE217" w:rsidR="00DB7C91" w:rsidRPr="00DB7C91" w:rsidRDefault="00DB7C91" w:rsidP="00DB7C91">
      <w:pPr>
        <w:numPr>
          <w:ilvl w:val="0"/>
          <w:numId w:val="46"/>
        </w:numPr>
        <w:rPr>
          <w:lang w:val="en-IN"/>
        </w:rPr>
      </w:pPr>
      <w:r w:rsidRPr="00DB7C91">
        <w:rPr>
          <w:lang w:val="en-IN"/>
        </w:rPr>
        <w:t>Only the points or portions of a line that fall within the neighbourhood are considered in calculating density. If no points or line sections fall within the neighbourhood of a particular cell, that cell is assigned NoData.</w:t>
      </w:r>
    </w:p>
    <w:p w14:paraId="1D720486" w14:textId="3E1E76A5" w:rsidR="00DB7C91" w:rsidRPr="00DB7C91" w:rsidRDefault="00DB7C91" w:rsidP="00DB7C91">
      <w:pPr>
        <w:numPr>
          <w:ilvl w:val="0"/>
          <w:numId w:val="46"/>
        </w:numPr>
        <w:rPr>
          <w:lang w:val="en-IN"/>
        </w:rPr>
      </w:pPr>
      <w:r w:rsidRPr="00DB7C91">
        <w:rPr>
          <w:lang w:val="en-IN"/>
        </w:rPr>
        <w:t>If the area unit scale factor units are small relative to the features (distance between points or length of line sections, depending on feature type), the output values may be small. To obtain larger values, select the area unit scale factor for larger units (for example, square kilometres versus square meters).</w:t>
      </w:r>
    </w:p>
    <w:p w14:paraId="3A245D20" w14:textId="4F0A6C28" w:rsidR="00DB7C91" w:rsidRPr="00DB7C91" w:rsidRDefault="00DB7C91" w:rsidP="00DB7C91">
      <w:pPr>
        <w:numPr>
          <w:ilvl w:val="0"/>
          <w:numId w:val="46"/>
        </w:numPr>
        <w:rPr>
          <w:lang w:val="en-IN"/>
        </w:rPr>
      </w:pPr>
      <w:r>
        <w:rPr>
          <w:lang w:val="en-IN"/>
        </w:rPr>
        <w:t>The</w:t>
      </w:r>
      <w:r w:rsidRPr="00DB7C91">
        <w:rPr>
          <w:lang w:val="en-IN"/>
        </w:rPr>
        <w:t xml:space="preserve"> default search radius (bandwidth) is calculated based on the spatial configuration and number of input points. This approach corrects for spatial outliers—input points that are very far away from the rest—so they will not make the search radius unreasonably large.</w:t>
      </w:r>
    </w:p>
    <w:p w14:paraId="5005B08C" w14:textId="0BFBFCB0" w:rsidR="00AF3C70" w:rsidRPr="00DB7C91" w:rsidRDefault="00DB7C91" w:rsidP="009621C4">
      <w:pPr>
        <w:numPr>
          <w:ilvl w:val="0"/>
          <w:numId w:val="46"/>
        </w:numPr>
        <w:rPr>
          <w:lang w:val="en-IN"/>
        </w:rPr>
      </w:pPr>
      <w:r w:rsidRPr="00DB7C91">
        <w:rPr>
          <w:lang w:val="en-IN"/>
        </w:rPr>
        <w:t>Very large or very small values in the Population field can give results that may seem unintuitive. If the mean of the population field is much bigger than 1 (for example, as with city populations), the default search radius might be very small, resulting in small rings around the input points. If the mean of the population field is much smaller than 1, the calculated bandwidth might seem unreasonably large. In these cases, you may want to enter your own search radius.</w:t>
      </w:r>
    </w:p>
    <w:p w14:paraId="2D89E524" w14:textId="6238528E" w:rsidR="00170616" w:rsidRPr="00D77CC1" w:rsidRDefault="00952C3F" w:rsidP="009621C4">
      <w:pPr>
        <w:rPr>
          <w:b/>
          <w:lang w:val="en-GB"/>
        </w:rPr>
      </w:pPr>
      <w:r>
        <w:rPr>
          <w:b/>
          <w:bCs/>
          <w:lang w:val="en-GB"/>
        </w:rPr>
        <w:t>Extract by mask</w:t>
      </w:r>
      <w:ins w:id="812" w:author="Nishant Deswal" w:date="2021-11-10T11:52:00Z">
        <w:r w:rsidR="00637C21">
          <w:rPr>
            <w:b/>
            <w:bCs/>
            <w:lang w:val="en-GB"/>
          </w:rPr>
          <w:t xml:space="preserve"> [</w:t>
        </w:r>
      </w:ins>
      <w:ins w:id="813" w:author="Nishant Deswal" w:date="2021-11-10T11:58:00Z">
        <w:r w:rsidR="0006208B">
          <w:rPr>
            <w:i/>
            <w:iCs/>
            <w:u w:val="single"/>
            <w:lang w:val="en-GB"/>
          </w:rPr>
          <w:fldChar w:fldCharType="begin"/>
        </w:r>
        <w:r w:rsidR="0006208B">
          <w:rPr>
            <w:i/>
            <w:iCs/>
            <w:u w:val="single"/>
            <w:lang w:val="en-GB"/>
          </w:rPr>
          <w:instrText xml:space="preserve"> HYPERLINK "https://pro.arcgis.com/en/pro-app/latest/tool-reference/spatial-analyst/extract-by-mask.htm" </w:instrText>
        </w:r>
        <w:r w:rsidR="0006208B">
          <w:rPr>
            <w:i/>
            <w:iCs/>
            <w:u w:val="single"/>
            <w:lang w:val="en-GB"/>
          </w:rPr>
          <w:fldChar w:fldCharType="separate"/>
        </w:r>
        <w:r w:rsidR="00637C21" w:rsidRPr="0006208B">
          <w:rPr>
            <w:rStyle w:val="Hyperlink"/>
            <w:i/>
            <w:iCs/>
            <w:lang w:val="en-GB"/>
          </w:rPr>
          <w:t>link</w:t>
        </w:r>
        <w:r w:rsidR="0006208B">
          <w:rPr>
            <w:i/>
            <w:iCs/>
            <w:u w:val="single"/>
            <w:lang w:val="en-GB"/>
          </w:rPr>
          <w:fldChar w:fldCharType="end"/>
        </w:r>
      </w:ins>
      <w:ins w:id="814" w:author="Nishant Deswal" w:date="2021-11-10T11:52:00Z">
        <w:r w:rsidR="00637C21">
          <w:rPr>
            <w:b/>
            <w:bCs/>
            <w:lang w:val="en-GB"/>
          </w:rPr>
          <w:t>]</w:t>
        </w:r>
      </w:ins>
    </w:p>
    <w:p w14:paraId="4D9C6748" w14:textId="3FF50330" w:rsidR="00103867" w:rsidRDefault="00DB5769" w:rsidP="009621C4">
      <w:r>
        <w:rPr>
          <w:lang w:val="en-GB"/>
        </w:rPr>
        <w:t xml:space="preserve">This tool </w:t>
      </w:r>
      <w:r>
        <w:t>e</w:t>
      </w:r>
      <w:r w:rsidRPr="00DB5769">
        <w:t>xtracts the cells of a raster that correspond to the areas defined by a mask.</w:t>
      </w:r>
      <w:r>
        <w:t xml:space="preserve"> Its usage is summarized below.</w:t>
      </w:r>
    </w:p>
    <w:p w14:paraId="0D9F4D92" w14:textId="257225A3" w:rsidR="00311F74" w:rsidRPr="00311F74" w:rsidRDefault="00311F74" w:rsidP="00311F74">
      <w:pPr>
        <w:numPr>
          <w:ilvl w:val="0"/>
          <w:numId w:val="47"/>
        </w:numPr>
        <w:rPr>
          <w:lang w:val="en-IN"/>
        </w:rPr>
      </w:pPr>
      <w:r w:rsidRPr="00311F74">
        <w:rPr>
          <w:lang w:val="en-IN"/>
        </w:rPr>
        <w:lastRenderedPageBreak/>
        <w:t xml:space="preserve">The result of using the Extract by Mask tool is </w:t>
      </w:r>
      <w:proofErr w:type="gramStart"/>
      <w:r w:rsidRPr="00311F74">
        <w:rPr>
          <w:lang w:val="en-IN"/>
        </w:rPr>
        <w:t>similar to</w:t>
      </w:r>
      <w:proofErr w:type="gramEnd"/>
      <w:r w:rsidRPr="00311F74">
        <w:rPr>
          <w:lang w:val="en-IN"/>
        </w:rPr>
        <w:t xml:space="preserve"> that of setting the Mask environment, except that the input mask is only used on the immediate instance, while a mask set in the environment is applied to all tools until it is changed or disabled.</w:t>
      </w:r>
    </w:p>
    <w:p w14:paraId="336FA365" w14:textId="2D82A101" w:rsidR="00311F74" w:rsidRDefault="00311F74" w:rsidP="00311F74">
      <w:pPr>
        <w:numPr>
          <w:ilvl w:val="0"/>
          <w:numId w:val="47"/>
        </w:numPr>
        <w:rPr>
          <w:lang w:val="en-IN"/>
        </w:rPr>
      </w:pPr>
      <w:r w:rsidRPr="00311F74">
        <w:rPr>
          <w:lang w:val="en-IN"/>
        </w:rPr>
        <w:t>When a multiband raster is specified as input, a new multiband raster will be created as output. Each individual band in the input multiband raster will be analysed accordingly.</w:t>
      </w:r>
    </w:p>
    <w:p w14:paraId="1F30B577" w14:textId="77777777" w:rsidR="00876B32" w:rsidRPr="00876B32" w:rsidRDefault="00876B32" w:rsidP="000C3BB2">
      <w:pPr>
        <w:numPr>
          <w:ilvl w:val="0"/>
          <w:numId w:val="47"/>
        </w:numPr>
        <w:rPr>
          <w:lang w:val="en-IN"/>
        </w:rPr>
      </w:pPr>
      <w:r w:rsidRPr="00876B32">
        <w:rPr>
          <w:lang w:val="en-IN"/>
        </w:rPr>
        <w:t>If the input is a layer created from a multiband raster with more than three bands, the extraction operation will only consider the bands that were loaded (symbolized) by the layer. As a result, the output multiband raster can only have three bands, corresponding to those used in the display of the input layer.</w:t>
      </w:r>
    </w:p>
    <w:p w14:paraId="27F9BDD5" w14:textId="77777777" w:rsidR="000C3BB2" w:rsidRPr="000C3BB2" w:rsidRDefault="000C3BB2" w:rsidP="000C3BB2">
      <w:pPr>
        <w:numPr>
          <w:ilvl w:val="0"/>
          <w:numId w:val="47"/>
        </w:numPr>
        <w:rPr>
          <w:lang w:val="en-IN"/>
        </w:rPr>
      </w:pPr>
      <w:r w:rsidRPr="000C3BB2">
        <w:rPr>
          <w:lang w:val="en-IN"/>
        </w:rPr>
        <w:t>When a multiband raster is specified for the input raster mask, only the first band will be used in the operation.</w:t>
      </w:r>
    </w:p>
    <w:p w14:paraId="43F0BFF2" w14:textId="6CBA61C5" w:rsidR="00DB5769" w:rsidRPr="00C71875" w:rsidRDefault="000C3BB2" w:rsidP="00453879">
      <w:pPr>
        <w:numPr>
          <w:ilvl w:val="0"/>
          <w:numId w:val="47"/>
        </w:numPr>
        <w:rPr>
          <w:lang w:val="en-GB"/>
        </w:rPr>
      </w:pPr>
      <w:r w:rsidRPr="000C3BB2">
        <w:rPr>
          <w:lang w:val="en-IN"/>
        </w:rPr>
        <w:t>If the input raster is integer, the output raster will be integer. If the input is floating point, the output will be floating point.</w:t>
      </w:r>
    </w:p>
    <w:p w14:paraId="40E567F6" w14:textId="15721C32" w:rsidR="00952C3F" w:rsidRDefault="00952C3F" w:rsidP="009621C4">
      <w:pPr>
        <w:rPr>
          <w:b/>
          <w:bCs/>
          <w:lang w:val="en-GB"/>
        </w:rPr>
      </w:pPr>
      <w:r>
        <w:rPr>
          <w:b/>
          <w:bCs/>
          <w:lang w:val="en-GB"/>
        </w:rPr>
        <w:t xml:space="preserve">Raster to </w:t>
      </w:r>
      <w:proofErr w:type="spellStart"/>
      <w:r w:rsidR="0020690E">
        <w:rPr>
          <w:b/>
          <w:bCs/>
          <w:lang w:val="en-GB"/>
        </w:rPr>
        <w:t>numpy</w:t>
      </w:r>
      <w:proofErr w:type="spellEnd"/>
      <w:r w:rsidR="0020690E">
        <w:rPr>
          <w:b/>
          <w:bCs/>
          <w:lang w:val="en-GB"/>
        </w:rPr>
        <w:t xml:space="preserve"> array</w:t>
      </w:r>
      <w:ins w:id="815" w:author="Nishant Deswal" w:date="2021-11-10T11:52:00Z">
        <w:r w:rsidR="00637C21">
          <w:rPr>
            <w:b/>
            <w:bCs/>
            <w:lang w:val="en-GB"/>
          </w:rPr>
          <w:t xml:space="preserve"> [</w:t>
        </w:r>
      </w:ins>
      <w:ins w:id="816" w:author="Nishant Deswal" w:date="2021-11-10T11:58:00Z">
        <w:r w:rsidR="0006208B">
          <w:rPr>
            <w:i/>
            <w:iCs/>
            <w:u w:val="single"/>
            <w:lang w:val="en-GB"/>
          </w:rPr>
          <w:fldChar w:fldCharType="begin"/>
        </w:r>
        <w:r w:rsidR="0006208B">
          <w:rPr>
            <w:i/>
            <w:iCs/>
            <w:u w:val="single"/>
            <w:lang w:val="en-GB"/>
          </w:rPr>
          <w:instrText xml:space="preserve"> HYPERLINK "https://pro.arcgis.com/en/pro-app/latest/arcpy/functions/rastertonumpyarray-function.htm" </w:instrText>
        </w:r>
        <w:r w:rsidR="0006208B">
          <w:rPr>
            <w:i/>
            <w:iCs/>
            <w:u w:val="single"/>
            <w:lang w:val="en-GB"/>
          </w:rPr>
          <w:fldChar w:fldCharType="separate"/>
        </w:r>
        <w:r w:rsidR="00637C21" w:rsidRPr="0006208B">
          <w:rPr>
            <w:rStyle w:val="Hyperlink"/>
            <w:i/>
            <w:iCs/>
            <w:lang w:val="en-GB"/>
          </w:rPr>
          <w:t>link</w:t>
        </w:r>
        <w:r w:rsidR="0006208B">
          <w:rPr>
            <w:i/>
            <w:iCs/>
            <w:u w:val="single"/>
            <w:lang w:val="en-GB"/>
          </w:rPr>
          <w:fldChar w:fldCharType="end"/>
        </w:r>
      </w:ins>
      <w:ins w:id="817" w:author="Nishant Deswal" w:date="2021-11-10T11:52:00Z">
        <w:r w:rsidR="00637C21">
          <w:rPr>
            <w:b/>
            <w:bCs/>
            <w:lang w:val="en-GB"/>
          </w:rPr>
          <w:t>]</w:t>
        </w:r>
      </w:ins>
    </w:p>
    <w:p w14:paraId="7C610BAB" w14:textId="77777777" w:rsidR="00C2554F" w:rsidRPr="00C2554F" w:rsidRDefault="00A91658" w:rsidP="00C2554F">
      <w:pPr>
        <w:rPr>
          <w:lang w:val="en-IN"/>
        </w:rPr>
      </w:pPr>
      <w:r>
        <w:rPr>
          <w:lang w:val="en-GB"/>
        </w:rPr>
        <w:t>Converts a raster to a NumPy array.</w:t>
      </w:r>
      <w:r w:rsidR="000774E5">
        <w:rPr>
          <w:lang w:val="en-GB"/>
        </w:rPr>
        <w:t xml:space="preserve"> A NumPy array is designed to deal with large arrays.</w:t>
      </w:r>
      <w:r w:rsidR="00C2554F">
        <w:rPr>
          <w:lang w:val="en-GB"/>
        </w:rPr>
        <w:t xml:space="preserve"> </w:t>
      </w:r>
      <w:r w:rsidR="00C2554F" w:rsidRPr="00C2554F">
        <w:rPr>
          <w:lang w:val="en-IN"/>
        </w:rPr>
        <w:t>If the array definition (the lower left corner and the number of rows and columns) exceeds the extent of the </w:t>
      </w:r>
      <w:r w:rsidR="00C2554F" w:rsidRPr="00803B87">
        <w:rPr>
          <w:b/>
          <w:lang w:val="en-IN"/>
        </w:rPr>
        <w:t>in_raster</w:t>
      </w:r>
      <w:r w:rsidR="00C2554F" w:rsidRPr="00C2554F">
        <w:rPr>
          <w:lang w:val="en-IN"/>
        </w:rPr>
        <w:t>, the array values will be assigned NoData.</w:t>
      </w:r>
    </w:p>
    <w:p w14:paraId="32098BD8" w14:textId="77777777" w:rsidR="00C2554F" w:rsidRPr="00C2554F" w:rsidRDefault="00C2554F" w:rsidP="00C2554F">
      <w:pPr>
        <w:rPr>
          <w:lang w:val="en-IN"/>
        </w:rPr>
      </w:pPr>
      <w:r w:rsidRPr="00C2554F">
        <w:rPr>
          <w:lang w:val="en-IN"/>
        </w:rPr>
        <w:t>If the </w:t>
      </w:r>
      <w:r w:rsidRPr="00C2554F">
        <w:rPr>
          <w:b/>
          <w:lang w:val="en-IN"/>
        </w:rPr>
        <w:t>lower_left_corner</w:t>
      </w:r>
      <w:r w:rsidRPr="00C2554F">
        <w:rPr>
          <w:lang w:val="en-IN"/>
        </w:rPr>
        <w:t> does not coincide with the corner of a cell, it will automatically be snapped to the lower left of the nearest cell corner applying the same rules as the Snap Raster environment setting. This snapping action within the </w:t>
      </w:r>
      <w:r w:rsidRPr="00C2554F">
        <w:rPr>
          <w:b/>
          <w:lang w:val="en-IN"/>
        </w:rPr>
        <w:t>RasterToNumPy</w:t>
      </w:r>
      <w:r w:rsidRPr="00C2554F">
        <w:rPr>
          <w:lang w:val="en-IN"/>
        </w:rPr>
        <w:t> function is not to be confused with the Snap Raster environment setting; the function only uses the same interaction.</w:t>
      </w:r>
    </w:p>
    <w:p w14:paraId="3A9739F5" w14:textId="6E6FE45A" w:rsidR="0020690E" w:rsidRPr="00D77CC1" w:rsidRDefault="00103867" w:rsidP="009621C4">
      <w:pPr>
        <w:rPr>
          <w:b/>
          <w:bCs/>
          <w:lang w:val="en-GB"/>
        </w:rPr>
      </w:pPr>
      <w:r>
        <w:rPr>
          <w:b/>
          <w:bCs/>
          <w:lang w:val="en-GB"/>
        </w:rPr>
        <w:t>Num</w:t>
      </w:r>
      <w:r w:rsidR="00A91658">
        <w:rPr>
          <w:b/>
          <w:bCs/>
          <w:lang w:val="en-GB"/>
        </w:rPr>
        <w:t>P</w:t>
      </w:r>
      <w:r>
        <w:rPr>
          <w:b/>
          <w:bCs/>
          <w:lang w:val="en-GB"/>
        </w:rPr>
        <w:t>y percentile</w:t>
      </w:r>
      <w:ins w:id="818" w:author="Nishant Deswal" w:date="2021-11-10T11:52:00Z">
        <w:r w:rsidR="00637C21">
          <w:rPr>
            <w:b/>
            <w:bCs/>
            <w:lang w:val="en-GB"/>
          </w:rPr>
          <w:t xml:space="preserve"> [</w:t>
        </w:r>
      </w:ins>
      <w:ins w:id="819" w:author="Nishant Deswal" w:date="2021-11-10T11:59:00Z">
        <w:r w:rsidR="0006208B">
          <w:rPr>
            <w:i/>
            <w:iCs/>
            <w:u w:val="single"/>
            <w:lang w:val="en-GB"/>
          </w:rPr>
          <w:fldChar w:fldCharType="begin"/>
        </w:r>
        <w:r w:rsidR="0006208B">
          <w:rPr>
            <w:i/>
            <w:iCs/>
            <w:u w:val="single"/>
            <w:lang w:val="en-GB"/>
          </w:rPr>
          <w:instrText xml:space="preserve"> HYPERLINK "https://numpy.org/doc/stable/reference/generated/numpy.percentile.html" </w:instrText>
        </w:r>
        <w:r w:rsidR="0006208B">
          <w:rPr>
            <w:i/>
            <w:iCs/>
            <w:u w:val="single"/>
            <w:lang w:val="en-GB"/>
          </w:rPr>
          <w:fldChar w:fldCharType="separate"/>
        </w:r>
        <w:r w:rsidR="00637C21" w:rsidRPr="0006208B">
          <w:rPr>
            <w:rStyle w:val="Hyperlink"/>
            <w:i/>
            <w:iCs/>
            <w:lang w:val="en-GB"/>
          </w:rPr>
          <w:t>link</w:t>
        </w:r>
        <w:r w:rsidR="0006208B">
          <w:rPr>
            <w:i/>
            <w:iCs/>
            <w:u w:val="single"/>
            <w:lang w:val="en-GB"/>
          </w:rPr>
          <w:fldChar w:fldCharType="end"/>
        </w:r>
      </w:ins>
      <w:ins w:id="820" w:author="Nishant Deswal" w:date="2021-11-10T11:52:00Z">
        <w:r w:rsidR="00637C21">
          <w:rPr>
            <w:b/>
            <w:bCs/>
            <w:lang w:val="en-GB"/>
          </w:rPr>
          <w:t>]</w:t>
        </w:r>
      </w:ins>
    </w:p>
    <w:p w14:paraId="393CE09D" w14:textId="6F81CBD0" w:rsidR="00847DB8" w:rsidRDefault="00847DB8" w:rsidP="00847DB8">
      <w:pPr>
        <w:rPr>
          <w:lang w:val="en-GB"/>
        </w:rPr>
      </w:pPr>
      <w:r w:rsidRPr="00847DB8">
        <w:rPr>
          <w:lang w:val="en-GB"/>
        </w:rPr>
        <w:t>Compute</w:t>
      </w:r>
      <w:r>
        <w:rPr>
          <w:lang w:val="en-GB"/>
        </w:rPr>
        <w:t>s</w:t>
      </w:r>
      <w:r w:rsidRPr="00847DB8">
        <w:rPr>
          <w:lang w:val="en-GB"/>
        </w:rPr>
        <w:t xml:space="preserve"> the q-th percentile of the data along the specified axis.</w:t>
      </w:r>
    </w:p>
    <w:p w14:paraId="4B314108" w14:textId="069C678B" w:rsidR="00103867" w:rsidRPr="00847DB8" w:rsidRDefault="00847DB8" w:rsidP="00847DB8">
      <w:pPr>
        <w:rPr>
          <w:lang w:val="en-GB"/>
        </w:rPr>
      </w:pPr>
      <w:r w:rsidRPr="00847DB8">
        <w:rPr>
          <w:lang w:val="en-GB"/>
        </w:rPr>
        <w:t>Returns the q-th percentile(s) of the array elements.</w:t>
      </w:r>
    </w:p>
    <w:p w14:paraId="413906ED" w14:textId="7623074C" w:rsidR="00103867" w:rsidRPr="00D77CC1" w:rsidRDefault="00103867" w:rsidP="009621C4">
      <w:pPr>
        <w:rPr>
          <w:b/>
          <w:bCs/>
          <w:lang w:val="en-GB"/>
        </w:rPr>
      </w:pPr>
      <w:r>
        <w:rPr>
          <w:b/>
          <w:bCs/>
          <w:lang w:val="en-GB"/>
        </w:rPr>
        <w:t>Reclassify</w:t>
      </w:r>
      <w:ins w:id="821" w:author="Nishant Deswal" w:date="2021-11-10T11:52:00Z">
        <w:r w:rsidR="00637C21">
          <w:rPr>
            <w:b/>
            <w:bCs/>
            <w:lang w:val="en-GB"/>
          </w:rPr>
          <w:t xml:space="preserve"> [</w:t>
        </w:r>
      </w:ins>
      <w:ins w:id="822" w:author="Nishant Deswal" w:date="2021-11-10T11:59:00Z">
        <w:r w:rsidR="0006208B">
          <w:rPr>
            <w:i/>
            <w:iCs/>
            <w:u w:val="single"/>
            <w:lang w:val="en-GB"/>
          </w:rPr>
          <w:fldChar w:fldCharType="begin"/>
        </w:r>
        <w:r w:rsidR="0006208B">
          <w:rPr>
            <w:i/>
            <w:iCs/>
            <w:u w:val="single"/>
            <w:lang w:val="en-GB"/>
          </w:rPr>
          <w:instrText xml:space="preserve"> HYPERLINK "https://pro.arcgis.com/en/pro-app/latest/tool-reference/spatial-analyst/reclassify.htm" </w:instrText>
        </w:r>
        <w:r w:rsidR="0006208B">
          <w:rPr>
            <w:i/>
            <w:iCs/>
            <w:u w:val="single"/>
            <w:lang w:val="en-GB"/>
          </w:rPr>
          <w:fldChar w:fldCharType="separate"/>
        </w:r>
        <w:r w:rsidR="00637C21" w:rsidRPr="0006208B">
          <w:rPr>
            <w:rStyle w:val="Hyperlink"/>
            <w:i/>
            <w:iCs/>
            <w:lang w:val="en-GB"/>
          </w:rPr>
          <w:t>link</w:t>
        </w:r>
        <w:r w:rsidR="0006208B">
          <w:rPr>
            <w:i/>
            <w:iCs/>
            <w:u w:val="single"/>
            <w:lang w:val="en-GB"/>
          </w:rPr>
          <w:fldChar w:fldCharType="end"/>
        </w:r>
      </w:ins>
      <w:ins w:id="823" w:author="Nishant Deswal" w:date="2021-11-10T11:52:00Z">
        <w:r w:rsidR="00637C21">
          <w:rPr>
            <w:b/>
            <w:bCs/>
            <w:lang w:val="en-GB"/>
          </w:rPr>
          <w:t>]</w:t>
        </w:r>
      </w:ins>
    </w:p>
    <w:p w14:paraId="15DE4A64" w14:textId="66B04405" w:rsidR="00170616" w:rsidRDefault="00A86FFB" w:rsidP="009621C4">
      <w:r>
        <w:rPr>
          <w:lang w:val="en-GB"/>
        </w:rPr>
        <w:t xml:space="preserve">This tool </w:t>
      </w:r>
      <w:r>
        <w:t>r</w:t>
      </w:r>
      <w:r w:rsidRPr="00A86FFB">
        <w:t>eclassifies (or changes) the values in a raster.</w:t>
      </w:r>
      <w:r>
        <w:t xml:space="preserve"> Its usage is summarized below.</w:t>
      </w:r>
    </w:p>
    <w:p w14:paraId="72E47203" w14:textId="69677C4D" w:rsidR="00A86FFB" w:rsidRDefault="00007326" w:rsidP="009621C4">
      <w:r w:rsidRPr="00007326">
        <w:t>If a range of values is to be reclassed, the ranges should not overlap except at the boundary of two input ranges. Where overlapping occurs, the higher end of the lower input range is inclusive, and the lower end of the higher input range is exclusive.</w:t>
      </w:r>
    </w:p>
    <w:p w14:paraId="6E992FAE" w14:textId="315E2E1A" w:rsidR="00AA1A81" w:rsidRPr="00AA1A81" w:rsidRDefault="00AA1A81" w:rsidP="00AA1A81">
      <w:pPr>
        <w:rPr>
          <w:lang w:val="en-IN"/>
        </w:rPr>
      </w:pPr>
      <w:r w:rsidRPr="00AA1A81">
        <w:rPr>
          <w:lang w:val="en-IN"/>
        </w:rPr>
        <w:t>If the input raster has an attribute table, it will be used to create the initial reclassification table. If the input raster does not have an attribute table, you can run the Build Raster Attribute Table tool from the Data Management toolbox to build one before inputting the raster into the Reclassify tool. Otherwise, when you input the raster, a reclassification table will be created for it by first applying geoprocessing environment settings, such as Extent and Cell size, and scanning the raster.</w:t>
      </w:r>
    </w:p>
    <w:p w14:paraId="05C71C14" w14:textId="77777777" w:rsidR="00AA1A81" w:rsidRPr="00AA1A81" w:rsidRDefault="00AA1A81" w:rsidP="00AA1A81">
      <w:pPr>
        <w:rPr>
          <w:lang w:val="en-IN"/>
        </w:rPr>
      </w:pPr>
      <w:r w:rsidRPr="00AA1A81">
        <w:rPr>
          <w:lang w:val="en-IN"/>
        </w:rPr>
        <w:t>When the input raster is a layer from </w:t>
      </w:r>
      <w:r w:rsidRPr="00AA1A81">
        <w:rPr>
          <w:b/>
          <w:bCs/>
          <w:lang w:val="en-IN"/>
        </w:rPr>
        <w:t>Contents</w:t>
      </w:r>
      <w:r w:rsidRPr="00AA1A81">
        <w:rPr>
          <w:lang w:val="en-IN"/>
        </w:rPr>
        <w:t>, the default reclassification table will import the unique values or classified break values as specified by the layer symbology. The current geoprocessing environment settings will be ignored when importing those values. Otherwise, the reclassification must be manually entered or generated using the unique or classification options.</w:t>
      </w:r>
    </w:p>
    <w:p w14:paraId="65C9F771" w14:textId="77777777" w:rsidR="00FF4333" w:rsidRDefault="00FF4333">
      <w:pPr>
        <w:spacing w:after="0"/>
        <w:rPr>
          <w:ins w:id="824" w:author="Nishant Deswal" w:date="2021-11-10T10:15:00Z"/>
          <w:rFonts w:asciiTheme="majorHAnsi" w:eastAsiaTheme="majorEastAsia" w:hAnsiTheme="majorHAnsi" w:cstheme="majorBidi"/>
          <w:b/>
          <w:szCs w:val="26"/>
          <w:lang w:val="en-GB"/>
        </w:rPr>
      </w:pPr>
      <w:bookmarkStart w:id="825" w:name="_Toc87352442"/>
      <w:ins w:id="826" w:author="Nishant Deswal" w:date="2021-11-10T10:15:00Z">
        <w:r>
          <w:br w:type="page"/>
        </w:r>
      </w:ins>
    </w:p>
    <w:p w14:paraId="2D813133" w14:textId="0089BC49" w:rsidR="009621C4" w:rsidRPr="00844F90" w:rsidRDefault="009621C4" w:rsidP="009621C4">
      <w:pPr>
        <w:pStyle w:val="Heading2"/>
        <w:rPr>
          <w:sz w:val="24"/>
          <w:szCs w:val="32"/>
          <w:rPrChange w:id="827" w:author="Nishant Deswal" w:date="2021-11-10T14:44:00Z">
            <w:rPr/>
          </w:rPrChange>
        </w:rPr>
      </w:pPr>
      <w:r w:rsidRPr="00844F90">
        <w:rPr>
          <w:sz w:val="24"/>
          <w:szCs w:val="32"/>
          <w:rPrChange w:id="828" w:author="Nishant Deswal" w:date="2021-11-10T14:44:00Z">
            <w:rPr/>
          </w:rPrChange>
        </w:rPr>
        <w:lastRenderedPageBreak/>
        <w:t xml:space="preserve">Buffer </w:t>
      </w:r>
      <w:r w:rsidR="00C50C78" w:rsidRPr="00844F90">
        <w:rPr>
          <w:sz w:val="24"/>
          <w:szCs w:val="32"/>
          <w:rPrChange w:id="829" w:author="Nishant Deswal" w:date="2021-11-10T14:44:00Z">
            <w:rPr/>
          </w:rPrChange>
        </w:rPr>
        <w:t>v</w:t>
      </w:r>
      <w:r w:rsidRPr="00844F90">
        <w:rPr>
          <w:sz w:val="24"/>
          <w:szCs w:val="32"/>
          <w:rPrChange w:id="830" w:author="Nishant Deswal" w:date="2021-11-10T14:44:00Z">
            <w:rPr/>
          </w:rPrChange>
        </w:rPr>
        <w:t>ector</w:t>
      </w:r>
      <w:bookmarkEnd w:id="825"/>
    </w:p>
    <w:p w14:paraId="3C2878D2" w14:textId="215EE0D2" w:rsidR="009621C4" w:rsidDel="00C00F02" w:rsidRDefault="00C00F02" w:rsidP="009621C4">
      <w:pPr>
        <w:rPr>
          <w:moveFrom w:id="831" w:author="Nishant Deswal" w:date="2021-11-11T10:27:00Z"/>
          <w:lang w:val="en-GB"/>
        </w:rPr>
      </w:pPr>
      <w:ins w:id="832" w:author="Nishant Deswal" w:date="2021-11-11T10:28:00Z">
        <w:r>
          <w:rPr>
            <w:b/>
            <w:bCs/>
            <w:lang w:val="en-GB"/>
          </w:rPr>
          <w:t xml:space="preserve">Outline: </w:t>
        </w:r>
      </w:ins>
      <w:moveFromRangeStart w:id="833" w:author="Nishant Deswal" w:date="2021-11-11T10:27:00Z" w:name="move87518867"/>
      <w:moveFrom w:id="834" w:author="Nishant Deswal" w:date="2021-11-11T10:27:00Z">
        <w:r w:rsidR="009621C4" w:rsidDel="00C00F02">
          <w:rPr>
            <w:lang w:val="en-GB"/>
          </w:rPr>
          <w:t>The tool is part of geometric_analysis.py.</w:t>
        </w:r>
      </w:moveFrom>
    </w:p>
    <w:moveFromRangeEnd w:id="833"/>
    <w:p w14:paraId="7B86E902" w14:textId="6DFE1BC8" w:rsidR="00E76579" w:rsidRDefault="00E76579" w:rsidP="00E76579">
      <w:pPr>
        <w:rPr>
          <w:ins w:id="835" w:author="Nishant Deswal" w:date="2021-11-11T10:27:00Z"/>
          <w:lang w:val="en-IN"/>
        </w:rPr>
      </w:pPr>
      <w:del w:id="836" w:author="Nishant Deswal" w:date="2021-11-11T10:27:00Z">
        <w:r w:rsidDel="00C00F02">
          <w:rPr>
            <w:lang w:val="en-IN"/>
          </w:rPr>
          <w:delText>This tool</w:delText>
        </w:r>
      </w:del>
      <w:ins w:id="837" w:author="Nishant Deswal" w:date="2021-11-11T10:27:00Z">
        <w:r w:rsidR="00C00F02">
          <w:rPr>
            <w:lang w:val="en-IN"/>
          </w:rPr>
          <w:t>it</w:t>
        </w:r>
      </w:ins>
      <w:r>
        <w:rPr>
          <w:lang w:val="en-IN"/>
        </w:rPr>
        <w:t xml:space="preserve"> b</w:t>
      </w:r>
      <w:r w:rsidRPr="00E76579">
        <w:rPr>
          <w:lang w:val="en-IN"/>
        </w:rPr>
        <w:t>uffers vector features by specified distance.</w:t>
      </w:r>
    </w:p>
    <w:p w14:paraId="092E06E8" w14:textId="43C33DF8" w:rsidR="00C00F02" w:rsidRDefault="00C00F02" w:rsidP="00C00F02">
      <w:pPr>
        <w:rPr>
          <w:moveTo w:id="838" w:author="Nishant Deswal" w:date="2021-11-11T10:27:00Z"/>
          <w:lang w:val="en-GB"/>
        </w:rPr>
      </w:pPr>
      <w:ins w:id="839" w:author="Nishant Deswal" w:date="2021-11-11T10:28:00Z">
        <w:r>
          <w:rPr>
            <w:b/>
            <w:bCs/>
            <w:lang w:val="en-GB"/>
          </w:rPr>
          <w:t xml:space="preserve">Source: </w:t>
        </w:r>
      </w:ins>
      <w:ins w:id="840" w:author="Nishant Deswal" w:date="2021-11-11T10:27:00Z">
        <w:r>
          <w:rPr>
            <w:lang w:val="en-GB"/>
          </w:rPr>
          <w:t>this</w:t>
        </w:r>
      </w:ins>
      <w:moveToRangeStart w:id="841" w:author="Nishant Deswal" w:date="2021-11-11T10:27:00Z" w:name="move87518867"/>
      <w:moveTo w:id="842" w:author="Nishant Deswal" w:date="2021-11-11T10:27:00Z">
        <w:del w:id="843" w:author="Nishant Deswal" w:date="2021-11-11T10:27:00Z">
          <w:r w:rsidDel="00C00F02">
            <w:rPr>
              <w:lang w:val="en-GB"/>
            </w:rPr>
            <w:delText>The</w:delText>
          </w:r>
        </w:del>
        <w:r>
          <w:rPr>
            <w:lang w:val="en-GB"/>
          </w:rPr>
          <w:t xml:space="preserve"> tool is part of geometric_analysis.py.</w:t>
        </w:r>
      </w:moveTo>
    </w:p>
    <w:moveToRangeEnd w:id="841"/>
    <w:p w14:paraId="0310256B" w14:textId="5E313423" w:rsidR="00C00F02" w:rsidRPr="00C00F02" w:rsidRDefault="00C00F02" w:rsidP="00E76579">
      <w:pPr>
        <w:rPr>
          <w:b/>
          <w:bCs/>
          <w:lang w:val="en-IN"/>
          <w:rPrChange w:id="844" w:author="Nishant Deswal" w:date="2021-11-11T10:27:00Z">
            <w:rPr>
              <w:lang w:val="en-IN"/>
            </w:rPr>
          </w:rPrChange>
        </w:rPr>
      </w:pPr>
      <w:ins w:id="845" w:author="Nishant Deswal" w:date="2021-11-11T10:27:00Z">
        <w:r>
          <w:rPr>
            <w:b/>
            <w:bCs/>
            <w:lang w:val="en-IN"/>
          </w:rPr>
          <w:t>Description:</w:t>
        </w:r>
      </w:ins>
    </w:p>
    <w:p w14:paraId="33CF78FD" w14:textId="403C897E" w:rsidR="009621C4" w:rsidRDefault="00C00F02" w:rsidP="009621C4">
      <w:pPr>
        <w:rPr>
          <w:lang w:val="en-GB"/>
        </w:rPr>
      </w:pPr>
      <w:ins w:id="846" w:author="Nishant Deswal" w:date="2021-11-11T10:27:00Z">
        <w:r>
          <w:rPr>
            <w:lang w:val="en-GB"/>
          </w:rPr>
          <w:t>This tool</w:t>
        </w:r>
      </w:ins>
      <w:del w:id="847" w:author="Nishant Deswal" w:date="2021-11-11T10:27:00Z">
        <w:r w:rsidR="009621C4" w:rsidDel="00C00F02">
          <w:rPr>
            <w:lang w:val="en-GB"/>
          </w:rPr>
          <w:delText>It</w:delText>
        </w:r>
      </w:del>
      <w:r w:rsidR="009621C4">
        <w:rPr>
          <w:lang w:val="en-GB"/>
        </w:rPr>
        <w:t xml:space="preserve"> is composed of one arcpy tool and has the following workflow:</w:t>
      </w:r>
    </w:p>
    <w:p w14:paraId="024EEB99" w14:textId="3949B3FC" w:rsidR="00E76579" w:rsidRDefault="00524E01" w:rsidP="006264AF">
      <w:pPr>
        <w:pStyle w:val="ListParagraph"/>
        <w:numPr>
          <w:ilvl w:val="0"/>
          <w:numId w:val="25"/>
        </w:numPr>
        <w:rPr>
          <w:lang w:val="en-GB"/>
        </w:rPr>
      </w:pPr>
      <w:r w:rsidRPr="00524E01">
        <w:rPr>
          <w:lang w:val="en-GB"/>
        </w:rPr>
        <w:t>arcpy.analysis.Buffer(in_features, out_feature_class, buffer_distance_or_field)</w:t>
      </w:r>
    </w:p>
    <w:p w14:paraId="553DDB36" w14:textId="64D86BBF" w:rsidR="007A1829" w:rsidRPr="007A1829" w:rsidRDefault="007A1829" w:rsidP="00524E01">
      <w:pPr>
        <w:rPr>
          <w:ins w:id="848" w:author="Nishant Deswal" w:date="2021-11-10T11:59:00Z"/>
          <w:b/>
          <w:bCs/>
          <w:rPrChange w:id="849" w:author="Nishant Deswal" w:date="2021-11-10T11:59:00Z">
            <w:rPr>
              <w:ins w:id="850" w:author="Nishant Deswal" w:date="2021-11-10T11:59:00Z"/>
            </w:rPr>
          </w:rPrChange>
        </w:rPr>
      </w:pPr>
      <w:ins w:id="851" w:author="Nishant Deswal" w:date="2021-11-10T11:59:00Z">
        <w:r w:rsidRPr="007A1829">
          <w:rPr>
            <w:b/>
            <w:bCs/>
            <w:rPrChange w:id="852" w:author="Nishant Deswal" w:date="2021-11-10T11:59:00Z">
              <w:rPr/>
            </w:rPrChange>
          </w:rPr>
          <w:t>Buffer</w:t>
        </w:r>
        <w:r>
          <w:rPr>
            <w:b/>
            <w:bCs/>
          </w:rPr>
          <w:t xml:space="preserve"> [</w:t>
        </w:r>
      </w:ins>
      <w:ins w:id="853" w:author="Nishant Deswal" w:date="2021-11-10T12:00:00Z">
        <w:r>
          <w:rPr>
            <w:i/>
            <w:iCs/>
            <w:u w:val="single"/>
          </w:rPr>
          <w:fldChar w:fldCharType="begin"/>
        </w:r>
        <w:r>
          <w:rPr>
            <w:i/>
            <w:iCs/>
            <w:u w:val="single"/>
          </w:rPr>
          <w:instrText xml:space="preserve"> HYPERLINK "https://pro.arcgis.com/en/pro-app/latest/tool-reference/analysis/buffer.htm" </w:instrText>
        </w:r>
        <w:r>
          <w:rPr>
            <w:i/>
            <w:iCs/>
            <w:u w:val="single"/>
          </w:rPr>
          <w:fldChar w:fldCharType="separate"/>
        </w:r>
        <w:r w:rsidRPr="007A1829">
          <w:rPr>
            <w:rStyle w:val="Hyperlink"/>
            <w:i/>
            <w:iCs/>
          </w:rPr>
          <w:t>link</w:t>
        </w:r>
        <w:r>
          <w:rPr>
            <w:i/>
            <w:iCs/>
            <w:u w:val="single"/>
          </w:rPr>
          <w:fldChar w:fldCharType="end"/>
        </w:r>
      </w:ins>
      <w:ins w:id="854" w:author="Nishant Deswal" w:date="2021-11-10T11:59:00Z">
        <w:r>
          <w:rPr>
            <w:b/>
            <w:bCs/>
          </w:rPr>
          <w:t>]</w:t>
        </w:r>
      </w:ins>
    </w:p>
    <w:p w14:paraId="71D9AFBC" w14:textId="237832B4" w:rsidR="00524E01" w:rsidRDefault="00730A1C" w:rsidP="00524E01">
      <w:r w:rsidRPr="00730A1C">
        <w:t>The buffer routine traverses each of the input feature's vertices and creates buffer offsets. Output buffer features are created from those offsets</w:t>
      </w:r>
      <w:r>
        <w:t>.</w:t>
      </w:r>
      <w:r w:rsidR="00D120E1">
        <w:t xml:space="preserve"> </w:t>
      </w:r>
      <w:r w:rsidR="00D120E1" w:rsidRPr="00D120E1">
        <w:t>The buffer distance parameter can be entered as a fixed value or as a field containing numeric values.</w:t>
      </w:r>
    </w:p>
    <w:p w14:paraId="1C6C28E9" w14:textId="77777777" w:rsidR="00FF4333" w:rsidRDefault="00FF4333">
      <w:pPr>
        <w:spacing w:after="0"/>
        <w:rPr>
          <w:ins w:id="855" w:author="Nishant Deswal" w:date="2021-11-10T10:15:00Z"/>
          <w:rFonts w:asciiTheme="majorHAnsi" w:eastAsiaTheme="majorEastAsia" w:hAnsiTheme="majorHAnsi" w:cstheme="majorBidi"/>
          <w:b/>
          <w:szCs w:val="26"/>
          <w:lang w:val="en-GB"/>
        </w:rPr>
      </w:pPr>
      <w:bookmarkStart w:id="856" w:name="_Toc87352443"/>
      <w:ins w:id="857" w:author="Nishant Deswal" w:date="2021-11-10T10:15:00Z">
        <w:r>
          <w:br w:type="page"/>
        </w:r>
      </w:ins>
    </w:p>
    <w:p w14:paraId="1AEC1C54" w14:textId="2369A577" w:rsidR="00170616" w:rsidRPr="00844F90" w:rsidRDefault="00170616" w:rsidP="00170616">
      <w:pPr>
        <w:pStyle w:val="Heading2"/>
        <w:rPr>
          <w:sz w:val="24"/>
          <w:szCs w:val="32"/>
          <w:rPrChange w:id="858" w:author="Nishant Deswal" w:date="2021-11-10T14:44:00Z">
            <w:rPr/>
          </w:rPrChange>
        </w:rPr>
      </w:pPr>
      <w:r w:rsidRPr="00844F90">
        <w:rPr>
          <w:sz w:val="24"/>
          <w:szCs w:val="32"/>
          <w:rPrChange w:id="859" w:author="Nishant Deswal" w:date="2021-11-10T14:44:00Z">
            <w:rPr/>
          </w:rPrChange>
        </w:rPr>
        <w:lastRenderedPageBreak/>
        <w:t>Intersect</w:t>
      </w:r>
      <w:bookmarkEnd w:id="856"/>
    </w:p>
    <w:p w14:paraId="31783803" w14:textId="3ACB6428" w:rsidR="00170616" w:rsidDel="006D61BC" w:rsidRDefault="006D61BC" w:rsidP="00170616">
      <w:pPr>
        <w:rPr>
          <w:moveFrom w:id="860" w:author="Nishant Deswal" w:date="2021-11-11T10:32:00Z"/>
          <w:lang w:val="en-GB"/>
        </w:rPr>
      </w:pPr>
      <w:ins w:id="861" w:author="Nishant Deswal" w:date="2021-11-11T10:32:00Z">
        <w:r>
          <w:rPr>
            <w:b/>
            <w:bCs/>
            <w:lang w:val="en-GB"/>
          </w:rPr>
          <w:t xml:space="preserve">Outline: </w:t>
        </w:r>
      </w:ins>
      <w:moveFromRangeStart w:id="862" w:author="Nishant Deswal" w:date="2021-11-11T10:32:00Z" w:name="move87519140"/>
      <w:moveFrom w:id="863" w:author="Nishant Deswal" w:date="2021-11-11T10:32:00Z">
        <w:r w:rsidR="00170616" w:rsidDel="006D61BC">
          <w:rPr>
            <w:lang w:val="en-GB"/>
          </w:rPr>
          <w:t>The tool is part of geometric_analysis.py.</w:t>
        </w:r>
      </w:moveFrom>
    </w:p>
    <w:moveFromRangeEnd w:id="862"/>
    <w:p w14:paraId="13EE8A46" w14:textId="05890D28" w:rsidR="00170616" w:rsidRDefault="006D61BC" w:rsidP="00170616">
      <w:pPr>
        <w:rPr>
          <w:ins w:id="864" w:author="Nishant Deswal" w:date="2021-11-11T10:32:00Z"/>
        </w:rPr>
      </w:pPr>
      <w:ins w:id="865" w:author="Nishant Deswal" w:date="2021-11-11T10:32:00Z">
        <w:r>
          <w:t>it</w:t>
        </w:r>
      </w:ins>
      <w:del w:id="866" w:author="Nishant Deswal" w:date="2021-11-11T10:32:00Z">
        <w:r w:rsidR="004A026D" w:rsidRPr="004A026D" w:rsidDel="006D61BC">
          <w:delText>Th</w:delText>
        </w:r>
        <w:r w:rsidR="004A026D" w:rsidDel="006D61BC">
          <w:delText>is</w:delText>
        </w:r>
        <w:r w:rsidR="004A026D" w:rsidRPr="004A026D" w:rsidDel="006D61BC">
          <w:delText> tool</w:delText>
        </w:r>
      </w:del>
      <w:r w:rsidR="004A026D" w:rsidRPr="004A026D">
        <w:t xml:space="preserve"> calculates the geometric intersection of any number of feature classes and feature layers.</w:t>
      </w:r>
    </w:p>
    <w:p w14:paraId="5A472A54" w14:textId="7410C5BB" w:rsidR="006D61BC" w:rsidRDefault="006D61BC" w:rsidP="006D61BC">
      <w:pPr>
        <w:rPr>
          <w:moveTo w:id="867" w:author="Nishant Deswal" w:date="2021-11-11T10:32:00Z"/>
          <w:lang w:val="en-GB"/>
        </w:rPr>
      </w:pPr>
      <w:ins w:id="868" w:author="Nishant Deswal" w:date="2021-11-11T10:32:00Z">
        <w:r>
          <w:rPr>
            <w:b/>
            <w:bCs/>
            <w:lang w:val="en-GB"/>
          </w:rPr>
          <w:t xml:space="preserve">Source: </w:t>
        </w:r>
        <w:r>
          <w:rPr>
            <w:lang w:val="en-GB"/>
          </w:rPr>
          <w:t>t</w:t>
        </w:r>
      </w:ins>
      <w:moveToRangeStart w:id="869" w:author="Nishant Deswal" w:date="2021-11-11T10:32:00Z" w:name="move87519140"/>
      <w:moveTo w:id="870" w:author="Nishant Deswal" w:date="2021-11-11T10:32:00Z">
        <w:del w:id="871" w:author="Nishant Deswal" w:date="2021-11-11T10:32:00Z">
          <w:r w:rsidDel="006D61BC">
            <w:rPr>
              <w:lang w:val="en-GB"/>
            </w:rPr>
            <w:delText>T</w:delText>
          </w:r>
        </w:del>
        <w:r>
          <w:rPr>
            <w:lang w:val="en-GB"/>
          </w:rPr>
          <w:t>h</w:t>
        </w:r>
      </w:moveTo>
      <w:ins w:id="872" w:author="Nishant Deswal" w:date="2021-11-11T10:32:00Z">
        <w:r>
          <w:rPr>
            <w:lang w:val="en-GB"/>
          </w:rPr>
          <w:t>is</w:t>
        </w:r>
      </w:ins>
      <w:moveTo w:id="873" w:author="Nishant Deswal" w:date="2021-11-11T10:32:00Z">
        <w:del w:id="874" w:author="Nishant Deswal" w:date="2021-11-11T10:32:00Z">
          <w:r w:rsidDel="006D61BC">
            <w:rPr>
              <w:lang w:val="en-GB"/>
            </w:rPr>
            <w:delText>e</w:delText>
          </w:r>
        </w:del>
        <w:r>
          <w:rPr>
            <w:lang w:val="en-GB"/>
          </w:rPr>
          <w:t xml:space="preserve"> tool is part of geometric_analysis.py.</w:t>
        </w:r>
      </w:moveTo>
    </w:p>
    <w:moveToRangeEnd w:id="869"/>
    <w:p w14:paraId="33F067B3" w14:textId="60D4BB0F" w:rsidR="006D61BC" w:rsidRPr="006D61BC" w:rsidRDefault="006D61BC" w:rsidP="00170616">
      <w:pPr>
        <w:rPr>
          <w:b/>
          <w:bCs/>
          <w:lang w:val="en-GB"/>
          <w:rPrChange w:id="875" w:author="Nishant Deswal" w:date="2021-11-11T10:32:00Z">
            <w:rPr>
              <w:lang w:val="en-GB"/>
            </w:rPr>
          </w:rPrChange>
        </w:rPr>
      </w:pPr>
      <w:ins w:id="876" w:author="Nishant Deswal" w:date="2021-11-11T10:32:00Z">
        <w:r>
          <w:rPr>
            <w:b/>
            <w:bCs/>
            <w:lang w:val="en-GB"/>
          </w:rPr>
          <w:t>Description:</w:t>
        </w:r>
      </w:ins>
    </w:p>
    <w:p w14:paraId="46994C32" w14:textId="3CF0B989" w:rsidR="00170616" w:rsidRDefault="006D61BC" w:rsidP="00170616">
      <w:pPr>
        <w:rPr>
          <w:lang w:val="en-GB"/>
        </w:rPr>
      </w:pPr>
      <w:ins w:id="877" w:author="Nishant Deswal" w:date="2021-11-11T10:32:00Z">
        <w:r>
          <w:rPr>
            <w:lang w:val="en-GB"/>
          </w:rPr>
          <w:t>This tool</w:t>
        </w:r>
      </w:ins>
      <w:del w:id="878" w:author="Nishant Deswal" w:date="2021-11-11T10:32:00Z">
        <w:r w:rsidR="00170616" w:rsidDel="006D61BC">
          <w:rPr>
            <w:lang w:val="en-GB"/>
          </w:rPr>
          <w:delText>It</w:delText>
        </w:r>
      </w:del>
      <w:r w:rsidR="00170616">
        <w:rPr>
          <w:lang w:val="en-GB"/>
        </w:rPr>
        <w:t xml:space="preserve"> is composed of one arcpy tool and has the following workflow:</w:t>
      </w:r>
    </w:p>
    <w:p w14:paraId="20EEBA51" w14:textId="5F17C103" w:rsidR="004A026D" w:rsidRDefault="00B0293C" w:rsidP="006264AF">
      <w:pPr>
        <w:pStyle w:val="ListParagraph"/>
        <w:numPr>
          <w:ilvl w:val="0"/>
          <w:numId w:val="26"/>
        </w:numPr>
        <w:rPr>
          <w:lang w:val="en-GB"/>
        </w:rPr>
      </w:pPr>
      <w:r w:rsidRPr="00B0293C">
        <w:rPr>
          <w:lang w:val="en-GB"/>
        </w:rPr>
        <w:t>arcpy.Intersect_analysis(in_features, out_feature_class)</w:t>
      </w:r>
    </w:p>
    <w:p w14:paraId="485FE340" w14:textId="20325657" w:rsidR="007A1829" w:rsidRPr="007A1829" w:rsidRDefault="007A1829" w:rsidP="00B948EC">
      <w:pPr>
        <w:rPr>
          <w:ins w:id="879" w:author="Nishant Deswal" w:date="2021-11-10T12:00:00Z"/>
          <w:b/>
          <w:bCs/>
          <w:rPrChange w:id="880" w:author="Nishant Deswal" w:date="2021-11-10T12:00:00Z">
            <w:rPr>
              <w:ins w:id="881" w:author="Nishant Deswal" w:date="2021-11-10T12:00:00Z"/>
            </w:rPr>
          </w:rPrChange>
        </w:rPr>
      </w:pPr>
      <w:ins w:id="882" w:author="Nishant Deswal" w:date="2021-11-10T12:00:00Z">
        <w:r>
          <w:rPr>
            <w:b/>
            <w:bCs/>
          </w:rPr>
          <w:t>Intersect [</w:t>
        </w:r>
      </w:ins>
      <w:ins w:id="883" w:author="Nishant Deswal" w:date="2021-11-10T12:01:00Z">
        <w:r>
          <w:rPr>
            <w:i/>
            <w:iCs/>
            <w:u w:val="single"/>
          </w:rPr>
          <w:fldChar w:fldCharType="begin"/>
        </w:r>
        <w:r>
          <w:rPr>
            <w:i/>
            <w:iCs/>
            <w:u w:val="single"/>
          </w:rPr>
          <w:instrText xml:space="preserve"> HYPERLINK "https://pro.arcgis.com/en/pro-app/latest/tool-reference/analysis/intersect.htm" </w:instrText>
        </w:r>
        <w:r>
          <w:rPr>
            <w:i/>
            <w:iCs/>
            <w:u w:val="single"/>
          </w:rPr>
          <w:fldChar w:fldCharType="separate"/>
        </w:r>
        <w:r w:rsidRPr="007A1829">
          <w:rPr>
            <w:rStyle w:val="Hyperlink"/>
            <w:i/>
            <w:iCs/>
          </w:rPr>
          <w:t>link</w:t>
        </w:r>
        <w:r>
          <w:rPr>
            <w:i/>
            <w:iCs/>
            <w:u w:val="single"/>
          </w:rPr>
          <w:fldChar w:fldCharType="end"/>
        </w:r>
      </w:ins>
      <w:ins w:id="884" w:author="Nishant Deswal" w:date="2021-11-10T12:00:00Z">
        <w:r>
          <w:rPr>
            <w:b/>
            <w:bCs/>
          </w:rPr>
          <w:t>]</w:t>
        </w:r>
      </w:ins>
    </w:p>
    <w:p w14:paraId="2E972ECB" w14:textId="0732F14E" w:rsidR="00B948EC" w:rsidRPr="00936278" w:rsidRDefault="00B948EC" w:rsidP="00B948EC">
      <w:pPr>
        <w:rPr>
          <w:lang w:val="en-IN"/>
        </w:rPr>
      </w:pPr>
      <w:r>
        <w:t>This tool c</w:t>
      </w:r>
      <w:r w:rsidRPr="00B948EC">
        <w:t>omputes a geometric intersection of the input features. Features or portions of features that overlap in all layers or feature classes will be written to the output feature class.</w:t>
      </w:r>
      <w:r>
        <w:t xml:space="preserve"> </w:t>
      </w:r>
      <w:r w:rsidRPr="00B948EC">
        <w:rPr>
          <w:lang w:val="en-IN"/>
        </w:rPr>
        <w:t xml:space="preserve">The Input Features parameter value must be simple features: point, multipoint, line, or polygon. They cannot be complex features such as </w:t>
      </w:r>
      <w:r w:rsidRPr="00936278">
        <w:rPr>
          <w:lang w:val="en-IN"/>
        </w:rPr>
        <w:t>annotation features, dimension features, or network features.</w:t>
      </w:r>
    </w:p>
    <w:p w14:paraId="5CBF610C" w14:textId="77777777" w:rsidR="00936278" w:rsidRPr="00936278" w:rsidRDefault="00936278" w:rsidP="00936278">
      <w:pPr>
        <w:rPr>
          <w:lang w:val="en-IN"/>
        </w:rPr>
      </w:pPr>
      <w:r w:rsidRPr="00936278">
        <w:rPr>
          <w:lang w:val="en-IN"/>
        </w:rPr>
        <w:t xml:space="preserve">If the inputs have different geometry types (that is, line on poly, point </w:t>
      </w:r>
      <w:proofErr w:type="gramStart"/>
      <w:r w:rsidRPr="00936278">
        <w:rPr>
          <w:lang w:val="en-IN"/>
        </w:rPr>
        <w:t>on line</w:t>
      </w:r>
      <w:proofErr w:type="gramEnd"/>
      <w:r w:rsidRPr="00936278">
        <w:rPr>
          <w:lang w:val="en-IN"/>
        </w:rPr>
        <w:t>, and so on), the Output Feature Class geometry type will default to be the same as the Input Features geometry type with the lowest dimension geometry. For example, if one or more of the inputs is of type point, the default output will be point; if one or more of the inputs is line, the default output will be line; and if all inputs are polygon, the default output will be polygon.</w:t>
      </w:r>
    </w:p>
    <w:p w14:paraId="3B5258F1" w14:textId="77777777" w:rsidR="00936278" w:rsidRDefault="00936278" w:rsidP="00936278">
      <w:pPr>
        <w:rPr>
          <w:lang w:val="en-IN"/>
        </w:rPr>
      </w:pPr>
      <w:r w:rsidRPr="00936278">
        <w:rPr>
          <w:lang w:val="en-IN"/>
        </w:rPr>
        <w:t>The Output Type parameter value can be that of the Input Features parameter with the lowest dimension geometry or lower. For example, if all the inputs are polygons, the output can be polygon, line, or point. If one of the inputs is of type line and none are points, the output can be line or point. If any of the inputs are point, the Output Type value can only be point.</w:t>
      </w:r>
    </w:p>
    <w:p w14:paraId="7E38C03A" w14:textId="77777777" w:rsidR="00FF4333" w:rsidRDefault="00FF4333">
      <w:pPr>
        <w:spacing w:after="0"/>
        <w:rPr>
          <w:ins w:id="885" w:author="Nishant Deswal" w:date="2021-11-10T10:15:00Z"/>
          <w:rFonts w:asciiTheme="majorHAnsi" w:eastAsiaTheme="majorEastAsia" w:hAnsiTheme="majorHAnsi" w:cstheme="majorBidi"/>
          <w:b/>
          <w:szCs w:val="26"/>
          <w:lang w:val="en-GB"/>
        </w:rPr>
      </w:pPr>
      <w:bookmarkStart w:id="886" w:name="_Toc87352444"/>
      <w:ins w:id="887" w:author="Nishant Deswal" w:date="2021-11-10T10:15:00Z">
        <w:r>
          <w:br w:type="page"/>
        </w:r>
      </w:ins>
    </w:p>
    <w:p w14:paraId="2AF2E271" w14:textId="1102C7CA" w:rsidR="00936278" w:rsidRPr="00844F90" w:rsidRDefault="00C50C78" w:rsidP="00534001">
      <w:pPr>
        <w:pStyle w:val="Heading2"/>
        <w:rPr>
          <w:sz w:val="24"/>
          <w:szCs w:val="32"/>
          <w:rPrChange w:id="888" w:author="Nishant Deswal" w:date="2021-11-10T14:44:00Z">
            <w:rPr/>
          </w:rPrChange>
        </w:rPr>
      </w:pPr>
      <w:bookmarkStart w:id="889" w:name="slope_arcpy"/>
      <w:r w:rsidRPr="00844F90">
        <w:rPr>
          <w:sz w:val="24"/>
          <w:szCs w:val="32"/>
          <w:rPrChange w:id="890" w:author="Nishant Deswal" w:date="2021-11-10T14:44:00Z">
            <w:rPr/>
          </w:rPrChange>
        </w:rPr>
        <w:lastRenderedPageBreak/>
        <w:t>Calculate slope</w:t>
      </w:r>
      <w:bookmarkEnd w:id="886"/>
    </w:p>
    <w:bookmarkEnd w:id="889"/>
    <w:p w14:paraId="61C15FA2" w14:textId="67332F66" w:rsidR="00C50C78" w:rsidDel="00EF78E7" w:rsidRDefault="00EF78E7" w:rsidP="00C50C78">
      <w:pPr>
        <w:rPr>
          <w:moveFrom w:id="891" w:author="Nishant Deswal" w:date="2021-11-11T10:33:00Z"/>
          <w:lang w:val="en-GB"/>
        </w:rPr>
      </w:pPr>
      <w:ins w:id="892" w:author="Nishant Deswal" w:date="2021-11-11T10:33:00Z">
        <w:r>
          <w:rPr>
            <w:b/>
            <w:bCs/>
            <w:lang w:val="en-GB"/>
          </w:rPr>
          <w:t xml:space="preserve">Outline: </w:t>
        </w:r>
      </w:ins>
      <w:moveFromRangeStart w:id="893" w:author="Nishant Deswal" w:date="2021-11-11T10:33:00Z" w:name="move87519197"/>
      <w:moveFrom w:id="894" w:author="Nishant Deswal" w:date="2021-11-11T10:33:00Z">
        <w:r w:rsidR="00C50C78" w:rsidDel="00EF78E7">
          <w:rPr>
            <w:lang w:val="en-GB"/>
          </w:rPr>
          <w:t>The tool is part of geomorphological_analysis.py.</w:t>
        </w:r>
      </w:moveFrom>
    </w:p>
    <w:moveFromRangeEnd w:id="893"/>
    <w:p w14:paraId="3E856741" w14:textId="2FFC3CBA" w:rsidR="00220388" w:rsidRDefault="00671871" w:rsidP="00C50C78">
      <w:pPr>
        <w:rPr>
          <w:ins w:id="895" w:author="Nishant Deswal" w:date="2021-11-11T10:33:00Z"/>
          <w:lang w:val="en-GB"/>
        </w:rPr>
      </w:pPr>
      <w:del w:id="896" w:author="Nishant Deswal" w:date="2021-11-11T10:33:00Z">
        <w:r w:rsidDel="00EF78E7">
          <w:rPr>
            <w:lang w:val="en-GB"/>
          </w:rPr>
          <w:delText>This tool</w:delText>
        </w:r>
      </w:del>
      <w:ins w:id="897" w:author="Nishant Deswal" w:date="2021-11-11T10:33:00Z">
        <w:r w:rsidR="00EF78E7">
          <w:rPr>
            <w:lang w:val="en-GB"/>
          </w:rPr>
          <w:t>it</w:t>
        </w:r>
      </w:ins>
      <w:r>
        <w:rPr>
          <w:lang w:val="en-GB"/>
        </w:rPr>
        <w:t xml:space="preserve"> creates a slope raster</w:t>
      </w:r>
      <w:r w:rsidR="003E4CD6">
        <w:rPr>
          <w:lang w:val="en-GB"/>
        </w:rPr>
        <w:t xml:space="preserve"> based on an input elevation raster (DEM).</w:t>
      </w:r>
    </w:p>
    <w:p w14:paraId="2998CA27" w14:textId="2520A4EF" w:rsidR="00EF78E7" w:rsidRDefault="00EF78E7" w:rsidP="00EF78E7">
      <w:pPr>
        <w:rPr>
          <w:moveTo w:id="898" w:author="Nishant Deswal" w:date="2021-11-11T10:33:00Z"/>
          <w:lang w:val="en-GB"/>
        </w:rPr>
      </w:pPr>
      <w:ins w:id="899" w:author="Nishant Deswal" w:date="2021-11-11T10:33:00Z">
        <w:r>
          <w:rPr>
            <w:b/>
            <w:bCs/>
            <w:lang w:val="en-GB"/>
          </w:rPr>
          <w:t xml:space="preserve">Source: </w:t>
        </w:r>
      </w:ins>
      <w:moveToRangeStart w:id="900" w:author="Nishant Deswal" w:date="2021-11-11T10:33:00Z" w:name="move87519197"/>
      <w:moveTo w:id="901" w:author="Nishant Deswal" w:date="2021-11-11T10:33:00Z">
        <w:del w:id="902" w:author="Nishant Deswal" w:date="2021-11-11T10:33:00Z">
          <w:r w:rsidDel="00EF78E7">
            <w:rPr>
              <w:lang w:val="en-GB"/>
            </w:rPr>
            <w:delText>The</w:delText>
          </w:r>
        </w:del>
      </w:moveTo>
      <w:ins w:id="903" w:author="Nishant Deswal" w:date="2021-11-11T10:33:00Z">
        <w:r>
          <w:rPr>
            <w:lang w:val="en-GB"/>
          </w:rPr>
          <w:t>this</w:t>
        </w:r>
      </w:ins>
      <w:moveTo w:id="904" w:author="Nishant Deswal" w:date="2021-11-11T10:33:00Z">
        <w:r>
          <w:rPr>
            <w:lang w:val="en-GB"/>
          </w:rPr>
          <w:t xml:space="preserve"> tool is part of geomorphological_analysis.py.</w:t>
        </w:r>
      </w:moveTo>
    </w:p>
    <w:moveToRangeEnd w:id="900"/>
    <w:p w14:paraId="7FD4283D" w14:textId="1454B22C" w:rsidR="00EF78E7" w:rsidRPr="00EF78E7" w:rsidRDefault="00EF78E7" w:rsidP="00C50C78">
      <w:pPr>
        <w:rPr>
          <w:b/>
          <w:bCs/>
          <w:lang w:val="en-GB"/>
          <w:rPrChange w:id="905" w:author="Nishant Deswal" w:date="2021-11-11T10:33:00Z">
            <w:rPr>
              <w:lang w:val="en-GB"/>
            </w:rPr>
          </w:rPrChange>
        </w:rPr>
      </w:pPr>
      <w:ins w:id="906" w:author="Nishant Deswal" w:date="2021-11-11T10:33:00Z">
        <w:r>
          <w:rPr>
            <w:b/>
            <w:bCs/>
            <w:lang w:val="en-GB"/>
          </w:rPr>
          <w:t>Description:</w:t>
        </w:r>
      </w:ins>
    </w:p>
    <w:p w14:paraId="63B01D0D" w14:textId="176FD973" w:rsidR="00C50C78" w:rsidRDefault="00C50C78" w:rsidP="00C50C78">
      <w:pPr>
        <w:rPr>
          <w:lang w:val="en-GB"/>
        </w:rPr>
      </w:pPr>
      <w:del w:id="907" w:author="Nishant Deswal" w:date="2021-11-11T10:33:00Z">
        <w:r w:rsidDel="00EF78E7">
          <w:rPr>
            <w:lang w:val="en-GB"/>
          </w:rPr>
          <w:delText xml:space="preserve">It </w:delText>
        </w:r>
      </w:del>
      <w:ins w:id="908" w:author="Nishant Deswal" w:date="2021-11-11T10:33:00Z">
        <w:r w:rsidR="00EF78E7">
          <w:rPr>
            <w:lang w:val="en-GB"/>
          </w:rPr>
          <w:t xml:space="preserve">This tool </w:t>
        </w:r>
      </w:ins>
      <w:r>
        <w:rPr>
          <w:lang w:val="en-GB"/>
        </w:rPr>
        <w:t>is composed of one arcpy tool and has the following workflow:</w:t>
      </w:r>
    </w:p>
    <w:p w14:paraId="73442B0C" w14:textId="06764611" w:rsidR="00671871" w:rsidRDefault="00671871" w:rsidP="006264AF">
      <w:pPr>
        <w:pStyle w:val="ListParagraph"/>
        <w:numPr>
          <w:ilvl w:val="0"/>
          <w:numId w:val="27"/>
        </w:numPr>
        <w:rPr>
          <w:lang w:val="en-GB"/>
        </w:rPr>
      </w:pPr>
      <w:r w:rsidRPr="00671871">
        <w:rPr>
          <w:lang w:val="en-GB"/>
        </w:rPr>
        <w:t>Slope(ElevationRaster)</w:t>
      </w:r>
    </w:p>
    <w:p w14:paraId="44A40042" w14:textId="3C4F38F1" w:rsidR="007A1829" w:rsidRPr="007A1829" w:rsidRDefault="007A1829" w:rsidP="00CD4215">
      <w:pPr>
        <w:rPr>
          <w:ins w:id="909" w:author="Nishant Deswal" w:date="2021-11-10T12:01:00Z"/>
          <w:b/>
          <w:bCs/>
          <w:rPrChange w:id="910" w:author="Nishant Deswal" w:date="2021-11-10T12:01:00Z">
            <w:rPr>
              <w:ins w:id="911" w:author="Nishant Deswal" w:date="2021-11-10T12:01:00Z"/>
            </w:rPr>
          </w:rPrChange>
        </w:rPr>
      </w:pPr>
      <w:ins w:id="912" w:author="Nishant Deswal" w:date="2021-11-10T12:01:00Z">
        <w:r>
          <w:rPr>
            <w:b/>
            <w:bCs/>
          </w:rPr>
          <w:t>S</w:t>
        </w:r>
      </w:ins>
      <w:ins w:id="913" w:author="Nishant Deswal" w:date="2021-11-10T12:02:00Z">
        <w:r>
          <w:rPr>
            <w:b/>
            <w:bCs/>
          </w:rPr>
          <w:t>lope [</w:t>
        </w:r>
        <w:r>
          <w:rPr>
            <w:i/>
            <w:iCs/>
            <w:u w:val="single"/>
          </w:rPr>
          <w:fldChar w:fldCharType="begin"/>
        </w:r>
        <w:r>
          <w:rPr>
            <w:i/>
            <w:iCs/>
            <w:u w:val="single"/>
          </w:rPr>
          <w:instrText xml:space="preserve"> HYPERLINK "https://pro.arcgis.com/en/pro-app/latest/tool-reference/spatial-analyst/slope.htm" </w:instrText>
        </w:r>
        <w:r>
          <w:rPr>
            <w:i/>
            <w:iCs/>
            <w:u w:val="single"/>
          </w:rPr>
          <w:fldChar w:fldCharType="separate"/>
        </w:r>
        <w:r w:rsidRPr="007A1829">
          <w:rPr>
            <w:rStyle w:val="Hyperlink"/>
            <w:i/>
            <w:iCs/>
          </w:rPr>
          <w:t>link</w:t>
        </w:r>
        <w:r>
          <w:rPr>
            <w:i/>
            <w:iCs/>
            <w:u w:val="single"/>
          </w:rPr>
          <w:fldChar w:fldCharType="end"/>
        </w:r>
        <w:r>
          <w:rPr>
            <w:b/>
            <w:bCs/>
          </w:rPr>
          <w:t>]</w:t>
        </w:r>
      </w:ins>
    </w:p>
    <w:p w14:paraId="556161F5" w14:textId="5C3DA9B2" w:rsidR="00CD4215" w:rsidRPr="00CD4215" w:rsidRDefault="00A63F9F" w:rsidP="00CD4215">
      <w:pPr>
        <w:rPr>
          <w:lang w:val="en-IN"/>
        </w:rPr>
      </w:pPr>
      <w:r>
        <w:t>This tool i</w:t>
      </w:r>
      <w:r w:rsidRPr="00A63F9F">
        <w:t>dentifies the slope (gradient or steepness) from each cell of a raster.</w:t>
      </w:r>
      <w:r>
        <w:t xml:space="preserve"> </w:t>
      </w:r>
      <w:r w:rsidR="00CD4215" w:rsidRPr="00CD4215">
        <w:rPr>
          <w:lang w:val="en-IN"/>
        </w:rPr>
        <w:t>For each cell, the Slope tool calculates the maximum rate of change in value from that cell to its neighbours. Basically, the maximum change in elevation over the distance between the cell and its eight neighbours identifies the steepest downhill descent from the cell.</w:t>
      </w:r>
    </w:p>
    <w:p w14:paraId="13F7C647" w14:textId="20988D45" w:rsidR="00CD4215" w:rsidRPr="00CD4215" w:rsidRDefault="00CD4215" w:rsidP="00CD4215">
      <w:pPr>
        <w:rPr>
          <w:lang w:val="en-IN"/>
        </w:rPr>
      </w:pPr>
      <w:r w:rsidRPr="00CD4215">
        <w:rPr>
          <w:lang w:val="en-IN"/>
        </w:rPr>
        <w:t>Conceptually, the tool fits a plane to the z-values of a 3 x 3 cell neighbourhood around the processing or centre cell. The slope value of this plane is calculated using the average maximum technique. The direction the plane faces is the aspect for the processing cell. The lower the slope value, the flatter the terrain; the higher the slope value, the steeper the terrain.</w:t>
      </w:r>
    </w:p>
    <w:p w14:paraId="237E5634" w14:textId="23231C6A" w:rsidR="00CD4215" w:rsidRDefault="00CD4215" w:rsidP="00CD4215">
      <w:pPr>
        <w:rPr>
          <w:lang w:val="en-IN"/>
        </w:rPr>
      </w:pPr>
      <w:r w:rsidRPr="00CD4215">
        <w:rPr>
          <w:lang w:val="en-IN"/>
        </w:rPr>
        <w:t>If there is a cell location in the neighbourhood with a NoData z-value, the z-value of the centre cell will be assigned to the location. At the edge of the raster, at least three cells (outside the raster's extent) will contain NoData as their z-values. These cells will be assigned the centre cell's z-value. The result is a flattening of the 3 x 3 plane fitted to these edge cells, which usually leads to a reduction in the slope.</w:t>
      </w:r>
    </w:p>
    <w:p w14:paraId="43CD4181" w14:textId="77777777" w:rsidR="00FF4333" w:rsidRDefault="00FF4333">
      <w:pPr>
        <w:spacing w:after="0"/>
        <w:rPr>
          <w:ins w:id="914" w:author="Nishant Deswal" w:date="2021-11-10T10:15:00Z"/>
          <w:rFonts w:asciiTheme="majorHAnsi" w:eastAsiaTheme="majorEastAsia" w:hAnsiTheme="majorHAnsi" w:cstheme="majorBidi"/>
          <w:b/>
          <w:szCs w:val="26"/>
          <w:lang w:val="en-GB"/>
        </w:rPr>
      </w:pPr>
      <w:bookmarkStart w:id="915" w:name="_Toc87352445"/>
      <w:ins w:id="916" w:author="Nishant Deswal" w:date="2021-11-10T10:15:00Z">
        <w:r>
          <w:br w:type="page"/>
        </w:r>
      </w:ins>
    </w:p>
    <w:p w14:paraId="1B59B66B" w14:textId="5601FD9D" w:rsidR="00CD4215" w:rsidRPr="00844F90" w:rsidRDefault="00CD4215" w:rsidP="00CD4215">
      <w:pPr>
        <w:pStyle w:val="Heading2"/>
        <w:rPr>
          <w:sz w:val="24"/>
          <w:szCs w:val="32"/>
          <w:rPrChange w:id="917" w:author="Nishant Deswal" w:date="2021-11-10T14:44:00Z">
            <w:rPr/>
          </w:rPrChange>
        </w:rPr>
      </w:pPr>
      <w:r w:rsidRPr="00844F90">
        <w:rPr>
          <w:sz w:val="24"/>
          <w:szCs w:val="32"/>
          <w:rPrChange w:id="918" w:author="Nishant Deswal" w:date="2021-11-10T14:44:00Z">
            <w:rPr/>
          </w:rPrChange>
        </w:rPr>
        <w:lastRenderedPageBreak/>
        <w:t xml:space="preserve">Calculate </w:t>
      </w:r>
      <w:r w:rsidR="00FB2815" w:rsidRPr="00844F90">
        <w:rPr>
          <w:sz w:val="24"/>
          <w:szCs w:val="32"/>
          <w:rPrChange w:id="919" w:author="Nishant Deswal" w:date="2021-11-10T14:44:00Z">
            <w:rPr/>
          </w:rPrChange>
        </w:rPr>
        <w:t>a</w:t>
      </w:r>
      <w:r w:rsidRPr="00844F90">
        <w:rPr>
          <w:sz w:val="24"/>
          <w:szCs w:val="32"/>
          <w:rPrChange w:id="920" w:author="Nishant Deswal" w:date="2021-11-10T14:44:00Z">
            <w:rPr/>
          </w:rPrChange>
        </w:rPr>
        <w:t>spect</w:t>
      </w:r>
      <w:bookmarkEnd w:id="915"/>
    </w:p>
    <w:p w14:paraId="6EA5EF9E" w14:textId="1BA64AE8" w:rsidR="0017403A" w:rsidRPr="00EF78E7" w:rsidDel="00EF78E7" w:rsidRDefault="0017403A" w:rsidP="0017403A">
      <w:pPr>
        <w:rPr>
          <w:moveFrom w:id="921" w:author="Nishant Deswal" w:date="2021-11-11T10:33:00Z"/>
          <w:b/>
          <w:bCs/>
          <w:lang w:val="en-GB"/>
          <w:rPrChange w:id="922" w:author="Nishant Deswal" w:date="2021-11-11T10:34:00Z">
            <w:rPr>
              <w:moveFrom w:id="923" w:author="Nishant Deswal" w:date="2021-11-11T10:33:00Z"/>
              <w:lang w:val="en-GB"/>
            </w:rPr>
          </w:rPrChange>
        </w:rPr>
      </w:pPr>
      <w:moveFromRangeStart w:id="924" w:author="Nishant Deswal" w:date="2021-11-11T10:33:00Z" w:name="move87519251"/>
      <w:moveFrom w:id="925" w:author="Nishant Deswal" w:date="2021-11-11T10:33:00Z">
        <w:r w:rsidRPr="00EF78E7" w:rsidDel="00EF78E7">
          <w:rPr>
            <w:b/>
            <w:bCs/>
            <w:lang w:val="en-GB"/>
            <w:rPrChange w:id="926" w:author="Nishant Deswal" w:date="2021-11-11T10:34:00Z">
              <w:rPr>
                <w:lang w:val="en-GB"/>
              </w:rPr>
            </w:rPrChange>
          </w:rPr>
          <w:t>The tool is part of geomorphological_analysis.py.</w:t>
        </w:r>
      </w:moveFrom>
    </w:p>
    <w:moveFromRangeEnd w:id="924"/>
    <w:p w14:paraId="782F0732" w14:textId="03331584" w:rsidR="0017403A" w:rsidRDefault="00EF78E7" w:rsidP="0017403A">
      <w:pPr>
        <w:rPr>
          <w:ins w:id="927" w:author="Nishant Deswal" w:date="2021-11-11T10:33:00Z"/>
          <w:lang w:val="en-GB"/>
        </w:rPr>
      </w:pPr>
      <w:ins w:id="928" w:author="Nishant Deswal" w:date="2021-11-11T10:34:00Z">
        <w:r>
          <w:rPr>
            <w:b/>
            <w:bCs/>
            <w:lang w:val="en-GB"/>
          </w:rPr>
          <w:t>Outline</w:t>
        </w:r>
        <w:r w:rsidRPr="00EF78E7">
          <w:rPr>
            <w:lang w:val="en-GB"/>
            <w:rPrChange w:id="929" w:author="Nishant Deswal" w:date="2021-11-11T10:34:00Z">
              <w:rPr>
                <w:b/>
                <w:bCs/>
                <w:lang w:val="en-GB"/>
              </w:rPr>
            </w:rPrChange>
          </w:rPr>
          <w:t>:</w:t>
        </w:r>
        <w:r>
          <w:rPr>
            <w:b/>
            <w:bCs/>
            <w:lang w:val="en-GB"/>
          </w:rPr>
          <w:t xml:space="preserve"> </w:t>
        </w:r>
        <w:r>
          <w:rPr>
            <w:lang w:val="en-GB"/>
          </w:rPr>
          <w:t>it</w:t>
        </w:r>
      </w:ins>
      <w:del w:id="930" w:author="Nishant Deswal" w:date="2021-11-11T10:34:00Z">
        <w:r w:rsidR="0017403A" w:rsidRPr="00EF78E7" w:rsidDel="00EF78E7">
          <w:rPr>
            <w:b/>
            <w:bCs/>
            <w:lang w:val="en-GB"/>
            <w:rPrChange w:id="931" w:author="Nishant Deswal" w:date="2021-11-11T10:34:00Z">
              <w:rPr>
                <w:lang w:val="en-GB"/>
              </w:rPr>
            </w:rPrChange>
          </w:rPr>
          <w:delText>This tool</w:delText>
        </w:r>
      </w:del>
      <w:r w:rsidR="0017403A" w:rsidRPr="00EF78E7">
        <w:rPr>
          <w:b/>
          <w:bCs/>
          <w:lang w:val="en-GB"/>
          <w:rPrChange w:id="932" w:author="Nishant Deswal" w:date="2021-11-11T10:34:00Z">
            <w:rPr>
              <w:lang w:val="en-GB"/>
            </w:rPr>
          </w:rPrChange>
        </w:rPr>
        <w:t xml:space="preserve"> </w:t>
      </w:r>
      <w:r w:rsidR="0017403A">
        <w:rPr>
          <w:lang w:val="en-GB"/>
        </w:rPr>
        <w:t>creates an aspect raster</w:t>
      </w:r>
      <w:r w:rsidR="003E4CD6">
        <w:rPr>
          <w:lang w:val="en-GB"/>
        </w:rPr>
        <w:t xml:space="preserve"> based on an input elevation raster (DEM).</w:t>
      </w:r>
    </w:p>
    <w:p w14:paraId="0A0EE35F" w14:textId="5C512D8C" w:rsidR="00EF78E7" w:rsidRDefault="00EF78E7" w:rsidP="00EF78E7">
      <w:pPr>
        <w:rPr>
          <w:moveTo w:id="933" w:author="Nishant Deswal" w:date="2021-11-11T10:33:00Z"/>
          <w:lang w:val="en-GB"/>
        </w:rPr>
      </w:pPr>
      <w:ins w:id="934" w:author="Nishant Deswal" w:date="2021-11-11T10:34:00Z">
        <w:r>
          <w:rPr>
            <w:b/>
            <w:bCs/>
            <w:lang w:val="en-GB"/>
          </w:rPr>
          <w:t>Source</w:t>
        </w:r>
        <w:r w:rsidRPr="00EF78E7">
          <w:rPr>
            <w:lang w:val="en-GB"/>
            <w:rPrChange w:id="935" w:author="Nishant Deswal" w:date="2021-11-11T10:34:00Z">
              <w:rPr>
                <w:b/>
                <w:bCs/>
                <w:lang w:val="en-GB"/>
              </w:rPr>
            </w:rPrChange>
          </w:rPr>
          <w:t>:</w:t>
        </w:r>
        <w:r>
          <w:rPr>
            <w:b/>
            <w:bCs/>
            <w:lang w:val="en-GB"/>
          </w:rPr>
          <w:t xml:space="preserve"> </w:t>
        </w:r>
        <w:r>
          <w:rPr>
            <w:lang w:val="en-GB"/>
          </w:rPr>
          <w:t>this</w:t>
        </w:r>
      </w:ins>
      <w:moveToRangeStart w:id="936" w:author="Nishant Deswal" w:date="2021-11-11T10:33:00Z" w:name="move87519251"/>
      <w:moveTo w:id="937" w:author="Nishant Deswal" w:date="2021-11-11T10:33:00Z">
        <w:del w:id="938" w:author="Nishant Deswal" w:date="2021-11-11T10:34:00Z">
          <w:r w:rsidDel="00EF78E7">
            <w:rPr>
              <w:lang w:val="en-GB"/>
            </w:rPr>
            <w:delText>The</w:delText>
          </w:r>
        </w:del>
        <w:r>
          <w:rPr>
            <w:lang w:val="en-GB"/>
          </w:rPr>
          <w:t xml:space="preserve"> tool is part of geomorphological_analysis.py.</w:t>
        </w:r>
      </w:moveTo>
    </w:p>
    <w:moveToRangeEnd w:id="936"/>
    <w:p w14:paraId="42C28999" w14:textId="09C68438" w:rsidR="00EF78E7" w:rsidRPr="00EF78E7" w:rsidRDefault="00EF78E7" w:rsidP="0017403A">
      <w:pPr>
        <w:rPr>
          <w:b/>
          <w:bCs/>
          <w:lang w:val="en-GB"/>
          <w:rPrChange w:id="939" w:author="Nishant Deswal" w:date="2021-11-11T10:34:00Z">
            <w:rPr>
              <w:lang w:val="en-GB"/>
            </w:rPr>
          </w:rPrChange>
        </w:rPr>
      </w:pPr>
      <w:ins w:id="940" w:author="Nishant Deswal" w:date="2021-11-11T10:34:00Z">
        <w:r>
          <w:rPr>
            <w:b/>
            <w:bCs/>
            <w:lang w:val="en-GB"/>
          </w:rPr>
          <w:t>Description:</w:t>
        </w:r>
      </w:ins>
    </w:p>
    <w:p w14:paraId="1C36A1D1" w14:textId="554936B8" w:rsidR="0017403A" w:rsidRDefault="0017403A" w:rsidP="0017403A">
      <w:pPr>
        <w:rPr>
          <w:lang w:val="en-GB"/>
        </w:rPr>
      </w:pPr>
      <w:del w:id="941" w:author="Nishant Deswal" w:date="2021-11-11T10:33:00Z">
        <w:r w:rsidDel="00EF78E7">
          <w:rPr>
            <w:lang w:val="en-GB"/>
          </w:rPr>
          <w:delText xml:space="preserve">It </w:delText>
        </w:r>
      </w:del>
      <w:ins w:id="942" w:author="Nishant Deswal" w:date="2021-11-11T10:33:00Z">
        <w:r w:rsidR="00EF78E7">
          <w:rPr>
            <w:lang w:val="en-GB"/>
          </w:rPr>
          <w:t xml:space="preserve">This tool </w:t>
        </w:r>
      </w:ins>
      <w:r>
        <w:rPr>
          <w:lang w:val="en-GB"/>
        </w:rPr>
        <w:t>is composed of one arcpy tool and has the following workflow:</w:t>
      </w:r>
    </w:p>
    <w:p w14:paraId="653B73CA" w14:textId="00761412" w:rsidR="00A41A34" w:rsidRDefault="00BA1547" w:rsidP="006264AF">
      <w:pPr>
        <w:pStyle w:val="ListParagraph"/>
        <w:numPr>
          <w:ilvl w:val="0"/>
          <w:numId w:val="28"/>
        </w:numPr>
        <w:rPr>
          <w:lang w:val="en-GB"/>
        </w:rPr>
      </w:pPr>
      <w:r w:rsidRPr="00BA1547">
        <w:rPr>
          <w:lang w:val="en-GB"/>
        </w:rPr>
        <w:t>Aspect(ElevationRaster)</w:t>
      </w:r>
    </w:p>
    <w:p w14:paraId="39BA8C56" w14:textId="2A5AB846" w:rsidR="007A1829" w:rsidRPr="007A1829" w:rsidRDefault="007A1829" w:rsidP="00BA1547">
      <w:pPr>
        <w:rPr>
          <w:ins w:id="943" w:author="Nishant Deswal" w:date="2021-11-10T12:02:00Z"/>
          <w:b/>
          <w:bCs/>
          <w:rPrChange w:id="944" w:author="Nishant Deswal" w:date="2021-11-10T12:02:00Z">
            <w:rPr>
              <w:ins w:id="945" w:author="Nishant Deswal" w:date="2021-11-10T12:02:00Z"/>
            </w:rPr>
          </w:rPrChange>
        </w:rPr>
      </w:pPr>
      <w:ins w:id="946" w:author="Nishant Deswal" w:date="2021-11-10T12:02:00Z">
        <w:r>
          <w:rPr>
            <w:b/>
            <w:bCs/>
          </w:rPr>
          <w:t>Aspect [</w:t>
        </w:r>
      </w:ins>
      <w:ins w:id="947" w:author="Nishant Deswal" w:date="2021-11-10T12:03:00Z">
        <w:r>
          <w:rPr>
            <w:i/>
            <w:iCs/>
            <w:u w:val="single"/>
          </w:rPr>
          <w:fldChar w:fldCharType="begin"/>
        </w:r>
        <w:r>
          <w:rPr>
            <w:i/>
            <w:iCs/>
            <w:u w:val="single"/>
          </w:rPr>
          <w:instrText xml:space="preserve"> HYPERLINK "https://pro.arcgis.com/en/pro-app/latest/tool-reference/spatial-analyst/aspect.htm" </w:instrText>
        </w:r>
        <w:r>
          <w:rPr>
            <w:i/>
            <w:iCs/>
            <w:u w:val="single"/>
          </w:rPr>
          <w:fldChar w:fldCharType="separate"/>
        </w:r>
        <w:r w:rsidRPr="007A1829">
          <w:rPr>
            <w:rStyle w:val="Hyperlink"/>
            <w:i/>
            <w:iCs/>
          </w:rPr>
          <w:t>link</w:t>
        </w:r>
        <w:r>
          <w:rPr>
            <w:i/>
            <w:iCs/>
            <w:u w:val="single"/>
          </w:rPr>
          <w:fldChar w:fldCharType="end"/>
        </w:r>
      </w:ins>
      <w:ins w:id="948" w:author="Nishant Deswal" w:date="2021-11-10T12:02:00Z">
        <w:r>
          <w:rPr>
            <w:b/>
            <w:bCs/>
          </w:rPr>
          <w:t>]</w:t>
        </w:r>
      </w:ins>
    </w:p>
    <w:p w14:paraId="3016481D" w14:textId="6516E0CA" w:rsidR="00BA1547" w:rsidRDefault="006E18BB" w:rsidP="00BA1547">
      <w:r w:rsidRPr="006E18BB">
        <w:t>Aspect identifies the downslope direction of the maximum rate of change in value from each cell to its neighbours. Aspect can be thought of as the slope direction. The values of the output raster are the compass direction of the aspect.</w:t>
      </w:r>
    </w:p>
    <w:p w14:paraId="48699904" w14:textId="014105E0" w:rsidR="006E18BB" w:rsidRDefault="001527C6" w:rsidP="00BA1547">
      <w:pPr>
        <w:rPr>
          <w:lang w:val="en-GB"/>
        </w:rPr>
      </w:pPr>
      <w:r w:rsidRPr="001527C6">
        <w:rPr>
          <w:noProof/>
          <w:lang w:val="en-GB"/>
        </w:rPr>
        <w:drawing>
          <wp:inline distT="0" distB="0" distL="0" distR="0" wp14:anchorId="368B0E82" wp14:editId="0FB86A8C">
            <wp:extent cx="2057578" cy="1051651"/>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8"/>
                    <a:stretch>
                      <a:fillRect/>
                    </a:stretch>
                  </pic:blipFill>
                  <pic:spPr>
                    <a:xfrm>
                      <a:off x="0" y="0"/>
                      <a:ext cx="2057578" cy="1051651"/>
                    </a:xfrm>
                    <a:prstGeom prst="rect">
                      <a:avLst/>
                    </a:prstGeom>
                  </pic:spPr>
                </pic:pic>
              </a:graphicData>
            </a:graphic>
          </wp:inline>
        </w:drawing>
      </w:r>
    </w:p>
    <w:p w14:paraId="71A1D198" w14:textId="57D4AF57" w:rsidR="004250CB" w:rsidRDefault="004250CB" w:rsidP="00BA1547">
      <w:r w:rsidRPr="004250CB">
        <w:t>Aspect identifies the downslope direction of the maximum rate of change in value from each cell to its neighbours. It can be thought of as the slope direction. The values of each cell in the output raster indicate the compass direction that the surface faces at that location. It is measured clockwise in degrees from 0 (due north) to 360 (again due north), coming full circle. Flat areas having no downslope direction are given a value of -1.</w:t>
      </w:r>
      <w:r>
        <w:t xml:space="preserve"> </w:t>
      </w:r>
      <w:r w:rsidR="00FB2815" w:rsidRPr="00FB2815">
        <w:t>Conceptually, the Aspect tool fits a plane to the z-values of a 3 x 3 cell neighbourhood around the processing or centre cell. The direction the plane faces is the aspect for the processing cell.</w:t>
      </w:r>
    </w:p>
    <w:p w14:paraId="4E6A146A" w14:textId="77777777" w:rsidR="00FF4333" w:rsidRDefault="00FF4333">
      <w:pPr>
        <w:spacing w:after="0"/>
        <w:rPr>
          <w:ins w:id="949" w:author="Nishant Deswal" w:date="2021-11-10T10:15:00Z"/>
          <w:rFonts w:asciiTheme="majorHAnsi" w:eastAsiaTheme="majorEastAsia" w:hAnsiTheme="majorHAnsi" w:cstheme="majorBidi"/>
          <w:b/>
          <w:szCs w:val="26"/>
          <w:lang w:val="en-GB"/>
        </w:rPr>
      </w:pPr>
      <w:bookmarkStart w:id="950" w:name="_Toc87352446"/>
      <w:ins w:id="951" w:author="Nishant Deswal" w:date="2021-11-10T10:15:00Z">
        <w:r>
          <w:br w:type="page"/>
        </w:r>
      </w:ins>
    </w:p>
    <w:p w14:paraId="5A2AE545" w14:textId="4B28037C" w:rsidR="00FB2815" w:rsidRPr="00844F90" w:rsidRDefault="00FB2815" w:rsidP="00FB2815">
      <w:pPr>
        <w:pStyle w:val="Heading2"/>
        <w:rPr>
          <w:sz w:val="24"/>
          <w:szCs w:val="32"/>
          <w:rPrChange w:id="952" w:author="Nishant Deswal" w:date="2021-11-10T14:44:00Z">
            <w:rPr/>
          </w:rPrChange>
        </w:rPr>
      </w:pPr>
      <w:r w:rsidRPr="00844F90">
        <w:rPr>
          <w:sz w:val="24"/>
          <w:szCs w:val="32"/>
          <w:rPrChange w:id="953" w:author="Nishant Deswal" w:date="2021-11-10T14:44:00Z">
            <w:rPr/>
          </w:rPrChange>
        </w:rPr>
        <w:lastRenderedPageBreak/>
        <w:t>Steep areas</w:t>
      </w:r>
      <w:bookmarkEnd w:id="950"/>
      <w:ins w:id="954" w:author="Nishant Deswal" w:date="2021-11-10T11:49:00Z">
        <w:r w:rsidR="00D74794">
          <w:rPr>
            <w:sz w:val="24"/>
            <w:szCs w:val="32"/>
          </w:rPr>
          <w:t xml:space="preserve"> </w:t>
        </w:r>
      </w:ins>
    </w:p>
    <w:p w14:paraId="3A64833D" w14:textId="59D3B347" w:rsidR="001073A8" w:rsidRPr="00AC28DC" w:rsidDel="00AC28DC" w:rsidRDefault="00AC28DC" w:rsidP="001073A8">
      <w:pPr>
        <w:rPr>
          <w:moveFrom w:id="955" w:author="Nishant Deswal" w:date="2021-11-11T10:34:00Z"/>
          <w:lang w:val="en-GB"/>
        </w:rPr>
      </w:pPr>
      <w:ins w:id="956" w:author="Nishant Deswal" w:date="2021-11-11T10:35:00Z">
        <w:r>
          <w:rPr>
            <w:b/>
            <w:bCs/>
            <w:lang w:val="en-GB"/>
          </w:rPr>
          <w:t>Outline</w:t>
        </w:r>
        <w:r w:rsidRPr="00AC28DC">
          <w:rPr>
            <w:lang w:val="en-GB"/>
            <w:rPrChange w:id="957" w:author="Nishant Deswal" w:date="2021-11-11T10:35:00Z">
              <w:rPr>
                <w:b/>
                <w:bCs/>
                <w:lang w:val="en-GB"/>
              </w:rPr>
            </w:rPrChange>
          </w:rPr>
          <w:t xml:space="preserve">: </w:t>
        </w:r>
        <w:r>
          <w:rPr>
            <w:lang w:val="en-GB"/>
          </w:rPr>
          <w:t>it</w:t>
        </w:r>
      </w:ins>
      <w:moveFromRangeStart w:id="958" w:author="Nishant Deswal" w:date="2021-11-11T10:34:00Z" w:name="move87519291"/>
      <w:moveFrom w:id="959" w:author="Nishant Deswal" w:date="2021-11-11T10:34:00Z">
        <w:r w:rsidR="001073A8" w:rsidRPr="00AC28DC" w:rsidDel="00AC28DC">
          <w:rPr>
            <w:lang w:val="en-GB"/>
          </w:rPr>
          <w:t>The tool is part of geomorphological_analysis.py.</w:t>
        </w:r>
      </w:moveFrom>
    </w:p>
    <w:moveFromRangeEnd w:id="958"/>
    <w:p w14:paraId="06FA19A2" w14:textId="1FFBB47D" w:rsidR="00A81D45" w:rsidRDefault="00A81D45" w:rsidP="00A81D45">
      <w:pPr>
        <w:rPr>
          <w:ins w:id="960" w:author="Nishant Deswal" w:date="2021-11-11T10:34:00Z"/>
          <w:lang w:val="en-IN"/>
        </w:rPr>
      </w:pPr>
      <w:del w:id="961" w:author="Nishant Deswal" w:date="2021-11-11T10:34:00Z">
        <w:r w:rsidRPr="00AC28DC" w:rsidDel="00AC28DC">
          <w:rPr>
            <w:lang w:val="en-IN"/>
          </w:rPr>
          <w:delText>This</w:delText>
        </w:r>
      </w:del>
      <w:del w:id="962" w:author="Nishant Deswal" w:date="2021-11-11T10:35:00Z">
        <w:r w:rsidRPr="00AC28DC" w:rsidDel="00AC28DC">
          <w:rPr>
            <w:lang w:val="en-IN"/>
          </w:rPr>
          <w:delText xml:space="preserve"> tool</w:delText>
        </w:r>
      </w:del>
      <w:r w:rsidRPr="00AC28DC">
        <w:rPr>
          <w:lang w:val="en-IN"/>
        </w:rPr>
        <w:t xml:space="preserve"> </w:t>
      </w:r>
      <w:r>
        <w:rPr>
          <w:lang w:val="en-IN"/>
        </w:rPr>
        <w:t>calculates</w:t>
      </w:r>
      <w:r w:rsidR="00F82CFB">
        <w:rPr>
          <w:lang w:val="en-IN"/>
        </w:rPr>
        <w:t xml:space="preserve"> steep areas</w:t>
      </w:r>
      <w:r>
        <w:rPr>
          <w:lang w:val="en-IN"/>
        </w:rPr>
        <w:t xml:space="preserve"> by c</w:t>
      </w:r>
      <w:r w:rsidRPr="00A81D45">
        <w:rPr>
          <w:lang w:val="en-IN"/>
        </w:rPr>
        <w:t>reat</w:t>
      </w:r>
      <w:r w:rsidR="00F82CFB">
        <w:rPr>
          <w:lang w:val="en-IN"/>
        </w:rPr>
        <w:t>ing</w:t>
      </w:r>
      <w:r w:rsidRPr="00A81D45">
        <w:rPr>
          <w:lang w:val="en-IN"/>
        </w:rPr>
        <w:t xml:space="preserve"> mask of areas with slope equal or higher than a threshold</w:t>
      </w:r>
      <w:ins w:id="963" w:author="Nishant Deswal" w:date="2021-11-11T10:34:00Z">
        <w:r w:rsidR="00AC28DC">
          <w:rPr>
            <w:lang w:val="en-IN"/>
          </w:rPr>
          <w:t>.</w:t>
        </w:r>
      </w:ins>
    </w:p>
    <w:p w14:paraId="5B70B222" w14:textId="5E0E6B38" w:rsidR="00AC28DC" w:rsidRDefault="00AC28DC" w:rsidP="00AC28DC">
      <w:pPr>
        <w:rPr>
          <w:moveTo w:id="964" w:author="Nishant Deswal" w:date="2021-11-11T10:34:00Z"/>
          <w:lang w:val="en-GB"/>
        </w:rPr>
      </w:pPr>
      <w:ins w:id="965" w:author="Nishant Deswal" w:date="2021-11-11T10:34:00Z">
        <w:r>
          <w:rPr>
            <w:b/>
            <w:bCs/>
            <w:lang w:val="en-GB"/>
          </w:rPr>
          <w:t>Source</w:t>
        </w:r>
        <w:r w:rsidRPr="00AC28DC">
          <w:rPr>
            <w:lang w:val="en-GB"/>
            <w:rPrChange w:id="966" w:author="Nishant Deswal" w:date="2021-11-11T10:34:00Z">
              <w:rPr>
                <w:b/>
                <w:bCs/>
                <w:lang w:val="en-GB"/>
              </w:rPr>
            </w:rPrChange>
          </w:rPr>
          <w:t>:</w:t>
        </w:r>
        <w:r>
          <w:rPr>
            <w:b/>
            <w:bCs/>
            <w:lang w:val="en-GB"/>
          </w:rPr>
          <w:t xml:space="preserve"> </w:t>
        </w:r>
        <w:r>
          <w:rPr>
            <w:lang w:val="en-GB"/>
          </w:rPr>
          <w:t>this</w:t>
        </w:r>
      </w:ins>
      <w:moveToRangeStart w:id="967" w:author="Nishant Deswal" w:date="2021-11-11T10:34:00Z" w:name="move87519291"/>
      <w:moveTo w:id="968" w:author="Nishant Deswal" w:date="2021-11-11T10:34:00Z">
        <w:del w:id="969" w:author="Nishant Deswal" w:date="2021-11-11T10:34:00Z">
          <w:r w:rsidDel="00AC28DC">
            <w:rPr>
              <w:lang w:val="en-GB"/>
            </w:rPr>
            <w:delText>The</w:delText>
          </w:r>
        </w:del>
        <w:r>
          <w:rPr>
            <w:lang w:val="en-GB"/>
          </w:rPr>
          <w:t xml:space="preserve"> tool is part of geomorphological_analysis.py.</w:t>
        </w:r>
      </w:moveTo>
    </w:p>
    <w:moveToRangeEnd w:id="967"/>
    <w:p w14:paraId="5926090B" w14:textId="134BAC39" w:rsidR="00AC28DC" w:rsidRPr="00AC28DC" w:rsidRDefault="00AC28DC" w:rsidP="00A81D45">
      <w:pPr>
        <w:rPr>
          <w:b/>
          <w:bCs/>
          <w:lang w:val="en-IN"/>
          <w:rPrChange w:id="970" w:author="Nishant Deswal" w:date="2021-11-11T10:34:00Z">
            <w:rPr>
              <w:lang w:val="en-IN"/>
            </w:rPr>
          </w:rPrChange>
        </w:rPr>
      </w:pPr>
      <w:ins w:id="971" w:author="Nishant Deswal" w:date="2021-11-11T10:34:00Z">
        <w:r>
          <w:rPr>
            <w:b/>
            <w:bCs/>
            <w:lang w:val="en-IN"/>
          </w:rPr>
          <w:t>Description:</w:t>
        </w:r>
      </w:ins>
    </w:p>
    <w:p w14:paraId="219C2BB6" w14:textId="66C4FC7A" w:rsidR="001527C6" w:rsidRDefault="001073A8" w:rsidP="001073A8">
      <w:pPr>
        <w:rPr>
          <w:lang w:val="en-GB"/>
        </w:rPr>
      </w:pPr>
      <w:del w:id="972" w:author="Nishant Deswal" w:date="2021-11-11T10:34:00Z">
        <w:r w:rsidDel="00AC28DC">
          <w:rPr>
            <w:lang w:val="en-GB"/>
          </w:rPr>
          <w:delText xml:space="preserve">It </w:delText>
        </w:r>
      </w:del>
      <w:ins w:id="973" w:author="Nishant Deswal" w:date="2021-11-11T10:34:00Z">
        <w:r w:rsidR="00AC28DC">
          <w:rPr>
            <w:lang w:val="en-GB"/>
          </w:rPr>
          <w:t xml:space="preserve">This tool </w:t>
        </w:r>
      </w:ins>
      <w:r>
        <w:rPr>
          <w:lang w:val="en-GB"/>
        </w:rPr>
        <w:t xml:space="preserve">is composed of </w:t>
      </w:r>
      <w:r w:rsidR="00A56E4B">
        <w:rPr>
          <w:lang w:val="en-GB"/>
        </w:rPr>
        <w:t>following</w:t>
      </w:r>
      <w:r>
        <w:rPr>
          <w:lang w:val="en-GB"/>
        </w:rPr>
        <w:t xml:space="preserve"> arcpy tool</w:t>
      </w:r>
      <w:r w:rsidR="00A56E4B">
        <w:rPr>
          <w:lang w:val="en-GB"/>
        </w:rPr>
        <w:t>s</w:t>
      </w:r>
      <w:r>
        <w:rPr>
          <w:lang w:val="en-GB"/>
        </w:rPr>
        <w:t xml:space="preserve"> and has the following workflow</w:t>
      </w:r>
      <w:r w:rsidR="00F82CFB">
        <w:rPr>
          <w:lang w:val="en-GB"/>
        </w:rPr>
        <w:t>:</w:t>
      </w:r>
    </w:p>
    <w:p w14:paraId="3F1A3614" w14:textId="07802DF9" w:rsidR="00F82CFB" w:rsidRDefault="00AD4A8F" w:rsidP="006264AF">
      <w:pPr>
        <w:pStyle w:val="ListParagraph"/>
        <w:numPr>
          <w:ilvl w:val="0"/>
          <w:numId w:val="29"/>
        </w:numPr>
        <w:rPr>
          <w:lang w:val="en-GB"/>
        </w:rPr>
      </w:pPr>
      <w:r>
        <w:rPr>
          <w:lang w:val="en-GB"/>
        </w:rPr>
        <w:t xml:space="preserve">outSlope = </w:t>
      </w:r>
      <w:r w:rsidR="00345770" w:rsidRPr="00345770">
        <w:rPr>
          <w:lang w:val="en-GB"/>
        </w:rPr>
        <w:t>Slope(ElevationRaster)</w:t>
      </w:r>
    </w:p>
    <w:p w14:paraId="0BDCFDC5" w14:textId="092E2A3D" w:rsidR="00345770" w:rsidRDefault="00EA7D3C" w:rsidP="006264AF">
      <w:pPr>
        <w:pStyle w:val="ListParagraph"/>
        <w:numPr>
          <w:ilvl w:val="0"/>
          <w:numId w:val="29"/>
        </w:numPr>
        <w:rPr>
          <w:lang w:val="en-GB"/>
        </w:rPr>
      </w:pPr>
      <w:r w:rsidRPr="00EA7D3C">
        <w:rPr>
          <w:lang w:val="en-GB"/>
        </w:rPr>
        <w:t>SetNull(</w:t>
      </w:r>
      <w:r w:rsidR="004A3515">
        <w:rPr>
          <w:lang w:val="en-GB"/>
        </w:rPr>
        <w:t>outSlope</w:t>
      </w:r>
      <w:r w:rsidRPr="00EA7D3C">
        <w:rPr>
          <w:lang w:val="en-GB"/>
        </w:rPr>
        <w:t xml:space="preserve"> &lt; threshold, 1)</w:t>
      </w:r>
    </w:p>
    <w:p w14:paraId="7FDA2798" w14:textId="361C08AB" w:rsidR="00EA7D3C" w:rsidRDefault="00EA7D3C" w:rsidP="006264AF">
      <w:pPr>
        <w:pStyle w:val="ListParagraph"/>
        <w:numPr>
          <w:ilvl w:val="0"/>
          <w:numId w:val="29"/>
        </w:numPr>
        <w:rPr>
          <w:lang w:val="en-GB"/>
        </w:rPr>
      </w:pPr>
      <w:r w:rsidRPr="00EA7D3C">
        <w:rPr>
          <w:lang w:val="en-GB"/>
        </w:rPr>
        <w:t>arcpy.conversion.RasterToPolygon()</w:t>
      </w:r>
    </w:p>
    <w:p w14:paraId="2D0A2ABE" w14:textId="6C85482F" w:rsidR="00EA7D3C" w:rsidRDefault="00A732B1" w:rsidP="006264AF">
      <w:pPr>
        <w:pStyle w:val="ListParagraph"/>
        <w:numPr>
          <w:ilvl w:val="0"/>
          <w:numId w:val="29"/>
        </w:numPr>
        <w:rPr>
          <w:lang w:val="en-GB"/>
        </w:rPr>
      </w:pPr>
      <w:r w:rsidRPr="00A732B1">
        <w:rPr>
          <w:lang w:val="en-GB"/>
        </w:rPr>
        <w:t>arcpy.management.Dissolve()</w:t>
      </w:r>
    </w:p>
    <w:p w14:paraId="48186259" w14:textId="1B396860" w:rsidR="00A96E79" w:rsidRDefault="00C514C7" w:rsidP="00A96E79">
      <w:pPr>
        <w:rPr>
          <w:b/>
          <w:bCs/>
          <w:lang w:val="en-GB"/>
        </w:rPr>
      </w:pPr>
      <w:r>
        <w:rPr>
          <w:b/>
          <w:bCs/>
          <w:lang w:val="en-GB"/>
        </w:rPr>
        <w:t>Slope</w:t>
      </w:r>
    </w:p>
    <w:p w14:paraId="531EA30E" w14:textId="298E63F4" w:rsidR="00C514C7" w:rsidRDefault="00C514C7" w:rsidP="00A96E79">
      <w:pPr>
        <w:rPr>
          <w:lang w:val="en-GB"/>
        </w:rPr>
      </w:pPr>
      <w:r w:rsidRPr="00A53D94">
        <w:rPr>
          <w:lang w:val="en-GB"/>
        </w:rPr>
        <w:t>See</w:t>
      </w:r>
      <w:ins w:id="974" w:author="Nishant Deswal" w:date="2021-11-10T12:03:00Z">
        <w:r w:rsidR="007A1829" w:rsidRPr="00A53D94">
          <w:rPr>
            <w:lang w:val="en-GB"/>
          </w:rPr>
          <w:t xml:space="preserve"> </w:t>
        </w:r>
      </w:ins>
      <w:ins w:id="975" w:author="Nishant Deswal" w:date="2021-11-10T12:15:00Z">
        <w:r w:rsidR="00A53D94" w:rsidRPr="00A53D94">
          <w:rPr>
            <w:lang w:val="en-GB"/>
            <w:rPrChange w:id="976" w:author="Nishant Deswal" w:date="2021-11-10T12:15:00Z">
              <w:rPr>
                <w:highlight w:val="yellow"/>
                <w:lang w:val="en-GB"/>
              </w:rPr>
            </w:rPrChange>
          </w:rPr>
          <w:fldChar w:fldCharType="begin"/>
        </w:r>
        <w:r w:rsidR="00A53D94" w:rsidRPr="00A53D94">
          <w:rPr>
            <w:lang w:val="en-GB"/>
            <w:rPrChange w:id="977" w:author="Nishant Deswal" w:date="2021-11-10T12:15:00Z">
              <w:rPr>
                <w:highlight w:val="yellow"/>
                <w:lang w:val="en-GB"/>
              </w:rPr>
            </w:rPrChange>
          </w:rPr>
          <w:instrText xml:space="preserve"> HYPERLINK  \l "slope_arcpy" </w:instrText>
        </w:r>
        <w:r w:rsidR="00A53D94" w:rsidRPr="00A53D94">
          <w:rPr>
            <w:lang w:val="en-GB"/>
            <w:rPrChange w:id="978" w:author="Nishant Deswal" w:date="2021-11-10T12:15:00Z">
              <w:rPr>
                <w:highlight w:val="yellow"/>
                <w:lang w:val="en-GB"/>
              </w:rPr>
            </w:rPrChange>
          </w:rPr>
          <w:fldChar w:fldCharType="separate"/>
        </w:r>
        <w:r w:rsidR="00A53D94" w:rsidRPr="00A53D94">
          <w:rPr>
            <w:rStyle w:val="Hyperlink"/>
            <w:lang w:val="en-GB"/>
            <w:rPrChange w:id="979" w:author="Nishant Deswal" w:date="2021-11-10T12:15:00Z">
              <w:rPr>
                <w:rStyle w:val="Hyperlink"/>
                <w:highlight w:val="yellow"/>
                <w:lang w:val="en-GB"/>
              </w:rPr>
            </w:rPrChange>
          </w:rPr>
          <w:t>slope</w:t>
        </w:r>
        <w:r w:rsidR="00A53D94" w:rsidRPr="00A53D94">
          <w:rPr>
            <w:lang w:val="en-GB"/>
            <w:rPrChange w:id="980" w:author="Nishant Deswal" w:date="2021-11-10T12:15:00Z">
              <w:rPr>
                <w:highlight w:val="yellow"/>
                <w:lang w:val="en-GB"/>
              </w:rPr>
            </w:rPrChange>
          </w:rPr>
          <w:fldChar w:fldCharType="end"/>
        </w:r>
      </w:ins>
      <w:r w:rsidRPr="00A53D94">
        <w:rPr>
          <w:lang w:val="en-GB"/>
        </w:rPr>
        <w:t xml:space="preserve"> calculate slope.</w:t>
      </w:r>
    </w:p>
    <w:p w14:paraId="333D8866" w14:textId="090F5E1A" w:rsidR="00C514C7" w:rsidRDefault="00C514C7" w:rsidP="00A96E79">
      <w:pPr>
        <w:rPr>
          <w:lang w:val="en-GB"/>
        </w:rPr>
      </w:pPr>
      <w:bookmarkStart w:id="981" w:name="SetNull"/>
      <w:r>
        <w:rPr>
          <w:b/>
          <w:bCs/>
          <w:lang w:val="en-GB"/>
        </w:rPr>
        <w:t>Set</w:t>
      </w:r>
      <w:ins w:id="982" w:author="Nishant Deswal" w:date="2021-11-10T12:04:00Z">
        <w:r w:rsidR="007A1829">
          <w:rPr>
            <w:b/>
            <w:bCs/>
            <w:lang w:val="en-GB"/>
          </w:rPr>
          <w:t xml:space="preserve"> </w:t>
        </w:r>
      </w:ins>
      <w:ins w:id="983" w:author="Nishant Deswal" w:date="2021-11-10T12:13:00Z">
        <w:r w:rsidR="0027107F">
          <w:rPr>
            <w:b/>
            <w:bCs/>
            <w:lang w:val="en-GB"/>
          </w:rPr>
          <w:t>n</w:t>
        </w:r>
      </w:ins>
      <w:del w:id="984" w:author="Nishant Deswal" w:date="2021-11-10T12:12:00Z">
        <w:r w:rsidDel="0027107F">
          <w:rPr>
            <w:b/>
            <w:bCs/>
            <w:lang w:val="en-GB"/>
          </w:rPr>
          <w:delText>N</w:delText>
        </w:r>
      </w:del>
      <w:r>
        <w:rPr>
          <w:b/>
          <w:bCs/>
          <w:lang w:val="en-GB"/>
        </w:rPr>
        <w:t>ull</w:t>
      </w:r>
      <w:ins w:id="985" w:author="Nishant Deswal" w:date="2021-11-10T11:52:00Z">
        <w:r w:rsidR="00637C21">
          <w:rPr>
            <w:b/>
            <w:bCs/>
            <w:lang w:val="en-GB"/>
          </w:rPr>
          <w:t xml:space="preserve"> </w:t>
        </w:r>
      </w:ins>
      <w:ins w:id="986" w:author="Nishant Deswal" w:date="2021-11-10T11:51:00Z">
        <w:r w:rsidR="00637C21">
          <w:rPr>
            <w:b/>
            <w:bCs/>
            <w:lang w:val="en-GB"/>
          </w:rPr>
          <w:t>[</w:t>
        </w:r>
      </w:ins>
      <w:ins w:id="987" w:author="Nishant Deswal" w:date="2021-11-10T12:04:00Z">
        <w:r w:rsidR="007A1829">
          <w:rPr>
            <w:i/>
            <w:iCs/>
            <w:u w:val="single"/>
            <w:lang w:val="en-GB"/>
          </w:rPr>
          <w:fldChar w:fldCharType="begin"/>
        </w:r>
        <w:r w:rsidR="007A1829">
          <w:rPr>
            <w:i/>
            <w:iCs/>
            <w:u w:val="single"/>
            <w:lang w:val="en-GB"/>
          </w:rPr>
          <w:instrText xml:space="preserve"> HYPERLINK "https://pro.arcgis.com/en/pro-app/latest/tool-reference/spatial-analyst/set-null.htm" </w:instrText>
        </w:r>
        <w:r w:rsidR="007A1829">
          <w:rPr>
            <w:i/>
            <w:iCs/>
            <w:u w:val="single"/>
            <w:lang w:val="en-GB"/>
          </w:rPr>
          <w:fldChar w:fldCharType="separate"/>
        </w:r>
        <w:r w:rsidR="00637C21" w:rsidRPr="007A1829">
          <w:rPr>
            <w:rStyle w:val="Hyperlink"/>
            <w:i/>
            <w:iCs/>
            <w:lang w:val="en-GB"/>
          </w:rPr>
          <w:t>link</w:t>
        </w:r>
        <w:r w:rsidR="007A1829">
          <w:rPr>
            <w:i/>
            <w:iCs/>
            <w:u w:val="single"/>
            <w:lang w:val="en-GB"/>
          </w:rPr>
          <w:fldChar w:fldCharType="end"/>
        </w:r>
      </w:ins>
      <w:ins w:id="988" w:author="Nishant Deswal" w:date="2021-11-10T11:51:00Z">
        <w:r w:rsidR="00637C21">
          <w:rPr>
            <w:b/>
            <w:bCs/>
            <w:lang w:val="en-GB"/>
          </w:rPr>
          <w:t>]</w:t>
        </w:r>
      </w:ins>
    </w:p>
    <w:bookmarkEnd w:id="981"/>
    <w:p w14:paraId="4CE5BCD0" w14:textId="63D2E446" w:rsidR="00C514C7" w:rsidRDefault="004F11EA" w:rsidP="00A96E79">
      <w:r w:rsidRPr="004F11EA">
        <w:t>Set Null sets identified cell locations to NoData based on a specified criteria. It returns NoData if a conditional evaluation is true, and returns the value specified by another raster if it is false</w:t>
      </w:r>
      <w:r>
        <w:t>.</w:t>
      </w:r>
      <w:r w:rsidR="00E31AEF">
        <w:t xml:space="preserve"> The usage f</w:t>
      </w:r>
      <w:r w:rsidR="000909DD">
        <w:t>or this tool is summarised below.</w:t>
      </w:r>
    </w:p>
    <w:p w14:paraId="29EE9BE1" w14:textId="77777777" w:rsidR="00E31AEF" w:rsidRPr="00E31AEF" w:rsidRDefault="00E31AEF" w:rsidP="00E31AEF">
      <w:pPr>
        <w:rPr>
          <w:lang w:val="en-IN"/>
        </w:rPr>
      </w:pPr>
      <w:r w:rsidRPr="00E31AEF">
        <w:rPr>
          <w:lang w:val="en-IN"/>
        </w:rPr>
        <w:t>If the evaluation of the where clause is true, the cell location on the output raster will be assigned NoData. If the evaluation is false, the output raster will be defined by the input false raster or constant value.</w:t>
      </w:r>
    </w:p>
    <w:p w14:paraId="41DEBFAF" w14:textId="77777777" w:rsidR="00E31AEF" w:rsidRPr="00E31AEF" w:rsidRDefault="00E31AEF" w:rsidP="00E31AEF">
      <w:pPr>
        <w:rPr>
          <w:lang w:val="en-IN"/>
        </w:rPr>
      </w:pPr>
      <w:r w:rsidRPr="00E31AEF">
        <w:rPr>
          <w:lang w:val="en-IN"/>
        </w:rPr>
        <w:t>If no where clause is specified, the output raster will have NoData wherever the conditional raster is not 0.</w:t>
      </w:r>
    </w:p>
    <w:p w14:paraId="196C7837" w14:textId="77777777" w:rsidR="00E31AEF" w:rsidRPr="00E31AEF" w:rsidRDefault="00E31AEF" w:rsidP="00E31AEF">
      <w:pPr>
        <w:rPr>
          <w:lang w:val="en-IN"/>
        </w:rPr>
      </w:pPr>
      <w:r w:rsidRPr="00E31AEF">
        <w:rPr>
          <w:lang w:val="en-IN"/>
        </w:rPr>
        <w:t>The input conditional raster does not affect whether the output data type is integer or floating point. If the input false raster (or constant value) contains floating-point values, the output raster will be floating point. If it contains all integer values, the output will be an integer raster.</w:t>
      </w:r>
    </w:p>
    <w:p w14:paraId="0A681E1A" w14:textId="451EA52B" w:rsidR="00CC4930" w:rsidRPr="00637C21" w:rsidRDefault="00CC4930">
      <w:pPr>
        <w:spacing w:after="220"/>
        <w:rPr>
          <w:b/>
          <w:lang w:val="en-GB"/>
          <w:rPrChange w:id="989" w:author="Nishant Deswal" w:date="2021-11-10T14:44:00Z">
            <w:rPr>
              <w:b/>
              <w:bCs/>
              <w:lang w:val="en-IN"/>
            </w:rPr>
          </w:rPrChange>
        </w:rPr>
        <w:pPrChange w:id="990" w:author="Nishant Deswal" w:date="2021-11-10T14:44:00Z">
          <w:pPr/>
        </w:pPrChange>
      </w:pPr>
      <w:bookmarkStart w:id="991" w:name="Raster_to_polygon"/>
      <w:r>
        <w:rPr>
          <w:b/>
          <w:bCs/>
          <w:lang w:val="en-IN"/>
        </w:rPr>
        <w:t xml:space="preserve">Raster to </w:t>
      </w:r>
      <w:ins w:id="992" w:author="Nishant Deswal" w:date="2021-11-10T12:12:00Z">
        <w:r w:rsidR="0027107F">
          <w:rPr>
            <w:b/>
            <w:bCs/>
            <w:lang w:val="en-IN"/>
          </w:rPr>
          <w:t>p</w:t>
        </w:r>
      </w:ins>
      <w:del w:id="993" w:author="Nishant Deswal" w:date="2021-11-10T12:12:00Z">
        <w:r w:rsidDel="0027107F">
          <w:rPr>
            <w:b/>
            <w:bCs/>
            <w:lang w:val="en-IN"/>
          </w:rPr>
          <w:delText>P</w:delText>
        </w:r>
      </w:del>
      <w:r>
        <w:rPr>
          <w:b/>
          <w:bCs/>
          <w:lang w:val="en-IN"/>
        </w:rPr>
        <w:t>olygon</w:t>
      </w:r>
      <w:ins w:id="994" w:author="Nishant Deswal" w:date="2021-11-10T11:51:00Z">
        <w:r w:rsidR="00637C21">
          <w:rPr>
            <w:b/>
            <w:bCs/>
            <w:lang w:val="en-IN"/>
          </w:rPr>
          <w:t xml:space="preserve"> </w:t>
        </w:r>
        <w:r w:rsidR="00637C21">
          <w:rPr>
            <w:b/>
            <w:bCs/>
            <w:lang w:val="en-GB"/>
          </w:rPr>
          <w:t>[</w:t>
        </w:r>
      </w:ins>
      <w:ins w:id="995" w:author="Nishant Deswal" w:date="2021-11-10T12:04:00Z">
        <w:r w:rsidR="00BE2879">
          <w:rPr>
            <w:i/>
            <w:iCs/>
            <w:u w:val="single"/>
            <w:lang w:val="en-GB"/>
          </w:rPr>
          <w:fldChar w:fldCharType="begin"/>
        </w:r>
        <w:r w:rsidR="00BE2879">
          <w:rPr>
            <w:i/>
            <w:iCs/>
            <w:u w:val="single"/>
            <w:lang w:val="en-GB"/>
          </w:rPr>
          <w:instrText xml:space="preserve"> HYPERLINK "https://pro.arcgis.com/en/pro-app/latest/tool-reference/conversion/raster-to-polygon.htm" </w:instrText>
        </w:r>
        <w:r w:rsidR="00BE2879">
          <w:rPr>
            <w:i/>
            <w:iCs/>
            <w:u w:val="single"/>
            <w:lang w:val="en-GB"/>
          </w:rPr>
          <w:fldChar w:fldCharType="separate"/>
        </w:r>
        <w:r w:rsidR="00637C21" w:rsidRPr="00BE2879">
          <w:rPr>
            <w:rStyle w:val="Hyperlink"/>
            <w:i/>
            <w:iCs/>
            <w:lang w:val="en-GB"/>
          </w:rPr>
          <w:t>link</w:t>
        </w:r>
        <w:r w:rsidR="00BE2879">
          <w:rPr>
            <w:i/>
            <w:iCs/>
            <w:u w:val="single"/>
            <w:lang w:val="en-GB"/>
          </w:rPr>
          <w:fldChar w:fldCharType="end"/>
        </w:r>
      </w:ins>
      <w:ins w:id="996" w:author="Nishant Deswal" w:date="2021-11-10T11:51:00Z">
        <w:r w:rsidR="00637C21">
          <w:rPr>
            <w:b/>
            <w:bCs/>
            <w:lang w:val="en-GB"/>
          </w:rPr>
          <w:t>]</w:t>
        </w:r>
      </w:ins>
    </w:p>
    <w:bookmarkEnd w:id="991"/>
    <w:p w14:paraId="08ABC591" w14:textId="3466D8F6" w:rsidR="00CC4930" w:rsidRDefault="007B604C" w:rsidP="00E31AEF">
      <w:r>
        <w:t>This tool c</w:t>
      </w:r>
      <w:r w:rsidR="006E4FA1" w:rsidRPr="006E4FA1">
        <w:t>onverts a raster dataset to polygon features.</w:t>
      </w:r>
    </w:p>
    <w:p w14:paraId="5B1FA9F9" w14:textId="6701EDFE" w:rsidR="00B97C23" w:rsidRPr="00637C21" w:rsidRDefault="00B97C23">
      <w:pPr>
        <w:spacing w:after="220"/>
        <w:rPr>
          <w:b/>
          <w:lang w:val="en-GB"/>
          <w:rPrChange w:id="997" w:author="Nishant Deswal" w:date="2021-11-10T14:44:00Z">
            <w:rPr>
              <w:b/>
              <w:bCs/>
            </w:rPr>
          </w:rPrChange>
        </w:rPr>
        <w:pPrChange w:id="998" w:author="Nishant Deswal" w:date="2021-11-10T14:44:00Z">
          <w:pPr/>
        </w:pPrChange>
      </w:pPr>
      <w:r>
        <w:rPr>
          <w:b/>
          <w:bCs/>
        </w:rPr>
        <w:t>Dissolve</w:t>
      </w:r>
      <w:ins w:id="999" w:author="Nishant Deswal" w:date="2021-11-10T11:51:00Z">
        <w:r w:rsidR="00637C21">
          <w:rPr>
            <w:b/>
            <w:bCs/>
          </w:rPr>
          <w:t xml:space="preserve"> </w:t>
        </w:r>
        <w:r w:rsidR="00637C21">
          <w:rPr>
            <w:b/>
            <w:bCs/>
            <w:lang w:val="en-GB"/>
          </w:rPr>
          <w:t>[</w:t>
        </w:r>
      </w:ins>
      <w:ins w:id="1000" w:author="Nishant Deswal" w:date="2021-11-10T12:05:00Z">
        <w:r w:rsidR="00BE2879">
          <w:rPr>
            <w:i/>
            <w:iCs/>
            <w:u w:val="single"/>
            <w:lang w:val="en-GB"/>
          </w:rPr>
          <w:fldChar w:fldCharType="begin"/>
        </w:r>
        <w:r w:rsidR="00BE2879">
          <w:rPr>
            <w:i/>
            <w:iCs/>
            <w:u w:val="single"/>
            <w:lang w:val="en-GB"/>
          </w:rPr>
          <w:instrText xml:space="preserve"> HYPERLINK "https://pro.arcgis.com/en/pro-app/latest/tool-reference/data-management/dissolve.htm" </w:instrText>
        </w:r>
        <w:r w:rsidR="00BE2879">
          <w:rPr>
            <w:i/>
            <w:iCs/>
            <w:u w:val="single"/>
            <w:lang w:val="en-GB"/>
          </w:rPr>
          <w:fldChar w:fldCharType="separate"/>
        </w:r>
        <w:r w:rsidR="00637C21" w:rsidRPr="00BE2879">
          <w:rPr>
            <w:rStyle w:val="Hyperlink"/>
            <w:i/>
            <w:iCs/>
            <w:lang w:val="en-GB"/>
          </w:rPr>
          <w:t>link</w:t>
        </w:r>
        <w:r w:rsidR="00BE2879">
          <w:rPr>
            <w:i/>
            <w:iCs/>
            <w:u w:val="single"/>
            <w:lang w:val="en-GB"/>
          </w:rPr>
          <w:fldChar w:fldCharType="end"/>
        </w:r>
      </w:ins>
      <w:ins w:id="1001" w:author="Nishant Deswal" w:date="2021-11-10T11:51:00Z">
        <w:r w:rsidR="00637C21">
          <w:rPr>
            <w:b/>
            <w:bCs/>
            <w:lang w:val="en-GB"/>
          </w:rPr>
          <w:t>]</w:t>
        </w:r>
      </w:ins>
    </w:p>
    <w:p w14:paraId="0D39B78A" w14:textId="007D797E" w:rsidR="00B97C23" w:rsidRDefault="007B604C" w:rsidP="00E31AEF">
      <w:r>
        <w:t>This tool a</w:t>
      </w:r>
      <w:r w:rsidR="001062B4" w:rsidRPr="001062B4">
        <w:t>ggregates features based on specified attributes.</w:t>
      </w:r>
    </w:p>
    <w:p w14:paraId="44486E0E" w14:textId="73ECE8CA" w:rsidR="007B604C" w:rsidRDefault="007B604C" w:rsidP="00E31AEF">
      <w:pPr>
        <w:rPr>
          <w:lang w:val="en-IN"/>
        </w:rPr>
      </w:pPr>
      <w:r w:rsidRPr="007B604C">
        <w:rPr>
          <w:noProof/>
          <w:lang w:val="en-IN"/>
        </w:rPr>
        <w:drawing>
          <wp:inline distT="0" distB="0" distL="0" distR="0" wp14:anchorId="62AB8CFC" wp14:editId="6A4C8645">
            <wp:extent cx="4732430" cy="1516511"/>
            <wp:effectExtent l="0" t="0" r="0" b="762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9"/>
                    <a:stretch>
                      <a:fillRect/>
                    </a:stretch>
                  </pic:blipFill>
                  <pic:spPr>
                    <a:xfrm>
                      <a:off x="0" y="0"/>
                      <a:ext cx="4732430" cy="1516511"/>
                    </a:xfrm>
                    <a:prstGeom prst="rect">
                      <a:avLst/>
                    </a:prstGeom>
                  </pic:spPr>
                </pic:pic>
              </a:graphicData>
            </a:graphic>
          </wp:inline>
        </w:drawing>
      </w:r>
    </w:p>
    <w:p w14:paraId="005DCD94" w14:textId="37C330DC" w:rsidR="007B604C" w:rsidRDefault="00FF4333">
      <w:pPr>
        <w:spacing w:after="0"/>
        <w:rPr>
          <w:ins w:id="1002" w:author="Nishant Deswal" w:date="2021-11-10T10:16:00Z"/>
          <w:lang w:val="en-IN"/>
        </w:rPr>
      </w:pPr>
      <w:ins w:id="1003" w:author="Nishant Deswal" w:date="2021-11-10T10:16:00Z">
        <w:r>
          <w:rPr>
            <w:lang w:val="en-IN"/>
          </w:rPr>
          <w:br w:type="page"/>
        </w:r>
      </w:ins>
    </w:p>
    <w:p w14:paraId="563631BA" w14:textId="35D3D5DD" w:rsidR="007B604C" w:rsidRPr="00844F90" w:rsidDel="00FF4333" w:rsidRDefault="007B604C" w:rsidP="00E31AEF">
      <w:pPr>
        <w:rPr>
          <w:del w:id="1004" w:author="Nishant Deswal" w:date="2021-11-10T10:16:00Z"/>
          <w:sz w:val="24"/>
          <w:szCs w:val="32"/>
          <w:lang w:val="en-IN"/>
          <w:rPrChange w:id="1005" w:author="Nishant Deswal" w:date="2021-11-10T10:32:00Z">
            <w:rPr>
              <w:del w:id="1006" w:author="Nishant Deswal" w:date="2021-11-10T10:16:00Z"/>
              <w:lang w:val="en-IN"/>
            </w:rPr>
          </w:rPrChange>
        </w:rPr>
      </w:pPr>
    </w:p>
    <w:p w14:paraId="7EFFAB21" w14:textId="174095B4" w:rsidR="007B604C" w:rsidRPr="00844F90" w:rsidRDefault="00FF4333" w:rsidP="007B604C">
      <w:pPr>
        <w:pStyle w:val="Heading2"/>
        <w:rPr>
          <w:sz w:val="24"/>
          <w:szCs w:val="32"/>
          <w:rPrChange w:id="1007" w:author="Nishant Deswal" w:date="2021-11-10T14:44:00Z">
            <w:rPr/>
          </w:rPrChange>
        </w:rPr>
      </w:pPr>
      <w:bookmarkStart w:id="1008" w:name="_Toc87352447"/>
      <w:bookmarkStart w:id="1009" w:name="fill_arcpy"/>
      <w:ins w:id="1010" w:author="Nishant Deswal" w:date="2021-11-10T10:15:00Z">
        <w:r w:rsidRPr="00844F90">
          <w:rPr>
            <w:sz w:val="24"/>
            <w:szCs w:val="32"/>
            <w:rPrChange w:id="1011" w:author="Nishant Deswal" w:date="2021-11-10T10:32:00Z">
              <w:rPr/>
            </w:rPrChange>
          </w:rPr>
          <w:t xml:space="preserve">  </w:t>
        </w:r>
      </w:ins>
      <w:r w:rsidR="00754E5A" w:rsidRPr="00844F90">
        <w:rPr>
          <w:sz w:val="24"/>
          <w:szCs w:val="32"/>
          <w:rPrChange w:id="1012" w:author="Nishant Deswal" w:date="2021-11-10T14:44:00Z">
            <w:rPr/>
          </w:rPrChange>
        </w:rPr>
        <w:t>Calculate fill</w:t>
      </w:r>
      <w:bookmarkEnd w:id="1008"/>
    </w:p>
    <w:bookmarkEnd w:id="1009"/>
    <w:p w14:paraId="49536B76" w14:textId="4900B1C7" w:rsidR="00754E5A" w:rsidDel="003A1B9E" w:rsidRDefault="003A1B9E" w:rsidP="00754E5A">
      <w:pPr>
        <w:rPr>
          <w:del w:id="1013" w:author="Nishant Deswal" w:date="2021-11-11T10:44:00Z"/>
          <w:lang w:val="en-GB"/>
        </w:rPr>
      </w:pPr>
      <w:ins w:id="1014" w:author="Nishant Deswal" w:date="2021-11-11T10:44:00Z">
        <w:r>
          <w:rPr>
            <w:b/>
            <w:bCs/>
            <w:lang w:val="en-GB"/>
          </w:rPr>
          <w:t xml:space="preserve">Outline: </w:t>
        </w:r>
      </w:ins>
      <w:del w:id="1015" w:author="Nishant Deswal" w:date="2021-11-11T10:44:00Z">
        <w:r w:rsidR="00754E5A" w:rsidDel="003A1B9E">
          <w:rPr>
            <w:lang w:val="en-GB"/>
          </w:rPr>
          <w:delText xml:space="preserve">The tool is part of </w:delText>
        </w:r>
        <w:r w:rsidR="00FA703D" w:rsidDel="003A1B9E">
          <w:rPr>
            <w:lang w:val="en-GB"/>
          </w:rPr>
          <w:delText>hydro</w:delText>
        </w:r>
        <w:r w:rsidR="00754E5A" w:rsidDel="003A1B9E">
          <w:rPr>
            <w:lang w:val="en-GB"/>
          </w:rPr>
          <w:delText>logical_analysis.py.</w:delText>
        </w:r>
      </w:del>
    </w:p>
    <w:p w14:paraId="5CD59078" w14:textId="1C3C16DC" w:rsidR="00EF39D1" w:rsidRDefault="00D85D3A" w:rsidP="00EF39D1">
      <w:pPr>
        <w:rPr>
          <w:ins w:id="1016" w:author="Nishant Deswal" w:date="2021-11-11T10:44:00Z"/>
          <w:lang w:val="en-IN"/>
        </w:rPr>
      </w:pPr>
      <w:del w:id="1017" w:author="Nishant Deswal" w:date="2021-11-11T10:44:00Z">
        <w:r w:rsidDel="003A1B9E">
          <w:rPr>
            <w:lang w:val="en-IN"/>
          </w:rPr>
          <w:delText xml:space="preserve">This tool </w:delText>
        </w:r>
      </w:del>
      <w:ins w:id="1018" w:author="Nishant Deswal" w:date="2021-11-11T10:44:00Z">
        <w:r w:rsidR="003A1B9E">
          <w:rPr>
            <w:lang w:val="en-IN"/>
          </w:rPr>
          <w:t xml:space="preserve">it </w:t>
        </w:r>
      </w:ins>
      <w:r>
        <w:rPr>
          <w:lang w:val="en-IN"/>
        </w:rPr>
        <w:t>c</w:t>
      </w:r>
      <w:r w:rsidR="00EF39D1" w:rsidRPr="00EF39D1">
        <w:rPr>
          <w:lang w:val="en-IN"/>
        </w:rPr>
        <w:t>alculates filled digital elevation model raster.</w:t>
      </w:r>
    </w:p>
    <w:p w14:paraId="70FEAD38" w14:textId="53295FA1" w:rsidR="003A1B9E" w:rsidRDefault="003A1B9E" w:rsidP="003A1B9E">
      <w:pPr>
        <w:rPr>
          <w:ins w:id="1019" w:author="Nishant Deswal" w:date="2021-11-11T10:44:00Z"/>
          <w:lang w:val="en-GB"/>
        </w:rPr>
      </w:pPr>
      <w:ins w:id="1020" w:author="Nishant Deswal" w:date="2021-11-11T10:44:00Z">
        <w:r>
          <w:rPr>
            <w:b/>
            <w:bCs/>
            <w:lang w:val="en-GB"/>
          </w:rPr>
          <w:t xml:space="preserve">Source: </w:t>
        </w:r>
        <w:r>
          <w:rPr>
            <w:lang w:val="en-GB"/>
          </w:rPr>
          <w:t>this tool is part of hydrological_analysis.py.</w:t>
        </w:r>
      </w:ins>
    </w:p>
    <w:p w14:paraId="4845B0AA" w14:textId="5951404A" w:rsidR="003A1B9E" w:rsidRPr="003A1B9E" w:rsidRDefault="003A1B9E" w:rsidP="00EF39D1">
      <w:pPr>
        <w:rPr>
          <w:b/>
          <w:bCs/>
          <w:lang w:val="en-IN"/>
          <w:rPrChange w:id="1021" w:author="Nishant Deswal" w:date="2021-11-11T10:44:00Z">
            <w:rPr>
              <w:lang w:val="en-IN"/>
            </w:rPr>
          </w:rPrChange>
        </w:rPr>
      </w:pPr>
      <w:ins w:id="1022" w:author="Nishant Deswal" w:date="2021-11-11T10:44:00Z">
        <w:r>
          <w:rPr>
            <w:b/>
            <w:bCs/>
            <w:lang w:val="en-IN"/>
          </w:rPr>
          <w:t>Description:</w:t>
        </w:r>
      </w:ins>
    </w:p>
    <w:p w14:paraId="7B605740" w14:textId="7994F49B" w:rsidR="00754E5A" w:rsidRDefault="00754E5A" w:rsidP="00754E5A">
      <w:pPr>
        <w:rPr>
          <w:lang w:val="en-GB"/>
        </w:rPr>
      </w:pPr>
      <w:del w:id="1023" w:author="Nishant Deswal" w:date="2021-11-11T10:44:00Z">
        <w:r w:rsidDel="003A1B9E">
          <w:rPr>
            <w:lang w:val="en-GB"/>
          </w:rPr>
          <w:delText xml:space="preserve">It </w:delText>
        </w:r>
      </w:del>
      <w:ins w:id="1024" w:author="Nishant Deswal" w:date="2021-11-11T10:44:00Z">
        <w:r w:rsidR="003A1B9E">
          <w:rPr>
            <w:lang w:val="en-GB"/>
          </w:rPr>
          <w:t xml:space="preserve">This tool </w:t>
        </w:r>
      </w:ins>
      <w:r>
        <w:rPr>
          <w:lang w:val="en-GB"/>
        </w:rPr>
        <w:t>is composed of one arcpy tool and has the following workflow:</w:t>
      </w:r>
    </w:p>
    <w:p w14:paraId="1908A25F" w14:textId="301EE32B" w:rsidR="00EF39D1" w:rsidRPr="00EF39D1" w:rsidRDefault="00D73436" w:rsidP="006264AF">
      <w:pPr>
        <w:pStyle w:val="ListParagraph"/>
        <w:numPr>
          <w:ilvl w:val="0"/>
          <w:numId w:val="30"/>
        </w:numPr>
        <w:rPr>
          <w:lang w:val="en-GB"/>
        </w:rPr>
      </w:pPr>
      <w:r w:rsidRPr="00D73436">
        <w:rPr>
          <w:lang w:val="en-GB"/>
        </w:rPr>
        <w:t>Fill(inSurfaceRaster, zLimit)</w:t>
      </w:r>
    </w:p>
    <w:p w14:paraId="3DA45D3E" w14:textId="27288ECF" w:rsidR="00BE2879" w:rsidRPr="00BE2879" w:rsidRDefault="00BE2879" w:rsidP="00D73436">
      <w:pPr>
        <w:rPr>
          <w:ins w:id="1025" w:author="Nishant Deswal" w:date="2021-11-10T12:05:00Z"/>
          <w:b/>
          <w:bCs/>
          <w:rPrChange w:id="1026" w:author="Nishant Deswal" w:date="2021-11-10T12:05:00Z">
            <w:rPr>
              <w:ins w:id="1027" w:author="Nishant Deswal" w:date="2021-11-10T12:05:00Z"/>
            </w:rPr>
          </w:rPrChange>
        </w:rPr>
      </w:pPr>
      <w:ins w:id="1028" w:author="Nishant Deswal" w:date="2021-11-10T12:05:00Z">
        <w:r>
          <w:rPr>
            <w:b/>
            <w:bCs/>
          </w:rPr>
          <w:t>Fill [</w:t>
        </w:r>
        <w:r>
          <w:rPr>
            <w:i/>
            <w:iCs/>
            <w:u w:val="single"/>
          </w:rPr>
          <w:fldChar w:fldCharType="begin"/>
        </w:r>
        <w:r>
          <w:rPr>
            <w:i/>
            <w:iCs/>
            <w:u w:val="single"/>
          </w:rPr>
          <w:instrText xml:space="preserve"> HYPERLINK "https://pro.arcgis.com/en/pro-app/latest/tool-reference/spatial-analyst/fill.htm" </w:instrText>
        </w:r>
        <w:r>
          <w:rPr>
            <w:i/>
            <w:iCs/>
            <w:u w:val="single"/>
          </w:rPr>
          <w:fldChar w:fldCharType="separate"/>
        </w:r>
        <w:r w:rsidRPr="00BE2879">
          <w:rPr>
            <w:rStyle w:val="Hyperlink"/>
            <w:i/>
            <w:iCs/>
          </w:rPr>
          <w:t>link</w:t>
        </w:r>
        <w:r>
          <w:rPr>
            <w:i/>
            <w:iCs/>
            <w:u w:val="single"/>
          </w:rPr>
          <w:fldChar w:fldCharType="end"/>
        </w:r>
        <w:r>
          <w:rPr>
            <w:b/>
            <w:bCs/>
          </w:rPr>
          <w:t>]</w:t>
        </w:r>
      </w:ins>
    </w:p>
    <w:p w14:paraId="3DB021DB" w14:textId="755AF636" w:rsidR="00D73436" w:rsidRDefault="008A56AD" w:rsidP="00D73436">
      <w:r w:rsidRPr="008A56AD">
        <w:t>Fills sinks in a surface raster to remove small imperfections in the data.</w:t>
      </w:r>
      <w:r>
        <w:t xml:space="preserve"> Its usage is </w:t>
      </w:r>
      <w:r w:rsidR="00A42902">
        <w:t>summarized</w:t>
      </w:r>
      <w:r>
        <w:t xml:space="preserve"> below.</w:t>
      </w:r>
    </w:p>
    <w:p w14:paraId="43DF2F53" w14:textId="77777777" w:rsidR="00A42902" w:rsidRPr="00A42902" w:rsidRDefault="00A42902" w:rsidP="00A42902">
      <w:pPr>
        <w:rPr>
          <w:lang w:val="en-IN"/>
        </w:rPr>
      </w:pPr>
      <w:r w:rsidRPr="00A42902">
        <w:rPr>
          <w:lang w:val="en-IN"/>
        </w:rPr>
        <w:t>A sink is a cell with an undefined drainage direction; no cells surrounding it are lower. The pour point is the boundary cell with the lowest elevation for the contributing area of a sink. If the sink were filled with water, this is the point where water would pour out.</w:t>
      </w:r>
    </w:p>
    <w:p w14:paraId="64274CA8" w14:textId="0B61EA02" w:rsidR="00A42902" w:rsidRDefault="004516BF" w:rsidP="004516BF">
      <w:r w:rsidRPr="004516BF">
        <w:t>The z-limit specifies the maximum difference allowed between the depth of a sink and the pour point and determines which sinks will be filled and which will remain untouched. The z-limit is not the maximum depth to which a sink will be filled.</w:t>
      </w:r>
    </w:p>
    <w:p w14:paraId="5299F43B" w14:textId="3985715A" w:rsidR="00BD2000" w:rsidRPr="00BD2000" w:rsidRDefault="00BD2000" w:rsidP="00BD2000">
      <w:pPr>
        <w:rPr>
          <w:ins w:id="1029" w:author="Nishant Deswal" w:date="2021-11-10T10:16:00Z"/>
          <w:lang w:val="en-IN"/>
        </w:rPr>
      </w:pPr>
      <w:r w:rsidRPr="00BD2000">
        <w:rPr>
          <w:lang w:val="en-IN"/>
        </w:rPr>
        <w:t>All sinks that are less than the z-limit, and lower than their lowest adjacent neighbours, will be filled to the height of their pour points.</w:t>
      </w:r>
    </w:p>
    <w:p w14:paraId="4F5A55D2" w14:textId="77777777" w:rsidR="00FF4333" w:rsidRDefault="00FF4333">
      <w:pPr>
        <w:spacing w:after="0"/>
        <w:rPr>
          <w:ins w:id="1030" w:author="Nishant Deswal" w:date="2021-11-10T10:16:00Z"/>
          <w:lang w:val="en-IN"/>
        </w:rPr>
      </w:pPr>
      <w:ins w:id="1031" w:author="Nishant Deswal" w:date="2021-11-10T10:16:00Z">
        <w:r>
          <w:rPr>
            <w:lang w:val="en-IN"/>
          </w:rPr>
          <w:br w:type="page"/>
        </w:r>
      </w:ins>
    </w:p>
    <w:p w14:paraId="3D38724B" w14:textId="37C72ECB" w:rsidR="00BD2000" w:rsidRPr="00844F90" w:rsidDel="00FF4333" w:rsidRDefault="00BD2000" w:rsidP="00BD2000">
      <w:pPr>
        <w:rPr>
          <w:del w:id="1032" w:author="Nishant Deswal" w:date="2021-11-10T10:16:00Z"/>
          <w:sz w:val="24"/>
          <w:szCs w:val="32"/>
          <w:lang w:val="en-IN"/>
          <w:rPrChange w:id="1033" w:author="Nishant Deswal" w:date="2021-11-10T10:32:00Z">
            <w:rPr>
              <w:del w:id="1034" w:author="Nishant Deswal" w:date="2021-11-10T10:16:00Z"/>
              <w:lang w:val="en-IN"/>
            </w:rPr>
          </w:rPrChange>
        </w:rPr>
      </w:pPr>
    </w:p>
    <w:p w14:paraId="7666CF9C" w14:textId="183C5295" w:rsidR="0034679F" w:rsidRPr="00844F90" w:rsidRDefault="00FF4333" w:rsidP="009B79AA">
      <w:pPr>
        <w:pStyle w:val="Heading2"/>
        <w:rPr>
          <w:sz w:val="24"/>
          <w:szCs w:val="32"/>
          <w:rPrChange w:id="1035" w:author="Nishant Deswal" w:date="2021-11-10T14:44:00Z">
            <w:rPr/>
          </w:rPrChange>
        </w:rPr>
      </w:pPr>
      <w:bookmarkStart w:id="1036" w:name="_Toc87352448"/>
      <w:bookmarkStart w:id="1037" w:name="flow_direction_arcpy"/>
      <w:ins w:id="1038" w:author="Nishant Deswal" w:date="2021-11-10T10:16:00Z">
        <w:r w:rsidRPr="00844F90">
          <w:rPr>
            <w:sz w:val="24"/>
            <w:szCs w:val="32"/>
            <w:rPrChange w:id="1039" w:author="Nishant Deswal" w:date="2021-11-10T10:32:00Z">
              <w:rPr/>
            </w:rPrChange>
          </w:rPr>
          <w:t xml:space="preserve">  </w:t>
        </w:r>
      </w:ins>
      <w:r w:rsidR="00EC14D0" w:rsidRPr="00844F90">
        <w:rPr>
          <w:sz w:val="24"/>
          <w:szCs w:val="32"/>
          <w:rPrChange w:id="1040" w:author="Nishant Deswal" w:date="2021-11-10T14:44:00Z">
            <w:rPr/>
          </w:rPrChange>
        </w:rPr>
        <w:t>Calculate flow direction</w:t>
      </w:r>
      <w:bookmarkEnd w:id="1036"/>
    </w:p>
    <w:bookmarkEnd w:id="1037"/>
    <w:p w14:paraId="1BD2A254" w14:textId="54394555" w:rsidR="00D85D3A" w:rsidRPr="00EB78BF" w:rsidDel="00EB78BF" w:rsidRDefault="00D85D3A" w:rsidP="00D85D3A">
      <w:pPr>
        <w:rPr>
          <w:moveFrom w:id="1041" w:author="Nishant Deswal" w:date="2021-11-11T10:49:00Z"/>
          <w:b/>
          <w:bCs/>
          <w:lang w:val="en-GB"/>
          <w:rPrChange w:id="1042" w:author="Nishant Deswal" w:date="2021-11-11T10:50:00Z">
            <w:rPr>
              <w:moveFrom w:id="1043" w:author="Nishant Deswal" w:date="2021-11-11T10:49:00Z"/>
              <w:lang w:val="en-GB"/>
            </w:rPr>
          </w:rPrChange>
        </w:rPr>
      </w:pPr>
      <w:moveFromRangeStart w:id="1044" w:author="Nishant Deswal" w:date="2021-11-11T10:49:00Z" w:name="move87520205"/>
      <w:moveFrom w:id="1045" w:author="Nishant Deswal" w:date="2021-11-11T10:49:00Z">
        <w:r w:rsidRPr="00EB78BF" w:rsidDel="00EB78BF">
          <w:rPr>
            <w:b/>
            <w:bCs/>
            <w:lang w:val="en-GB"/>
            <w:rPrChange w:id="1046" w:author="Nishant Deswal" w:date="2021-11-11T10:50:00Z">
              <w:rPr>
                <w:lang w:val="en-GB"/>
              </w:rPr>
            </w:rPrChange>
          </w:rPr>
          <w:t>The tool is part of hydrological_analysis.py.</w:t>
        </w:r>
      </w:moveFrom>
    </w:p>
    <w:moveFromRangeEnd w:id="1044"/>
    <w:p w14:paraId="671D4D49" w14:textId="0CFC0C11" w:rsidR="00D85D3A" w:rsidRDefault="005541B7" w:rsidP="00D85D3A">
      <w:pPr>
        <w:rPr>
          <w:ins w:id="1047" w:author="Nishant Deswal" w:date="2021-11-11T10:49:00Z"/>
          <w:lang w:val="en-GB"/>
        </w:rPr>
      </w:pPr>
      <w:del w:id="1048" w:author="Nishant Deswal" w:date="2021-11-11T10:49:00Z">
        <w:r w:rsidRPr="00EB78BF" w:rsidDel="00EB78BF">
          <w:rPr>
            <w:b/>
            <w:bCs/>
            <w:lang w:val="en-GB"/>
            <w:rPrChange w:id="1049" w:author="Nishant Deswal" w:date="2021-11-11T10:50:00Z">
              <w:rPr>
                <w:lang w:val="en-GB"/>
              </w:rPr>
            </w:rPrChange>
          </w:rPr>
          <w:delText>This tool</w:delText>
        </w:r>
      </w:del>
      <w:ins w:id="1050" w:author="Nishant Deswal" w:date="2021-11-11T10:50:00Z">
        <w:r w:rsidR="00EB78BF">
          <w:rPr>
            <w:b/>
            <w:bCs/>
            <w:lang w:val="en-GB"/>
          </w:rPr>
          <w:t xml:space="preserve">Outline: </w:t>
        </w:r>
        <w:r w:rsidR="00EB78BF">
          <w:rPr>
            <w:lang w:val="en-GB"/>
          </w:rPr>
          <w:t>it</w:t>
        </w:r>
      </w:ins>
      <w:r>
        <w:rPr>
          <w:lang w:val="en-GB"/>
        </w:rPr>
        <w:t xml:space="preserve"> calculates the flow direction raster based on the input filled raster.</w:t>
      </w:r>
    </w:p>
    <w:p w14:paraId="5A5F3DE5" w14:textId="0C703D68" w:rsidR="00EB78BF" w:rsidRDefault="00EB78BF" w:rsidP="00EB78BF">
      <w:pPr>
        <w:rPr>
          <w:moveTo w:id="1051" w:author="Nishant Deswal" w:date="2021-11-11T10:49:00Z"/>
          <w:lang w:val="en-GB"/>
        </w:rPr>
      </w:pPr>
      <w:ins w:id="1052" w:author="Nishant Deswal" w:date="2021-11-11T10:50:00Z">
        <w:r>
          <w:rPr>
            <w:b/>
            <w:bCs/>
            <w:lang w:val="en-GB"/>
          </w:rPr>
          <w:t xml:space="preserve">Source: </w:t>
        </w:r>
      </w:ins>
      <w:moveToRangeStart w:id="1053" w:author="Nishant Deswal" w:date="2021-11-11T10:49:00Z" w:name="move87520205"/>
      <w:moveTo w:id="1054" w:author="Nishant Deswal" w:date="2021-11-11T10:49:00Z">
        <w:del w:id="1055" w:author="Nishant Deswal" w:date="2021-11-11T10:49:00Z">
          <w:r w:rsidDel="00EB78BF">
            <w:rPr>
              <w:lang w:val="en-GB"/>
            </w:rPr>
            <w:delText>The</w:delText>
          </w:r>
        </w:del>
      </w:moveTo>
      <w:ins w:id="1056" w:author="Nishant Deswal" w:date="2021-11-11T10:49:00Z">
        <w:r>
          <w:rPr>
            <w:lang w:val="en-GB"/>
          </w:rPr>
          <w:t>this</w:t>
        </w:r>
      </w:ins>
      <w:moveTo w:id="1057" w:author="Nishant Deswal" w:date="2021-11-11T10:49:00Z">
        <w:r>
          <w:rPr>
            <w:lang w:val="en-GB"/>
          </w:rPr>
          <w:t xml:space="preserve"> tool is part of hydrological_analysis.py.</w:t>
        </w:r>
      </w:moveTo>
    </w:p>
    <w:moveToRangeEnd w:id="1053"/>
    <w:p w14:paraId="5522544B" w14:textId="366B210A" w:rsidR="00EB78BF" w:rsidRPr="00EB78BF" w:rsidRDefault="00EB78BF" w:rsidP="00D85D3A">
      <w:pPr>
        <w:rPr>
          <w:b/>
          <w:bCs/>
          <w:lang w:val="en-GB"/>
          <w:rPrChange w:id="1058" w:author="Nishant Deswal" w:date="2021-11-11T10:50:00Z">
            <w:rPr>
              <w:lang w:val="en-GB"/>
            </w:rPr>
          </w:rPrChange>
        </w:rPr>
      </w:pPr>
      <w:ins w:id="1059" w:author="Nishant Deswal" w:date="2021-11-11T10:50:00Z">
        <w:r>
          <w:rPr>
            <w:b/>
            <w:bCs/>
            <w:lang w:val="en-GB"/>
          </w:rPr>
          <w:t>Description:</w:t>
        </w:r>
      </w:ins>
    </w:p>
    <w:p w14:paraId="6FD12F4D" w14:textId="67B7B787" w:rsidR="00D85D3A" w:rsidRDefault="00D85D3A" w:rsidP="00D85D3A">
      <w:pPr>
        <w:rPr>
          <w:lang w:val="en-GB"/>
        </w:rPr>
      </w:pPr>
      <w:del w:id="1060" w:author="Nishant Deswal" w:date="2021-11-11T10:50:00Z">
        <w:r w:rsidDel="00EB78BF">
          <w:rPr>
            <w:lang w:val="en-GB"/>
          </w:rPr>
          <w:delText xml:space="preserve">It </w:delText>
        </w:r>
      </w:del>
      <w:ins w:id="1061" w:author="Nishant Deswal" w:date="2021-11-11T10:50:00Z">
        <w:r w:rsidR="00EB78BF">
          <w:rPr>
            <w:lang w:val="en-GB"/>
          </w:rPr>
          <w:t xml:space="preserve">This tool </w:t>
        </w:r>
      </w:ins>
      <w:r>
        <w:rPr>
          <w:lang w:val="en-GB"/>
        </w:rPr>
        <w:t>is composed of one arcpy tool and has the following workflow:</w:t>
      </w:r>
    </w:p>
    <w:p w14:paraId="3156F76F" w14:textId="607A2D08" w:rsidR="005541B7" w:rsidRPr="005541B7" w:rsidRDefault="00393ABB" w:rsidP="006264AF">
      <w:pPr>
        <w:pStyle w:val="ListParagraph"/>
        <w:numPr>
          <w:ilvl w:val="0"/>
          <w:numId w:val="31"/>
        </w:numPr>
        <w:rPr>
          <w:lang w:val="en-GB"/>
        </w:rPr>
      </w:pPr>
      <w:r w:rsidRPr="00393ABB">
        <w:rPr>
          <w:lang w:val="en-GB"/>
        </w:rPr>
        <w:t>FlowDirection(inFillRaster, "NORMAL")</w:t>
      </w:r>
    </w:p>
    <w:p w14:paraId="06B2433D" w14:textId="76B67DBE" w:rsidR="00BE2879" w:rsidRPr="00BE2879" w:rsidRDefault="00BE2879" w:rsidP="00393ABB">
      <w:pPr>
        <w:rPr>
          <w:ins w:id="1062" w:author="Nishant Deswal" w:date="2021-11-10T12:05:00Z"/>
          <w:b/>
          <w:bCs/>
          <w:rPrChange w:id="1063" w:author="Nishant Deswal" w:date="2021-11-10T12:05:00Z">
            <w:rPr>
              <w:ins w:id="1064" w:author="Nishant Deswal" w:date="2021-11-10T12:05:00Z"/>
            </w:rPr>
          </w:rPrChange>
        </w:rPr>
      </w:pPr>
      <w:ins w:id="1065" w:author="Nishant Deswal" w:date="2021-11-10T12:05:00Z">
        <w:r>
          <w:rPr>
            <w:b/>
            <w:bCs/>
          </w:rPr>
          <w:t>Flow direction [</w:t>
        </w:r>
      </w:ins>
      <w:ins w:id="1066" w:author="Nishant Deswal" w:date="2021-11-10T12:06:00Z">
        <w:r>
          <w:rPr>
            <w:i/>
            <w:iCs/>
            <w:u w:val="single"/>
          </w:rPr>
          <w:fldChar w:fldCharType="begin"/>
        </w:r>
        <w:r>
          <w:rPr>
            <w:i/>
            <w:iCs/>
            <w:u w:val="single"/>
          </w:rPr>
          <w:instrText xml:space="preserve"> HYPERLINK "https://pro.arcgis.com/en/pro-app/latest/tool-reference/spatial-analyst/flow-direction.htm" </w:instrText>
        </w:r>
        <w:r>
          <w:rPr>
            <w:i/>
            <w:iCs/>
            <w:u w:val="single"/>
          </w:rPr>
          <w:fldChar w:fldCharType="separate"/>
        </w:r>
        <w:r w:rsidRPr="00BE2879">
          <w:rPr>
            <w:rStyle w:val="Hyperlink"/>
            <w:i/>
            <w:iCs/>
          </w:rPr>
          <w:t>link</w:t>
        </w:r>
        <w:r>
          <w:rPr>
            <w:i/>
            <w:iCs/>
            <w:u w:val="single"/>
          </w:rPr>
          <w:fldChar w:fldCharType="end"/>
        </w:r>
      </w:ins>
      <w:ins w:id="1067" w:author="Nishant Deswal" w:date="2021-11-10T12:05:00Z">
        <w:r>
          <w:rPr>
            <w:b/>
            <w:bCs/>
          </w:rPr>
          <w:t>]</w:t>
        </w:r>
      </w:ins>
    </w:p>
    <w:p w14:paraId="2EF27DD4" w14:textId="520E391F" w:rsidR="00393ABB" w:rsidRDefault="001D4819" w:rsidP="00393ABB">
      <w:r>
        <w:t>This tool c</w:t>
      </w:r>
      <w:r w:rsidRPr="001D4819">
        <w:t>reates a raster of flow direction from each cell to its downslope neighbour, or neighbours, using the D8, Multiple Flow Direction (MFD), or D-Infinity (DINF) method.</w:t>
      </w:r>
      <w:r>
        <w:t xml:space="preserve"> </w:t>
      </w:r>
      <w:r w:rsidR="003338E4">
        <w:t>Its usage is summarized below.</w:t>
      </w:r>
    </w:p>
    <w:p w14:paraId="4A9DEE47" w14:textId="5A305FA2" w:rsidR="00C4352D" w:rsidRPr="00C4352D" w:rsidRDefault="00C4352D" w:rsidP="00C4352D">
      <w:pPr>
        <w:rPr>
          <w:lang w:val="en-IN"/>
        </w:rPr>
      </w:pPr>
      <w:r>
        <w:t>T</w:t>
      </w:r>
      <w:r w:rsidRPr="00C4352D">
        <w:rPr>
          <w:lang w:val="en-IN"/>
        </w:rPr>
        <w:t>he D8 flow method models flow direction from each cell to its steepest downslope neighbour.</w:t>
      </w:r>
    </w:p>
    <w:p w14:paraId="27CB076A" w14:textId="658F4049" w:rsidR="00C4352D" w:rsidRDefault="00C4352D" w:rsidP="00C4352D">
      <w:pPr>
        <w:rPr>
          <w:lang w:val="en-IN"/>
        </w:rPr>
      </w:pPr>
      <w:r w:rsidRPr="00C4352D">
        <w:rPr>
          <w:lang w:val="en-IN"/>
        </w:rPr>
        <w:t>The output of the Flow Direction tool run with the D8 flow direction type is an integer raster whose values range from 1 to 255. The values for each direction from the centre are the following:</w:t>
      </w:r>
    </w:p>
    <w:p w14:paraId="55D3C902" w14:textId="3C58842A" w:rsidR="00C4352D" w:rsidRPr="00C4352D" w:rsidRDefault="00FC6D5D" w:rsidP="00C4352D">
      <w:pPr>
        <w:rPr>
          <w:lang w:val="en-IN"/>
        </w:rPr>
      </w:pPr>
      <w:r w:rsidRPr="00FC6D5D">
        <w:rPr>
          <w:noProof/>
          <w:lang w:val="en-IN"/>
        </w:rPr>
        <w:drawing>
          <wp:inline distT="0" distB="0" distL="0" distR="0" wp14:anchorId="154ECE9B" wp14:editId="0B58BF5E">
            <wp:extent cx="769687" cy="754445"/>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769687" cy="754445"/>
                    </a:xfrm>
                    <a:prstGeom prst="rect">
                      <a:avLst/>
                    </a:prstGeom>
                  </pic:spPr>
                </pic:pic>
              </a:graphicData>
            </a:graphic>
          </wp:inline>
        </w:drawing>
      </w:r>
    </w:p>
    <w:p w14:paraId="585F8E58" w14:textId="77777777" w:rsidR="006C67DE" w:rsidRPr="006C67DE" w:rsidRDefault="006C67DE" w:rsidP="006C67DE">
      <w:pPr>
        <w:rPr>
          <w:lang w:val="en-IN"/>
        </w:rPr>
      </w:pPr>
      <w:r w:rsidRPr="006C67DE">
        <w:rPr>
          <w:lang w:val="en-IN"/>
        </w:rPr>
        <w:t>For example, if the direction of steepest drop was to the left of the current processing cell, its flow direction would be coded as 16.</w:t>
      </w:r>
    </w:p>
    <w:p w14:paraId="64E49F95" w14:textId="1C67AA09" w:rsidR="006C67DE" w:rsidRPr="006C67DE" w:rsidRDefault="006C67DE" w:rsidP="006C67DE">
      <w:pPr>
        <w:numPr>
          <w:ilvl w:val="0"/>
          <w:numId w:val="32"/>
        </w:numPr>
        <w:rPr>
          <w:lang w:val="en-IN"/>
        </w:rPr>
      </w:pPr>
      <w:r w:rsidRPr="006C67DE">
        <w:rPr>
          <w:lang w:val="en-IN"/>
        </w:rPr>
        <w:t>If a cell is lower than its eight neighbours, that cell is given the value of its lowest neighbour, and flow is defined toward this cell. If multiple neighbours have the lowest value, the cell is still given this value, but flow is defined with one of the two methods explained below. This is used to filter out one-cell sinks, which are considered noise.</w:t>
      </w:r>
    </w:p>
    <w:p w14:paraId="31CAFA43" w14:textId="77777777" w:rsidR="006C67DE" w:rsidRPr="006C67DE" w:rsidRDefault="006C67DE" w:rsidP="006C67DE">
      <w:pPr>
        <w:numPr>
          <w:ilvl w:val="0"/>
          <w:numId w:val="32"/>
        </w:numPr>
        <w:rPr>
          <w:lang w:val="en-IN"/>
        </w:rPr>
      </w:pPr>
      <w:r w:rsidRPr="006C67DE">
        <w:rPr>
          <w:lang w:val="en-IN"/>
        </w:rPr>
        <w:t>If a cell has the same change in z-value in multiple directions and that cell is part of a sink, the flow direction is referred to as undefined. In such cases, the value for that cell in the output flow direction raster will be the sum of those directions. For example, if the change in z-value is the same both to the right (flow direction = 1) and down (flow direction = 4), the flow direction for that cell is 1 + 4 = 5. Cells with undefined flow direction can be flagged as sinks using the Sink tool.</w:t>
      </w:r>
    </w:p>
    <w:p w14:paraId="52EF9BBA" w14:textId="2B3741DE" w:rsidR="006C67DE" w:rsidRPr="006C67DE" w:rsidRDefault="006C67DE" w:rsidP="006C67DE">
      <w:pPr>
        <w:numPr>
          <w:ilvl w:val="0"/>
          <w:numId w:val="32"/>
        </w:numPr>
        <w:rPr>
          <w:lang w:val="en-IN"/>
        </w:rPr>
      </w:pPr>
      <w:r w:rsidRPr="006C67DE">
        <w:rPr>
          <w:lang w:val="en-IN"/>
        </w:rPr>
        <w:t>If a cell has the same change in z-value in multiple directions and is not part of a sink, the flow direction is assigned with a lookup table defining the most likely direction.</w:t>
      </w:r>
    </w:p>
    <w:p w14:paraId="4D362209" w14:textId="333D8B13" w:rsidR="006C67DE" w:rsidRDefault="006C67DE" w:rsidP="006C67DE">
      <w:pPr>
        <w:numPr>
          <w:ilvl w:val="0"/>
          <w:numId w:val="32"/>
        </w:numPr>
        <w:rPr>
          <w:ins w:id="1068" w:author="Nishant Deswal" w:date="2021-11-10T10:16:00Z"/>
          <w:lang w:val="en-IN"/>
        </w:rPr>
      </w:pPr>
      <w:r w:rsidRPr="006C67DE">
        <w:rPr>
          <w:lang w:val="en-IN"/>
        </w:rPr>
        <w:t>The output D8 drop raster is calculated as the difference in z-value divided by the path length between the cell centres, expressed in percentages. For adjacent cells, this is analogous to the percent slope between cells. Across a flat area, the distance becomes the distance to the nearest cell of lower elevation. The result is a map of percent rise in the path of steepest descent from each cell.</w:t>
      </w:r>
    </w:p>
    <w:p w14:paraId="5B0D2AFF" w14:textId="77777777" w:rsidR="00FF4333" w:rsidRDefault="00FF4333">
      <w:pPr>
        <w:spacing w:after="0"/>
        <w:rPr>
          <w:ins w:id="1069" w:author="Nishant Deswal" w:date="2021-11-10T10:16:00Z"/>
          <w:lang w:val="en-IN"/>
        </w:rPr>
      </w:pPr>
      <w:ins w:id="1070" w:author="Nishant Deswal" w:date="2021-11-10T10:16:00Z">
        <w:r>
          <w:rPr>
            <w:lang w:val="en-IN"/>
          </w:rPr>
          <w:br w:type="page"/>
        </w:r>
      </w:ins>
    </w:p>
    <w:p w14:paraId="05734C2A" w14:textId="686F8444" w:rsidR="006C67DE" w:rsidRPr="00844F90" w:rsidDel="00FF4333" w:rsidRDefault="006C67DE">
      <w:pPr>
        <w:rPr>
          <w:del w:id="1071" w:author="Nishant Deswal" w:date="2021-11-10T10:16:00Z"/>
          <w:sz w:val="24"/>
          <w:szCs w:val="32"/>
          <w:lang w:val="en-IN"/>
          <w:rPrChange w:id="1072" w:author="Nishant Deswal" w:date="2021-11-10T10:32:00Z">
            <w:rPr>
              <w:del w:id="1073" w:author="Nishant Deswal" w:date="2021-11-10T10:16:00Z"/>
              <w:lang w:val="en-IN"/>
            </w:rPr>
          </w:rPrChange>
        </w:rPr>
        <w:pPrChange w:id="1074" w:author="Nishant Deswal" w:date="2021-11-10T10:16:00Z">
          <w:pPr>
            <w:numPr>
              <w:numId w:val="32"/>
            </w:numPr>
            <w:tabs>
              <w:tab w:val="num" w:pos="720"/>
            </w:tabs>
            <w:ind w:left="720" w:hanging="360"/>
          </w:pPr>
        </w:pPrChange>
      </w:pPr>
    </w:p>
    <w:p w14:paraId="581C718C" w14:textId="34768D1D" w:rsidR="006C67DE" w:rsidRPr="00844F90" w:rsidRDefault="00FF4333" w:rsidP="007A221F">
      <w:pPr>
        <w:pStyle w:val="Heading2"/>
        <w:rPr>
          <w:sz w:val="24"/>
          <w:szCs w:val="32"/>
          <w:rPrChange w:id="1075" w:author="Nishant Deswal" w:date="2021-11-10T14:44:00Z">
            <w:rPr/>
          </w:rPrChange>
        </w:rPr>
      </w:pPr>
      <w:bookmarkStart w:id="1076" w:name="_Toc87352449"/>
      <w:bookmarkStart w:id="1077" w:name="flow_accumulation_arcpy"/>
      <w:ins w:id="1078" w:author="Nishant Deswal" w:date="2021-11-10T10:16:00Z">
        <w:r w:rsidRPr="00844F90">
          <w:rPr>
            <w:sz w:val="24"/>
            <w:szCs w:val="32"/>
            <w:rPrChange w:id="1079" w:author="Nishant Deswal" w:date="2021-11-10T10:32:00Z">
              <w:rPr/>
            </w:rPrChange>
          </w:rPr>
          <w:t xml:space="preserve">  </w:t>
        </w:r>
      </w:ins>
      <w:r w:rsidR="007A221F" w:rsidRPr="00844F90">
        <w:rPr>
          <w:sz w:val="24"/>
          <w:szCs w:val="32"/>
          <w:rPrChange w:id="1080" w:author="Nishant Deswal" w:date="2021-11-10T14:44:00Z">
            <w:rPr/>
          </w:rPrChange>
        </w:rPr>
        <w:t>Calculate flow accumulation</w:t>
      </w:r>
      <w:bookmarkEnd w:id="1076"/>
    </w:p>
    <w:bookmarkEnd w:id="1077"/>
    <w:p w14:paraId="266685D0" w14:textId="551C8818" w:rsidR="007A221F" w:rsidDel="00122C8F" w:rsidRDefault="00122C8F" w:rsidP="007A221F">
      <w:pPr>
        <w:rPr>
          <w:moveFrom w:id="1081" w:author="Nishant Deswal" w:date="2021-11-11T10:50:00Z"/>
          <w:lang w:val="en-GB"/>
        </w:rPr>
      </w:pPr>
      <w:ins w:id="1082" w:author="Nishant Deswal" w:date="2021-11-11T10:50:00Z">
        <w:r>
          <w:rPr>
            <w:b/>
            <w:bCs/>
            <w:lang w:val="en-GB"/>
          </w:rPr>
          <w:t xml:space="preserve">Outline: </w:t>
        </w:r>
      </w:ins>
      <w:moveFromRangeStart w:id="1083" w:author="Nishant Deswal" w:date="2021-11-11T10:50:00Z" w:name="move87520254"/>
      <w:moveFrom w:id="1084" w:author="Nishant Deswal" w:date="2021-11-11T10:50:00Z">
        <w:r w:rsidR="007A221F" w:rsidDel="00122C8F">
          <w:rPr>
            <w:lang w:val="en-GB"/>
          </w:rPr>
          <w:t>The tool is part of hydrological_analysis.py.</w:t>
        </w:r>
      </w:moveFrom>
    </w:p>
    <w:moveFromRangeEnd w:id="1083"/>
    <w:p w14:paraId="4628367B" w14:textId="5A019ECF" w:rsidR="007A221F" w:rsidRDefault="007A221F" w:rsidP="007A221F">
      <w:pPr>
        <w:rPr>
          <w:ins w:id="1085" w:author="Nishant Deswal" w:date="2021-11-11T10:50:00Z"/>
          <w:lang w:val="en-GB"/>
        </w:rPr>
      </w:pPr>
      <w:del w:id="1086" w:author="Nishant Deswal" w:date="2021-11-11T10:50:00Z">
        <w:r w:rsidDel="00122C8F">
          <w:rPr>
            <w:lang w:val="en-GB"/>
          </w:rPr>
          <w:delText xml:space="preserve">This tool </w:delText>
        </w:r>
      </w:del>
      <w:ins w:id="1087" w:author="Nishant Deswal" w:date="2021-11-11T10:50:00Z">
        <w:r w:rsidR="00122C8F">
          <w:rPr>
            <w:lang w:val="en-GB"/>
          </w:rPr>
          <w:t xml:space="preserve">it </w:t>
        </w:r>
      </w:ins>
      <w:r>
        <w:rPr>
          <w:lang w:val="en-GB"/>
        </w:rPr>
        <w:t xml:space="preserve">calculates the flow </w:t>
      </w:r>
      <w:r w:rsidR="00FC6E8F">
        <w:rPr>
          <w:lang w:val="en-GB"/>
        </w:rPr>
        <w:t>accum</w:t>
      </w:r>
      <w:r w:rsidR="001F3223">
        <w:rPr>
          <w:lang w:val="en-GB"/>
        </w:rPr>
        <w:t>ulation</w:t>
      </w:r>
      <w:r>
        <w:rPr>
          <w:lang w:val="en-GB"/>
        </w:rPr>
        <w:t xml:space="preserve"> raster based on the input filled raster.</w:t>
      </w:r>
    </w:p>
    <w:p w14:paraId="68FE4FA9" w14:textId="6D63EAF7" w:rsidR="00122C8F" w:rsidRDefault="00122C8F" w:rsidP="00122C8F">
      <w:pPr>
        <w:rPr>
          <w:moveTo w:id="1088" w:author="Nishant Deswal" w:date="2021-11-11T10:50:00Z"/>
          <w:lang w:val="en-GB"/>
        </w:rPr>
      </w:pPr>
      <w:ins w:id="1089" w:author="Nishant Deswal" w:date="2021-11-11T10:51:00Z">
        <w:r>
          <w:rPr>
            <w:b/>
            <w:bCs/>
            <w:lang w:val="en-GB"/>
          </w:rPr>
          <w:t xml:space="preserve">Source: </w:t>
        </w:r>
      </w:ins>
      <w:ins w:id="1090" w:author="Nishant Deswal" w:date="2021-11-11T10:50:00Z">
        <w:r>
          <w:rPr>
            <w:lang w:val="en-GB"/>
          </w:rPr>
          <w:t>t</w:t>
        </w:r>
      </w:ins>
      <w:moveToRangeStart w:id="1091" w:author="Nishant Deswal" w:date="2021-11-11T10:50:00Z" w:name="move87520254"/>
      <w:moveTo w:id="1092" w:author="Nishant Deswal" w:date="2021-11-11T10:50:00Z">
        <w:del w:id="1093" w:author="Nishant Deswal" w:date="2021-11-11T10:50:00Z">
          <w:r w:rsidDel="00122C8F">
            <w:rPr>
              <w:lang w:val="en-GB"/>
            </w:rPr>
            <w:delText>T</w:delText>
          </w:r>
        </w:del>
        <w:r>
          <w:rPr>
            <w:lang w:val="en-GB"/>
          </w:rPr>
          <w:t>h</w:t>
        </w:r>
      </w:moveTo>
      <w:ins w:id="1094" w:author="Nishant Deswal" w:date="2021-11-11T10:50:00Z">
        <w:r>
          <w:rPr>
            <w:lang w:val="en-GB"/>
          </w:rPr>
          <w:t>is</w:t>
        </w:r>
      </w:ins>
      <w:moveTo w:id="1095" w:author="Nishant Deswal" w:date="2021-11-11T10:50:00Z">
        <w:del w:id="1096" w:author="Nishant Deswal" w:date="2021-11-11T10:50:00Z">
          <w:r w:rsidDel="00122C8F">
            <w:rPr>
              <w:lang w:val="en-GB"/>
            </w:rPr>
            <w:delText>e</w:delText>
          </w:r>
        </w:del>
        <w:r>
          <w:rPr>
            <w:lang w:val="en-GB"/>
          </w:rPr>
          <w:t xml:space="preserve"> tool is part of hydrological_analysis.py.</w:t>
        </w:r>
      </w:moveTo>
    </w:p>
    <w:moveToRangeEnd w:id="1091"/>
    <w:p w14:paraId="51F4000D" w14:textId="22B77534" w:rsidR="00122C8F" w:rsidRPr="00122C8F" w:rsidRDefault="00122C8F" w:rsidP="007A221F">
      <w:pPr>
        <w:rPr>
          <w:b/>
          <w:bCs/>
          <w:lang w:val="en-GB"/>
          <w:rPrChange w:id="1097" w:author="Nishant Deswal" w:date="2021-11-11T10:50:00Z">
            <w:rPr>
              <w:lang w:val="en-GB"/>
            </w:rPr>
          </w:rPrChange>
        </w:rPr>
      </w:pPr>
      <w:ins w:id="1098" w:author="Nishant Deswal" w:date="2021-11-11T10:50:00Z">
        <w:r>
          <w:rPr>
            <w:b/>
            <w:bCs/>
            <w:lang w:val="en-GB"/>
          </w:rPr>
          <w:t>Description:</w:t>
        </w:r>
      </w:ins>
    </w:p>
    <w:p w14:paraId="0FBEF630" w14:textId="25077E42" w:rsidR="007A221F" w:rsidRDefault="00122C8F" w:rsidP="007A221F">
      <w:pPr>
        <w:rPr>
          <w:lang w:val="en-GB"/>
        </w:rPr>
      </w:pPr>
      <w:ins w:id="1099" w:author="Nishant Deswal" w:date="2021-11-11T10:51:00Z">
        <w:r>
          <w:rPr>
            <w:lang w:val="en-GB"/>
          </w:rPr>
          <w:t>This tool</w:t>
        </w:r>
      </w:ins>
      <w:del w:id="1100" w:author="Nishant Deswal" w:date="2021-11-11T10:51:00Z">
        <w:r w:rsidR="007A221F" w:rsidDel="00122C8F">
          <w:rPr>
            <w:lang w:val="en-GB"/>
          </w:rPr>
          <w:delText>It</w:delText>
        </w:r>
      </w:del>
      <w:r w:rsidR="007A221F">
        <w:rPr>
          <w:lang w:val="en-GB"/>
        </w:rPr>
        <w:t xml:space="preserve"> is composed of one arcpy tool and has the following workflow:</w:t>
      </w:r>
    </w:p>
    <w:p w14:paraId="72FF2B0B" w14:textId="0FF64B70" w:rsidR="007A221F" w:rsidRPr="007A221F" w:rsidRDefault="00601ED2" w:rsidP="00E86926">
      <w:pPr>
        <w:pStyle w:val="ListParagraph"/>
        <w:numPr>
          <w:ilvl w:val="0"/>
          <w:numId w:val="34"/>
        </w:numPr>
        <w:rPr>
          <w:lang w:val="en-GB"/>
        </w:rPr>
      </w:pPr>
      <w:r w:rsidRPr="00601ED2">
        <w:rPr>
          <w:lang w:val="en-GB"/>
        </w:rPr>
        <w:t>FlowAccumulation(inFlowDirection)</w:t>
      </w:r>
    </w:p>
    <w:p w14:paraId="06A9C449" w14:textId="7B5F5640" w:rsidR="00BE2879" w:rsidRPr="00BE2879" w:rsidRDefault="00BE2879" w:rsidP="00601ED2">
      <w:pPr>
        <w:rPr>
          <w:ins w:id="1101" w:author="Nishant Deswal" w:date="2021-11-10T12:06:00Z"/>
          <w:b/>
          <w:bCs/>
          <w:lang w:val="en-GB"/>
          <w:rPrChange w:id="1102" w:author="Nishant Deswal" w:date="2021-11-10T12:06:00Z">
            <w:rPr>
              <w:ins w:id="1103" w:author="Nishant Deswal" w:date="2021-11-10T12:06:00Z"/>
              <w:lang w:val="en-GB"/>
            </w:rPr>
          </w:rPrChange>
        </w:rPr>
      </w:pPr>
      <w:ins w:id="1104" w:author="Nishant Deswal" w:date="2021-11-10T12:06:00Z">
        <w:r>
          <w:rPr>
            <w:b/>
            <w:bCs/>
            <w:lang w:val="en-GB"/>
          </w:rPr>
          <w:t>Flow accumulation [</w:t>
        </w:r>
        <w:r>
          <w:rPr>
            <w:i/>
            <w:iCs/>
            <w:u w:val="single"/>
            <w:lang w:val="en-GB"/>
          </w:rPr>
          <w:fldChar w:fldCharType="begin"/>
        </w:r>
        <w:r>
          <w:rPr>
            <w:i/>
            <w:iCs/>
            <w:u w:val="single"/>
            <w:lang w:val="en-GB"/>
          </w:rPr>
          <w:instrText xml:space="preserve"> HYPERLINK "https://pro.arcgis.com/en/pro-app/latest/tool-reference/spatial-analyst/flow-accumulation.htm" </w:instrText>
        </w:r>
        <w:r>
          <w:rPr>
            <w:i/>
            <w:iCs/>
            <w:u w:val="single"/>
            <w:lang w:val="en-GB"/>
          </w:rPr>
          <w:fldChar w:fldCharType="separate"/>
        </w:r>
        <w:r w:rsidRPr="00BE2879">
          <w:rPr>
            <w:rStyle w:val="Hyperlink"/>
            <w:i/>
            <w:iCs/>
            <w:lang w:val="en-GB"/>
          </w:rPr>
          <w:t>link</w:t>
        </w:r>
        <w:r>
          <w:rPr>
            <w:i/>
            <w:iCs/>
            <w:u w:val="single"/>
            <w:lang w:val="en-GB"/>
          </w:rPr>
          <w:fldChar w:fldCharType="end"/>
        </w:r>
        <w:r>
          <w:rPr>
            <w:b/>
            <w:bCs/>
            <w:lang w:val="en-GB"/>
          </w:rPr>
          <w:t>]</w:t>
        </w:r>
      </w:ins>
    </w:p>
    <w:p w14:paraId="046F8486" w14:textId="1DE8CA68" w:rsidR="00601ED2" w:rsidRDefault="00671632" w:rsidP="00601ED2">
      <w:r>
        <w:rPr>
          <w:lang w:val="en-GB"/>
        </w:rPr>
        <w:t xml:space="preserve">This tool </w:t>
      </w:r>
      <w:r>
        <w:t>c</w:t>
      </w:r>
      <w:r w:rsidRPr="00671632">
        <w:t>reates a raster of accumulated flow into each cell.</w:t>
      </w:r>
      <w:r>
        <w:t xml:space="preserve"> Its usage is summarized below.</w:t>
      </w:r>
    </w:p>
    <w:p w14:paraId="08D72D76" w14:textId="77777777" w:rsidR="00D24448" w:rsidRPr="00D24448" w:rsidRDefault="00D24448" w:rsidP="00D24448">
      <w:pPr>
        <w:numPr>
          <w:ilvl w:val="0"/>
          <w:numId w:val="35"/>
        </w:numPr>
        <w:rPr>
          <w:lang w:val="en-IN"/>
        </w:rPr>
      </w:pPr>
      <w:r w:rsidRPr="00D24448">
        <w:rPr>
          <w:lang w:val="en-IN"/>
        </w:rPr>
        <w:t>The result of Flow Accumulation is a raster of accumulated flow to each cell, as determined by accumulating the weight for all cells that flow into each downslope cell.</w:t>
      </w:r>
    </w:p>
    <w:p w14:paraId="41F7B2CD" w14:textId="070FDF7F" w:rsidR="00D24448" w:rsidRDefault="00D24448" w:rsidP="00D24448">
      <w:pPr>
        <w:numPr>
          <w:ilvl w:val="0"/>
          <w:numId w:val="35"/>
        </w:numPr>
        <w:rPr>
          <w:lang w:val="en-IN"/>
        </w:rPr>
      </w:pPr>
      <w:r w:rsidRPr="00D24448">
        <w:rPr>
          <w:lang w:val="en-IN"/>
        </w:rPr>
        <w:t>The Flow Accumulation tool supports three flow modelling algorithms while computing accumulated flow. These are D8, Multiple Flow Direction (MFD) and D-Infinity (DINF) flow methods.</w:t>
      </w:r>
    </w:p>
    <w:p w14:paraId="68718038" w14:textId="77777777" w:rsidR="00B93713" w:rsidRPr="00B93713" w:rsidRDefault="00B93713" w:rsidP="00B93713">
      <w:pPr>
        <w:numPr>
          <w:ilvl w:val="0"/>
          <w:numId w:val="35"/>
        </w:numPr>
        <w:rPr>
          <w:lang w:val="en-IN"/>
        </w:rPr>
      </w:pPr>
      <w:r w:rsidRPr="00B93713">
        <w:rPr>
          <w:lang w:val="en-IN"/>
        </w:rPr>
        <w:t>Cells of undefined flow direction will only receive flow; they will not contribute to any downstream flow.</w:t>
      </w:r>
    </w:p>
    <w:p w14:paraId="7E1EFFE2" w14:textId="77777777" w:rsidR="007400BD" w:rsidRDefault="00B93713" w:rsidP="007400BD">
      <w:pPr>
        <w:ind w:left="720"/>
        <w:rPr>
          <w:lang w:val="en-IN"/>
        </w:rPr>
      </w:pPr>
      <w:r w:rsidRPr="00B93713">
        <w:rPr>
          <w:lang w:val="en-IN"/>
        </w:rPr>
        <w:t xml:space="preserve">For an input D8 flow direction raster, a cell is considered to have an undefined flow direction if its </w:t>
      </w:r>
      <w:r w:rsidR="007400BD" w:rsidRPr="00B93713">
        <w:rPr>
          <w:lang w:val="en-IN"/>
        </w:rPr>
        <w:t>value in the flow direction raster is anything other than 1, 2, 4, 8, 16, 32, 64, or 128.</w:t>
      </w:r>
    </w:p>
    <w:p w14:paraId="453CFC68" w14:textId="4293D410" w:rsidR="00C13D56" w:rsidRPr="00C13D56" w:rsidRDefault="00C13D56" w:rsidP="00C13D56">
      <w:pPr>
        <w:numPr>
          <w:ilvl w:val="0"/>
          <w:numId w:val="36"/>
        </w:numPr>
      </w:pPr>
      <w:r w:rsidRPr="00C13D56">
        <w:t>The accumulated flow is based on the number of total or a fraction of cells flowing into each cell in the output raster. The current processing cell is not considered in this accumulation.</w:t>
      </w:r>
    </w:p>
    <w:p w14:paraId="4FABFE51" w14:textId="77777777" w:rsidR="00C13D56" w:rsidRPr="00C13D56" w:rsidRDefault="00C13D56" w:rsidP="00C13D56">
      <w:pPr>
        <w:numPr>
          <w:ilvl w:val="0"/>
          <w:numId w:val="36"/>
        </w:numPr>
        <w:rPr>
          <w:lang w:val="en-IN"/>
        </w:rPr>
      </w:pPr>
      <w:r w:rsidRPr="00C13D56">
        <w:rPr>
          <w:lang w:val="en-IN"/>
        </w:rPr>
        <w:t>Output cells with a high flow accumulation are areas of concentrated flow and can be used to identify stream channels.</w:t>
      </w:r>
    </w:p>
    <w:p w14:paraId="14484FC8" w14:textId="7AC58798" w:rsidR="00C13D56" w:rsidRPr="00C13D56" w:rsidRDefault="00C13D56" w:rsidP="00C13D56">
      <w:pPr>
        <w:numPr>
          <w:ilvl w:val="0"/>
          <w:numId w:val="36"/>
        </w:numPr>
        <w:rPr>
          <w:ins w:id="1105" w:author="Nishant Deswal" w:date="2021-11-10T10:16:00Z"/>
          <w:lang w:val="en-IN"/>
        </w:rPr>
      </w:pPr>
      <w:r w:rsidRPr="00C13D56">
        <w:rPr>
          <w:lang w:val="en-IN"/>
        </w:rPr>
        <w:t>Output cells with a flow accumulation of zero are local topographic highs and can be used to identify ridges.</w:t>
      </w:r>
    </w:p>
    <w:p w14:paraId="06EFC71C" w14:textId="77777777" w:rsidR="00FF4333" w:rsidRDefault="00FF4333">
      <w:pPr>
        <w:spacing w:after="0"/>
        <w:rPr>
          <w:ins w:id="1106" w:author="Nishant Deswal" w:date="2021-11-10T10:16:00Z"/>
          <w:lang w:val="en-IN"/>
        </w:rPr>
      </w:pPr>
      <w:ins w:id="1107" w:author="Nishant Deswal" w:date="2021-11-10T10:16:00Z">
        <w:r>
          <w:rPr>
            <w:lang w:val="en-IN"/>
          </w:rPr>
          <w:br w:type="page"/>
        </w:r>
      </w:ins>
    </w:p>
    <w:p w14:paraId="625F3D74" w14:textId="47A32241" w:rsidR="00C13D56" w:rsidRPr="00844F90" w:rsidDel="00FF4333" w:rsidRDefault="00C13D56">
      <w:pPr>
        <w:rPr>
          <w:del w:id="1108" w:author="Nishant Deswal" w:date="2021-11-10T10:16:00Z"/>
          <w:sz w:val="24"/>
          <w:szCs w:val="32"/>
          <w:lang w:val="en-IN"/>
          <w:rPrChange w:id="1109" w:author="Nishant Deswal" w:date="2021-11-10T10:32:00Z">
            <w:rPr>
              <w:del w:id="1110" w:author="Nishant Deswal" w:date="2021-11-10T10:16:00Z"/>
              <w:lang w:val="en-IN"/>
            </w:rPr>
          </w:rPrChange>
        </w:rPr>
        <w:pPrChange w:id="1111" w:author="Nishant Deswal" w:date="2021-11-10T10:16:00Z">
          <w:pPr>
            <w:numPr>
              <w:numId w:val="36"/>
            </w:numPr>
            <w:tabs>
              <w:tab w:val="num" w:pos="720"/>
            </w:tabs>
            <w:ind w:left="720" w:hanging="360"/>
          </w:pPr>
        </w:pPrChange>
      </w:pPr>
    </w:p>
    <w:p w14:paraId="0F8E4BC0" w14:textId="6D182C18" w:rsidR="00405BF3" w:rsidRPr="00844F90" w:rsidRDefault="00FF4333" w:rsidP="00405BF3">
      <w:pPr>
        <w:pStyle w:val="Heading2"/>
        <w:rPr>
          <w:sz w:val="24"/>
          <w:szCs w:val="32"/>
          <w:rPrChange w:id="1112" w:author="Nishant Deswal" w:date="2021-11-10T14:44:00Z">
            <w:rPr/>
          </w:rPrChange>
        </w:rPr>
      </w:pPr>
      <w:bookmarkStart w:id="1113" w:name="_Toc87352450"/>
      <w:ins w:id="1114" w:author="Nishant Deswal" w:date="2021-11-10T10:16:00Z">
        <w:r w:rsidRPr="00844F90">
          <w:rPr>
            <w:sz w:val="24"/>
            <w:szCs w:val="32"/>
            <w:rPrChange w:id="1115" w:author="Nishant Deswal" w:date="2021-11-10T10:32:00Z">
              <w:rPr/>
            </w:rPrChange>
          </w:rPr>
          <w:t xml:space="preserve">  </w:t>
        </w:r>
      </w:ins>
      <w:r w:rsidR="00405BF3" w:rsidRPr="00844F90">
        <w:rPr>
          <w:sz w:val="24"/>
          <w:szCs w:val="32"/>
          <w:rPrChange w:id="1116" w:author="Nishant Deswal" w:date="2021-11-10T14:44:00Z">
            <w:rPr/>
          </w:rPrChange>
        </w:rPr>
        <w:t>Calculate flow network</w:t>
      </w:r>
      <w:bookmarkEnd w:id="1113"/>
    </w:p>
    <w:p w14:paraId="1B8CD4C1" w14:textId="36137438" w:rsidR="009B3A66" w:rsidDel="00122C8F" w:rsidRDefault="00122C8F" w:rsidP="009B3A66">
      <w:pPr>
        <w:rPr>
          <w:moveFrom w:id="1117" w:author="Nishant Deswal" w:date="2021-11-11T10:51:00Z"/>
          <w:lang w:val="en-GB"/>
        </w:rPr>
      </w:pPr>
      <w:ins w:id="1118" w:author="Nishant Deswal" w:date="2021-11-11T10:51:00Z">
        <w:r>
          <w:rPr>
            <w:b/>
            <w:bCs/>
            <w:lang w:val="en-GB"/>
          </w:rPr>
          <w:t xml:space="preserve">Outline: </w:t>
        </w:r>
      </w:ins>
      <w:moveFromRangeStart w:id="1119" w:author="Nishant Deswal" w:date="2021-11-11T10:51:00Z" w:name="move87520296"/>
      <w:moveFrom w:id="1120" w:author="Nishant Deswal" w:date="2021-11-11T10:51:00Z">
        <w:r w:rsidR="009B3A66" w:rsidDel="00122C8F">
          <w:rPr>
            <w:lang w:val="en-GB"/>
          </w:rPr>
          <w:t>The tool is part of hydrological_analysis.py.</w:t>
        </w:r>
      </w:moveFrom>
    </w:p>
    <w:moveFromRangeEnd w:id="1119"/>
    <w:p w14:paraId="145BA4F1" w14:textId="2A5E827D" w:rsidR="00A925E1" w:rsidRDefault="00A925E1" w:rsidP="00A925E1">
      <w:pPr>
        <w:rPr>
          <w:ins w:id="1121" w:author="Nishant Deswal" w:date="2021-11-11T10:51:00Z"/>
          <w:lang w:val="en-GB"/>
        </w:rPr>
      </w:pPr>
      <w:del w:id="1122" w:author="Nishant Deswal" w:date="2021-11-11T10:51:00Z">
        <w:r w:rsidDel="00122C8F">
          <w:rPr>
            <w:lang w:val="en-GB"/>
          </w:rPr>
          <w:delText>This tool</w:delText>
        </w:r>
      </w:del>
      <w:ins w:id="1123" w:author="Nishant Deswal" w:date="2021-11-11T10:51:00Z">
        <w:r w:rsidR="00122C8F">
          <w:rPr>
            <w:lang w:val="en-GB"/>
          </w:rPr>
          <w:t>it</w:t>
        </w:r>
      </w:ins>
      <w:r>
        <w:rPr>
          <w:lang w:val="en-GB"/>
        </w:rPr>
        <w:t xml:space="preserve"> calculates the flow </w:t>
      </w:r>
      <w:r w:rsidR="00C62634">
        <w:rPr>
          <w:lang w:val="en-GB"/>
        </w:rPr>
        <w:t>network</w:t>
      </w:r>
      <w:r>
        <w:rPr>
          <w:lang w:val="en-GB"/>
        </w:rPr>
        <w:t xml:space="preserve"> raster based on the input </w:t>
      </w:r>
      <w:r w:rsidR="00C62634">
        <w:rPr>
          <w:lang w:val="en-GB"/>
        </w:rPr>
        <w:t>accumulation</w:t>
      </w:r>
      <w:r>
        <w:rPr>
          <w:lang w:val="en-GB"/>
        </w:rPr>
        <w:t xml:space="preserve"> raster</w:t>
      </w:r>
      <w:r w:rsidR="00C62634">
        <w:rPr>
          <w:lang w:val="en-GB"/>
        </w:rPr>
        <w:t xml:space="preserve"> </w:t>
      </w:r>
      <w:r w:rsidR="00D54ABA">
        <w:rPr>
          <w:lang w:val="en-GB"/>
        </w:rPr>
        <w:t>with a defined threshold.</w:t>
      </w:r>
    </w:p>
    <w:p w14:paraId="2B16D638" w14:textId="1D5A8E5B" w:rsidR="00122C8F" w:rsidRDefault="00122C8F" w:rsidP="00122C8F">
      <w:pPr>
        <w:rPr>
          <w:moveTo w:id="1124" w:author="Nishant Deswal" w:date="2021-11-11T10:51:00Z"/>
          <w:lang w:val="en-GB"/>
        </w:rPr>
      </w:pPr>
      <w:ins w:id="1125" w:author="Nishant Deswal" w:date="2021-11-11T10:51:00Z">
        <w:r>
          <w:rPr>
            <w:b/>
            <w:bCs/>
            <w:lang w:val="en-GB"/>
          </w:rPr>
          <w:t xml:space="preserve">Source: </w:t>
        </w:r>
        <w:r>
          <w:rPr>
            <w:lang w:val="en-GB"/>
          </w:rPr>
          <w:t>this</w:t>
        </w:r>
      </w:ins>
      <w:moveToRangeStart w:id="1126" w:author="Nishant Deswal" w:date="2021-11-11T10:51:00Z" w:name="move87520296"/>
      <w:moveTo w:id="1127" w:author="Nishant Deswal" w:date="2021-11-11T10:51:00Z">
        <w:del w:id="1128" w:author="Nishant Deswal" w:date="2021-11-11T10:51:00Z">
          <w:r w:rsidDel="00122C8F">
            <w:rPr>
              <w:lang w:val="en-GB"/>
            </w:rPr>
            <w:delText>The</w:delText>
          </w:r>
        </w:del>
        <w:r>
          <w:rPr>
            <w:lang w:val="en-GB"/>
          </w:rPr>
          <w:t xml:space="preserve"> tool is part of hydrological_analysis.py.</w:t>
        </w:r>
      </w:moveTo>
    </w:p>
    <w:moveToRangeEnd w:id="1126"/>
    <w:p w14:paraId="447D9D8C" w14:textId="6B4CBBFD" w:rsidR="00122C8F" w:rsidRPr="00122C8F" w:rsidRDefault="00122C8F" w:rsidP="00A925E1">
      <w:pPr>
        <w:rPr>
          <w:b/>
          <w:bCs/>
          <w:lang w:val="en-GB"/>
          <w:rPrChange w:id="1129" w:author="Nishant Deswal" w:date="2021-11-11T10:51:00Z">
            <w:rPr>
              <w:lang w:val="en-GB"/>
            </w:rPr>
          </w:rPrChange>
        </w:rPr>
      </w:pPr>
      <w:ins w:id="1130" w:author="Nishant Deswal" w:date="2021-11-11T10:51:00Z">
        <w:r>
          <w:rPr>
            <w:b/>
            <w:bCs/>
            <w:lang w:val="en-GB"/>
          </w:rPr>
          <w:t>Description:</w:t>
        </w:r>
      </w:ins>
    </w:p>
    <w:p w14:paraId="6CECE9C9" w14:textId="271DF9E5" w:rsidR="009B3A66" w:rsidRDefault="00122C8F" w:rsidP="009B3A66">
      <w:pPr>
        <w:rPr>
          <w:lang w:val="en-GB"/>
        </w:rPr>
      </w:pPr>
      <w:ins w:id="1131" w:author="Nishant Deswal" w:date="2021-11-11T10:51:00Z">
        <w:r>
          <w:rPr>
            <w:lang w:val="en-GB"/>
          </w:rPr>
          <w:t>This tool</w:t>
        </w:r>
      </w:ins>
      <w:del w:id="1132" w:author="Nishant Deswal" w:date="2021-11-11T10:51:00Z">
        <w:r w:rsidR="009B3A66" w:rsidDel="00122C8F">
          <w:rPr>
            <w:lang w:val="en-GB"/>
          </w:rPr>
          <w:delText>It</w:delText>
        </w:r>
      </w:del>
      <w:r w:rsidR="009B3A66">
        <w:rPr>
          <w:lang w:val="en-GB"/>
        </w:rPr>
        <w:t xml:space="preserve"> is composed of one arcpy tool and has the following workflow:</w:t>
      </w:r>
    </w:p>
    <w:p w14:paraId="04E4FD27" w14:textId="2707F99E" w:rsidR="00405BF3" w:rsidRPr="00405BF3" w:rsidRDefault="005A1E86" w:rsidP="00D54ABA">
      <w:pPr>
        <w:pStyle w:val="ListParagraph"/>
        <w:numPr>
          <w:ilvl w:val="0"/>
          <w:numId w:val="37"/>
        </w:numPr>
        <w:rPr>
          <w:lang w:val="en-GB"/>
        </w:rPr>
      </w:pPr>
      <w:r w:rsidRPr="005A1E86">
        <w:rPr>
          <w:lang w:val="en-GB"/>
        </w:rPr>
        <w:t>SetNull(inFlowAccumulation &lt; flow_acc_threshold, 1)</w:t>
      </w:r>
    </w:p>
    <w:p w14:paraId="4A8614AC" w14:textId="7DE85EEE" w:rsidR="00325D5D" w:rsidRPr="00325D5D" w:rsidRDefault="00325D5D" w:rsidP="005A1E86">
      <w:pPr>
        <w:rPr>
          <w:b/>
          <w:bCs/>
          <w:lang w:val="en-GB"/>
        </w:rPr>
      </w:pPr>
      <w:r>
        <w:rPr>
          <w:b/>
          <w:bCs/>
          <w:lang w:val="en-GB"/>
        </w:rPr>
        <w:t>Set</w:t>
      </w:r>
      <w:ins w:id="1133" w:author="Nishant Deswal" w:date="2021-11-10T12:06:00Z">
        <w:r w:rsidR="0021272C">
          <w:rPr>
            <w:b/>
            <w:bCs/>
            <w:lang w:val="en-GB"/>
          </w:rPr>
          <w:t xml:space="preserve"> </w:t>
        </w:r>
      </w:ins>
      <w:ins w:id="1134" w:author="Nishant Deswal" w:date="2021-11-10T12:12:00Z">
        <w:r w:rsidR="0054692C">
          <w:rPr>
            <w:b/>
            <w:bCs/>
            <w:lang w:val="en-GB"/>
          </w:rPr>
          <w:t>n</w:t>
        </w:r>
      </w:ins>
      <w:del w:id="1135" w:author="Nishant Deswal" w:date="2021-11-10T12:12:00Z">
        <w:r w:rsidDel="0054692C">
          <w:rPr>
            <w:b/>
            <w:bCs/>
            <w:lang w:val="en-GB"/>
          </w:rPr>
          <w:delText>N</w:delText>
        </w:r>
      </w:del>
      <w:r>
        <w:rPr>
          <w:b/>
          <w:bCs/>
          <w:lang w:val="en-GB"/>
        </w:rPr>
        <w:t>ull</w:t>
      </w:r>
    </w:p>
    <w:p w14:paraId="2D357E9E" w14:textId="443CF9E9" w:rsidR="005A1E86" w:rsidRPr="00164083" w:rsidRDefault="00BE27BE" w:rsidP="005A1E86">
      <w:pPr>
        <w:rPr>
          <w:ins w:id="1136" w:author="Nishant Deswal" w:date="2021-11-10T10:16:00Z"/>
          <w:lang w:val="en-GB"/>
        </w:rPr>
      </w:pPr>
      <w:r w:rsidRPr="00164083">
        <w:rPr>
          <w:lang w:val="en-GB"/>
        </w:rPr>
        <w:t xml:space="preserve">See </w:t>
      </w:r>
      <w:r w:rsidR="006803EE">
        <w:fldChar w:fldCharType="begin"/>
      </w:r>
      <w:r w:rsidR="006803EE">
        <w:instrText xml:space="preserve"> HYPERLINK \l "SetNull" </w:instrText>
      </w:r>
      <w:r w:rsidR="006803EE">
        <w:fldChar w:fldCharType="separate"/>
      </w:r>
      <w:ins w:id="1137" w:author="Nishant Deswal" w:date="2021-11-10T12:12:00Z">
        <w:r w:rsidR="0054692C">
          <w:rPr>
            <w:rStyle w:val="Hyperlink"/>
            <w:lang w:val="en-GB"/>
          </w:rPr>
          <w:t>s</w:t>
        </w:r>
      </w:ins>
      <w:del w:id="1138" w:author="Nishant Deswal" w:date="2021-11-10T12:12:00Z">
        <w:r w:rsidRPr="00164083" w:rsidDel="0054692C">
          <w:rPr>
            <w:rStyle w:val="Hyperlink"/>
            <w:lang w:val="en-GB"/>
          </w:rPr>
          <w:delText>S</w:delText>
        </w:r>
      </w:del>
      <w:r w:rsidRPr="00164083">
        <w:rPr>
          <w:rStyle w:val="Hyperlink"/>
          <w:lang w:val="en-GB"/>
        </w:rPr>
        <w:t>et</w:t>
      </w:r>
      <w:ins w:id="1139" w:author="Nishant Deswal" w:date="2021-11-10T12:06:00Z">
        <w:r w:rsidR="0021272C">
          <w:rPr>
            <w:rStyle w:val="Hyperlink"/>
            <w:lang w:val="en-GB"/>
          </w:rPr>
          <w:t xml:space="preserve"> </w:t>
        </w:r>
      </w:ins>
      <w:ins w:id="1140" w:author="Nishant Deswal" w:date="2021-11-10T12:12:00Z">
        <w:r w:rsidR="0054692C">
          <w:rPr>
            <w:rStyle w:val="Hyperlink"/>
            <w:lang w:val="en-GB"/>
          </w:rPr>
          <w:t>n</w:t>
        </w:r>
      </w:ins>
      <w:del w:id="1141" w:author="Nishant Deswal" w:date="2021-11-10T12:12:00Z">
        <w:r w:rsidRPr="00164083" w:rsidDel="0054692C">
          <w:rPr>
            <w:rStyle w:val="Hyperlink"/>
            <w:lang w:val="en-GB"/>
          </w:rPr>
          <w:delText>N</w:delText>
        </w:r>
      </w:del>
      <w:r w:rsidRPr="00164083">
        <w:rPr>
          <w:rStyle w:val="Hyperlink"/>
          <w:lang w:val="en-GB"/>
        </w:rPr>
        <w:t>ull</w:t>
      </w:r>
      <w:r w:rsidR="006803EE">
        <w:rPr>
          <w:rStyle w:val="Hyperlink"/>
          <w:lang w:val="en-GB"/>
        </w:rPr>
        <w:fldChar w:fldCharType="end"/>
      </w:r>
      <w:r w:rsidRPr="00164083">
        <w:rPr>
          <w:lang w:val="en-GB"/>
        </w:rPr>
        <w:t xml:space="preserve"> in </w:t>
      </w:r>
      <w:ins w:id="1142" w:author="Nishant Deswal" w:date="2021-11-10T12:12:00Z">
        <w:r w:rsidR="0054692C">
          <w:rPr>
            <w:lang w:val="en-GB"/>
          </w:rPr>
          <w:t>s</w:t>
        </w:r>
      </w:ins>
      <w:del w:id="1143" w:author="Nishant Deswal" w:date="2021-11-10T12:12:00Z">
        <w:r w:rsidRPr="00164083">
          <w:rPr>
            <w:lang w:val="en-GB"/>
          </w:rPr>
          <w:delText>S</w:delText>
        </w:r>
      </w:del>
      <w:r w:rsidRPr="00164083">
        <w:rPr>
          <w:lang w:val="en-GB"/>
        </w:rPr>
        <w:t>teep areas</w:t>
      </w:r>
    </w:p>
    <w:p w14:paraId="39403EFE" w14:textId="77777777" w:rsidR="00FF4333" w:rsidRDefault="00FF4333">
      <w:pPr>
        <w:spacing w:after="0"/>
        <w:rPr>
          <w:ins w:id="1144" w:author="Nishant Deswal" w:date="2021-11-10T10:16:00Z"/>
          <w:lang w:val="en-GB"/>
        </w:rPr>
      </w:pPr>
      <w:ins w:id="1145" w:author="Nishant Deswal" w:date="2021-11-10T10:16:00Z">
        <w:r>
          <w:rPr>
            <w:lang w:val="en-GB"/>
          </w:rPr>
          <w:br w:type="page"/>
        </w:r>
      </w:ins>
    </w:p>
    <w:p w14:paraId="0CD0AC6D" w14:textId="41C7383C" w:rsidR="005A1E86" w:rsidRPr="00596E26" w:rsidDel="00FF4333" w:rsidRDefault="005A1E86" w:rsidP="005A1E86">
      <w:pPr>
        <w:rPr>
          <w:del w:id="1146" w:author="Nishant Deswal" w:date="2021-11-10T10:16:00Z"/>
          <w:sz w:val="24"/>
          <w:szCs w:val="32"/>
          <w:lang w:val="en-GB"/>
          <w:rPrChange w:id="1147" w:author="Nishant Deswal" w:date="2021-11-10T10:29:00Z">
            <w:rPr>
              <w:del w:id="1148" w:author="Nishant Deswal" w:date="2021-11-10T10:16:00Z"/>
              <w:lang w:val="en-GB"/>
            </w:rPr>
          </w:rPrChange>
        </w:rPr>
      </w:pPr>
    </w:p>
    <w:p w14:paraId="0F0B15DE" w14:textId="52736E35" w:rsidR="00325D5D" w:rsidRPr="00596E26" w:rsidRDefault="00FF4333" w:rsidP="00922642">
      <w:pPr>
        <w:pStyle w:val="Heading2"/>
        <w:rPr>
          <w:sz w:val="24"/>
          <w:szCs w:val="32"/>
          <w:rPrChange w:id="1149" w:author="Nishant Deswal" w:date="2021-11-10T14:44:00Z">
            <w:rPr/>
          </w:rPrChange>
        </w:rPr>
      </w:pPr>
      <w:bookmarkStart w:id="1150" w:name="_Toc87352451"/>
      <w:ins w:id="1151" w:author="Nishant Deswal" w:date="2021-11-10T10:17:00Z">
        <w:r w:rsidRPr="00596E26">
          <w:rPr>
            <w:sz w:val="24"/>
            <w:szCs w:val="32"/>
            <w:rPrChange w:id="1152" w:author="Nishant Deswal" w:date="2021-11-10T10:29:00Z">
              <w:rPr/>
            </w:rPrChange>
          </w:rPr>
          <w:t xml:space="preserve">  </w:t>
        </w:r>
      </w:ins>
      <w:r w:rsidR="00922642" w:rsidRPr="00596E26">
        <w:rPr>
          <w:sz w:val="24"/>
          <w:szCs w:val="32"/>
          <w:rPrChange w:id="1153" w:author="Nishant Deswal" w:date="2021-11-10T14:44:00Z">
            <w:rPr/>
          </w:rPrChange>
        </w:rPr>
        <w:t>Complete hydrological routing</w:t>
      </w:r>
      <w:bookmarkEnd w:id="1150"/>
    </w:p>
    <w:p w14:paraId="5A5D490F" w14:textId="78BE9668" w:rsidR="00922642" w:rsidDel="00206A04" w:rsidRDefault="00206A04">
      <w:pPr>
        <w:spacing w:after="220"/>
        <w:rPr>
          <w:del w:id="1154" w:author="Nishant Deswal" w:date="2021-11-11T10:52:00Z"/>
          <w:lang w:val="en-GB"/>
        </w:rPr>
        <w:pPrChange w:id="1155" w:author="Nishant Deswal" w:date="2021-11-10T14:44:00Z">
          <w:pPr/>
        </w:pPrChange>
      </w:pPr>
      <w:ins w:id="1156" w:author="Nishant Deswal" w:date="2021-11-11T10:52:00Z">
        <w:r>
          <w:rPr>
            <w:b/>
            <w:bCs/>
            <w:lang w:val="en-GB"/>
          </w:rPr>
          <w:t xml:space="preserve">Outline: </w:t>
        </w:r>
      </w:ins>
      <w:del w:id="1157" w:author="Nishant Deswal" w:date="2021-11-11T10:52:00Z">
        <w:r w:rsidR="00922642" w:rsidDel="00206A04">
          <w:rPr>
            <w:lang w:val="en-GB"/>
          </w:rPr>
          <w:delText>T</w:delText>
        </w:r>
      </w:del>
      <w:del w:id="1158" w:author="Nishant Deswal" w:date="2021-11-11T10:51:00Z">
        <w:r w:rsidR="00922642" w:rsidDel="00206A04">
          <w:rPr>
            <w:lang w:val="en-GB"/>
          </w:rPr>
          <w:delText>he</w:delText>
        </w:r>
      </w:del>
      <w:del w:id="1159" w:author="Nishant Deswal" w:date="2021-11-11T10:52:00Z">
        <w:r w:rsidR="00922642" w:rsidDel="00206A04">
          <w:rPr>
            <w:lang w:val="en-GB"/>
          </w:rPr>
          <w:delText xml:space="preserve"> tool is part of hydrological_analysis.py.</w:delText>
        </w:r>
      </w:del>
    </w:p>
    <w:p w14:paraId="6AB76715" w14:textId="0C20B2B2" w:rsidR="00922642" w:rsidRDefault="00181A29">
      <w:pPr>
        <w:spacing w:after="220"/>
        <w:rPr>
          <w:ins w:id="1160" w:author="Nishant Deswal" w:date="2021-11-11T10:52:00Z"/>
          <w:lang w:val="en-GB"/>
        </w:rPr>
      </w:pPr>
      <w:del w:id="1161" w:author="Nishant Deswal" w:date="2021-11-11T10:52:00Z">
        <w:r w:rsidDel="00206A04">
          <w:rPr>
            <w:lang w:val="en-GB"/>
          </w:rPr>
          <w:delText>This tool</w:delText>
        </w:r>
      </w:del>
      <w:ins w:id="1162" w:author="Nishant Deswal" w:date="2021-11-11T10:52:00Z">
        <w:r w:rsidR="00206A04">
          <w:rPr>
            <w:lang w:val="en-GB"/>
          </w:rPr>
          <w:t>it</w:t>
        </w:r>
      </w:ins>
      <w:r>
        <w:rPr>
          <w:lang w:val="en-GB"/>
        </w:rPr>
        <w:t xml:space="preserve"> calculates the complete h</w:t>
      </w:r>
      <w:r w:rsidRPr="00181A29">
        <w:rPr>
          <w:lang w:val="en-GB"/>
        </w:rPr>
        <w:t xml:space="preserve">ydrological routing routine, which generates </w:t>
      </w:r>
      <w:r>
        <w:rPr>
          <w:lang w:val="en-GB"/>
        </w:rPr>
        <w:t>multiple outputs including both raster and vector.</w:t>
      </w:r>
    </w:p>
    <w:p w14:paraId="01DD3C36" w14:textId="0CBFEA0A" w:rsidR="00206A04" w:rsidRDefault="00206A04" w:rsidP="00206A04">
      <w:pPr>
        <w:spacing w:after="220"/>
        <w:rPr>
          <w:ins w:id="1163" w:author="Nishant Deswal" w:date="2021-11-11T10:52:00Z"/>
          <w:lang w:val="en-GB"/>
        </w:rPr>
      </w:pPr>
      <w:ins w:id="1164" w:author="Nishant Deswal" w:date="2021-11-11T10:52:00Z">
        <w:r>
          <w:rPr>
            <w:b/>
            <w:bCs/>
            <w:lang w:val="en-GB"/>
          </w:rPr>
          <w:t xml:space="preserve">Source: </w:t>
        </w:r>
        <w:r>
          <w:rPr>
            <w:lang w:val="en-GB"/>
          </w:rPr>
          <w:t>this tool is part of hydrological_analysis.py.</w:t>
        </w:r>
      </w:ins>
    </w:p>
    <w:p w14:paraId="5D742004" w14:textId="16043725" w:rsidR="00206A04" w:rsidRPr="00206A04" w:rsidRDefault="00206A04">
      <w:pPr>
        <w:spacing w:after="220"/>
        <w:rPr>
          <w:b/>
          <w:bCs/>
          <w:lang w:val="en-GB"/>
          <w:rPrChange w:id="1165" w:author="Nishant Deswal" w:date="2021-11-11T10:52:00Z">
            <w:rPr>
              <w:lang w:val="en-GB"/>
            </w:rPr>
          </w:rPrChange>
        </w:rPr>
        <w:pPrChange w:id="1166" w:author="Nishant Deswal" w:date="2021-11-10T14:44:00Z">
          <w:pPr/>
        </w:pPrChange>
      </w:pPr>
      <w:ins w:id="1167" w:author="Nishant Deswal" w:date="2021-11-11T10:52:00Z">
        <w:r>
          <w:rPr>
            <w:b/>
            <w:bCs/>
            <w:lang w:val="en-GB"/>
          </w:rPr>
          <w:t>Description:</w:t>
        </w:r>
      </w:ins>
    </w:p>
    <w:p w14:paraId="12DE0EFD" w14:textId="0783BC74" w:rsidR="00181A29" w:rsidRPr="00922642" w:rsidRDefault="00181A29">
      <w:pPr>
        <w:spacing w:after="220"/>
        <w:rPr>
          <w:lang w:val="en-GB"/>
        </w:rPr>
        <w:pPrChange w:id="1168" w:author="Nishant Deswal" w:date="2021-11-10T14:44:00Z">
          <w:pPr/>
        </w:pPrChange>
      </w:pPr>
      <w:del w:id="1169" w:author="Nishant Deswal" w:date="2021-11-11T10:52:00Z">
        <w:r w:rsidDel="00206A04">
          <w:rPr>
            <w:lang w:val="en-GB"/>
          </w:rPr>
          <w:delText xml:space="preserve">It </w:delText>
        </w:r>
      </w:del>
      <w:ins w:id="1170" w:author="Nishant Deswal" w:date="2021-11-11T10:52:00Z">
        <w:r w:rsidR="00206A04">
          <w:rPr>
            <w:lang w:val="en-GB"/>
          </w:rPr>
          <w:t xml:space="preserve">This tool </w:t>
        </w:r>
      </w:ins>
      <w:r>
        <w:rPr>
          <w:lang w:val="en-GB"/>
        </w:rPr>
        <w:t xml:space="preserve">is composed of </w:t>
      </w:r>
      <w:r w:rsidR="0001352F">
        <w:rPr>
          <w:lang w:val="en-GB"/>
        </w:rPr>
        <w:t xml:space="preserve">following </w:t>
      </w:r>
      <w:r w:rsidR="00A138C1">
        <w:rPr>
          <w:lang w:val="en-GB"/>
        </w:rPr>
        <w:t>arcpy tools and has the following workflow:</w:t>
      </w:r>
    </w:p>
    <w:p w14:paraId="166253B8" w14:textId="3C1037B6" w:rsidR="00822434" w:rsidRPr="00822434" w:rsidRDefault="00446E3A">
      <w:pPr>
        <w:pStyle w:val="ListParagraph"/>
        <w:numPr>
          <w:ilvl w:val="0"/>
          <w:numId w:val="40"/>
        </w:numPr>
        <w:spacing w:after="220"/>
        <w:rPr>
          <w:lang w:val="en-GB"/>
        </w:rPr>
        <w:pPrChange w:id="1171" w:author="Nishant Deswal" w:date="2021-11-10T14:44:00Z">
          <w:pPr>
            <w:pStyle w:val="ListParagraph"/>
            <w:numPr>
              <w:numId w:val="40"/>
            </w:numPr>
            <w:ind w:hanging="360"/>
          </w:pPr>
        </w:pPrChange>
      </w:pPr>
      <w:r w:rsidRPr="00446E3A">
        <w:rPr>
          <w:lang w:val="en-GB"/>
        </w:rPr>
        <w:t>outFill = Fill(inSurfaceRaster)</w:t>
      </w:r>
    </w:p>
    <w:p w14:paraId="175BDEB0" w14:textId="5D6BB97E" w:rsidR="00446E3A" w:rsidRPr="00822434" w:rsidRDefault="004B3EAB">
      <w:pPr>
        <w:pStyle w:val="ListParagraph"/>
        <w:numPr>
          <w:ilvl w:val="0"/>
          <w:numId w:val="40"/>
        </w:numPr>
        <w:spacing w:after="220"/>
        <w:rPr>
          <w:lang w:val="en-GB"/>
        </w:rPr>
        <w:pPrChange w:id="1172" w:author="Nishant Deswal" w:date="2021-11-10T14:44:00Z">
          <w:pPr>
            <w:pStyle w:val="ListParagraph"/>
            <w:numPr>
              <w:numId w:val="40"/>
            </w:numPr>
            <w:ind w:hanging="360"/>
          </w:pPr>
        </w:pPrChange>
      </w:pPr>
      <w:r w:rsidRPr="004B3EAB">
        <w:rPr>
          <w:lang w:val="en-GB"/>
        </w:rPr>
        <w:t>outFlowDirection = FlowDirection(outFill, "NORMAL")</w:t>
      </w:r>
    </w:p>
    <w:p w14:paraId="13996895" w14:textId="2D23028F" w:rsidR="004B3EAB" w:rsidRPr="00822434" w:rsidRDefault="00044BD9">
      <w:pPr>
        <w:pStyle w:val="ListParagraph"/>
        <w:numPr>
          <w:ilvl w:val="0"/>
          <w:numId w:val="40"/>
        </w:numPr>
        <w:spacing w:after="220"/>
        <w:rPr>
          <w:lang w:val="en-GB"/>
        </w:rPr>
        <w:pPrChange w:id="1173" w:author="Nishant Deswal" w:date="2021-11-10T14:44:00Z">
          <w:pPr>
            <w:pStyle w:val="ListParagraph"/>
            <w:numPr>
              <w:numId w:val="40"/>
            </w:numPr>
            <w:ind w:hanging="360"/>
          </w:pPr>
        </w:pPrChange>
      </w:pPr>
      <w:r w:rsidRPr="00044BD9">
        <w:rPr>
          <w:lang w:val="en-GB"/>
        </w:rPr>
        <w:t>outFlowAccumulation = FlowAccumulation(outFlowDirection)</w:t>
      </w:r>
    </w:p>
    <w:p w14:paraId="5308A099" w14:textId="40515508" w:rsidR="00044BD9" w:rsidRPr="00822434" w:rsidRDefault="00602B59">
      <w:pPr>
        <w:pStyle w:val="ListParagraph"/>
        <w:numPr>
          <w:ilvl w:val="0"/>
          <w:numId w:val="40"/>
        </w:numPr>
        <w:spacing w:after="220"/>
        <w:rPr>
          <w:lang w:val="en-GB"/>
        </w:rPr>
        <w:pPrChange w:id="1174" w:author="Nishant Deswal" w:date="2021-11-10T14:44:00Z">
          <w:pPr>
            <w:pStyle w:val="ListParagraph"/>
            <w:numPr>
              <w:numId w:val="40"/>
            </w:numPr>
            <w:ind w:hanging="360"/>
          </w:pPr>
        </w:pPrChange>
      </w:pPr>
      <w:r w:rsidRPr="00602B59">
        <w:rPr>
          <w:lang w:val="en-GB"/>
        </w:rPr>
        <w:t>outFlowAccumulationNetwork = SetNull(outFlowAccumulation &lt; flow_acc_threshold, 1)</w:t>
      </w:r>
    </w:p>
    <w:p w14:paraId="2E59B521" w14:textId="65E3E2D6" w:rsidR="00A47942" w:rsidRDefault="00A47942">
      <w:pPr>
        <w:pStyle w:val="ListParagraph"/>
        <w:numPr>
          <w:ilvl w:val="0"/>
          <w:numId w:val="40"/>
        </w:numPr>
        <w:spacing w:after="220"/>
        <w:rPr>
          <w:lang w:val="en-GB"/>
        </w:rPr>
        <w:pPrChange w:id="1175" w:author="Nishant Deswal" w:date="2021-11-10T14:44:00Z">
          <w:pPr>
            <w:pStyle w:val="ListParagraph"/>
            <w:numPr>
              <w:numId w:val="40"/>
            </w:numPr>
            <w:ind w:hanging="360"/>
          </w:pPr>
        </w:pPrChange>
      </w:pPr>
      <w:r w:rsidRPr="00A47942">
        <w:rPr>
          <w:lang w:val="en-GB"/>
        </w:rPr>
        <w:t>outBasins = Basin(outFlowDirection)</w:t>
      </w:r>
    </w:p>
    <w:p w14:paraId="06587A8A" w14:textId="2CBAD5C4" w:rsidR="00A47942" w:rsidRPr="00822434" w:rsidRDefault="00325C50">
      <w:pPr>
        <w:pStyle w:val="ListParagraph"/>
        <w:numPr>
          <w:ilvl w:val="0"/>
          <w:numId w:val="40"/>
        </w:numPr>
        <w:spacing w:after="220"/>
        <w:rPr>
          <w:lang w:val="en-GB"/>
        </w:rPr>
        <w:pPrChange w:id="1176" w:author="Nishant Deswal" w:date="2021-11-10T14:44:00Z">
          <w:pPr>
            <w:pStyle w:val="ListParagraph"/>
            <w:numPr>
              <w:numId w:val="40"/>
            </w:numPr>
            <w:ind w:hanging="360"/>
          </w:pPr>
        </w:pPrChange>
      </w:pPr>
      <w:r w:rsidRPr="00325C50">
        <w:rPr>
          <w:lang w:val="en-GB"/>
        </w:rPr>
        <w:t>outFillDiff = SetNull((outFill - inSurfaceRaster) == 0, 1)</w:t>
      </w:r>
    </w:p>
    <w:p w14:paraId="32D6B752" w14:textId="17EAF5EB" w:rsidR="00325C50" w:rsidRPr="00822434" w:rsidRDefault="006F2DCF">
      <w:pPr>
        <w:pStyle w:val="ListParagraph"/>
        <w:numPr>
          <w:ilvl w:val="0"/>
          <w:numId w:val="40"/>
        </w:numPr>
        <w:spacing w:after="220"/>
        <w:rPr>
          <w:lang w:val="en-GB"/>
        </w:rPr>
        <w:pPrChange w:id="1177" w:author="Nishant Deswal" w:date="2021-11-10T14:44:00Z">
          <w:pPr>
            <w:pStyle w:val="ListParagraph"/>
            <w:numPr>
              <w:numId w:val="40"/>
            </w:numPr>
            <w:ind w:hanging="360"/>
          </w:pPr>
        </w:pPrChange>
      </w:pPr>
      <w:r w:rsidRPr="006F2DCF">
        <w:rPr>
          <w:lang w:val="en-GB"/>
        </w:rPr>
        <w:t>arcpy.RasterToPolygon_conversion(outFillDiff, outPolygons, "NO_SIMPLIFY")</w:t>
      </w:r>
    </w:p>
    <w:p w14:paraId="34430FB2" w14:textId="3200C77B" w:rsidR="007672EF" w:rsidRDefault="007672EF">
      <w:pPr>
        <w:pStyle w:val="ListParagraph"/>
        <w:numPr>
          <w:ilvl w:val="0"/>
          <w:numId w:val="40"/>
        </w:numPr>
        <w:spacing w:after="220"/>
        <w:rPr>
          <w:lang w:val="en-GB"/>
        </w:rPr>
        <w:pPrChange w:id="1178" w:author="Nishant Deswal" w:date="2021-11-10T14:44:00Z">
          <w:pPr>
            <w:pStyle w:val="ListParagraph"/>
            <w:numPr>
              <w:numId w:val="40"/>
            </w:numPr>
            <w:ind w:hanging="360"/>
          </w:pPr>
        </w:pPrChange>
      </w:pPr>
      <w:r w:rsidRPr="007672EF">
        <w:rPr>
          <w:lang w:val="en-GB"/>
        </w:rPr>
        <w:t>arcpy.RasterToPolygon_conversion(outFlowAccumulationNetwork, outPolygons, "NO_SIMPLIFY")</w:t>
      </w:r>
    </w:p>
    <w:p w14:paraId="64C45ABE" w14:textId="071D645F" w:rsidR="007672EF" w:rsidRPr="00822434" w:rsidRDefault="00A8038E">
      <w:pPr>
        <w:pStyle w:val="ListParagraph"/>
        <w:numPr>
          <w:ilvl w:val="0"/>
          <w:numId w:val="40"/>
        </w:numPr>
        <w:spacing w:after="220"/>
        <w:rPr>
          <w:lang w:val="en-GB"/>
        </w:rPr>
        <w:pPrChange w:id="1179" w:author="Nishant Deswal" w:date="2021-11-10T14:44:00Z">
          <w:pPr>
            <w:pStyle w:val="ListParagraph"/>
            <w:numPr>
              <w:numId w:val="40"/>
            </w:numPr>
            <w:ind w:hanging="360"/>
          </w:pPr>
        </w:pPrChange>
      </w:pPr>
      <w:r w:rsidRPr="00A8038E">
        <w:rPr>
          <w:lang w:val="en-GB"/>
        </w:rPr>
        <w:t>arcpy.RasterToPolygon_conversion(outBasins, outPolygons, "NO_SIMPLIFY")</w:t>
      </w:r>
    </w:p>
    <w:p w14:paraId="57DBB867" w14:textId="168C3204" w:rsidR="00A8038E" w:rsidRDefault="003646A0">
      <w:pPr>
        <w:spacing w:after="220"/>
        <w:rPr>
          <w:b/>
          <w:lang w:val="en-GB"/>
        </w:rPr>
        <w:pPrChange w:id="1180" w:author="Nishant Deswal" w:date="2021-11-10T14:44:00Z">
          <w:pPr/>
        </w:pPrChange>
      </w:pPr>
      <w:r>
        <w:rPr>
          <w:b/>
          <w:bCs/>
          <w:lang w:val="en-GB"/>
        </w:rPr>
        <w:t>Fill</w:t>
      </w:r>
    </w:p>
    <w:p w14:paraId="08FE3986" w14:textId="4E93E1A2" w:rsidR="003A2529" w:rsidRPr="00886B1A" w:rsidRDefault="003A2529">
      <w:pPr>
        <w:spacing w:after="220"/>
        <w:rPr>
          <w:lang w:val="en-GB"/>
        </w:rPr>
        <w:pPrChange w:id="1181" w:author="Nishant Deswal" w:date="2021-11-10T14:44:00Z">
          <w:pPr/>
        </w:pPrChange>
      </w:pPr>
      <w:r w:rsidRPr="00886B1A">
        <w:rPr>
          <w:lang w:val="en-GB"/>
        </w:rPr>
        <w:t xml:space="preserve">See </w:t>
      </w:r>
      <w:del w:id="1182" w:author="Nishant Deswal" w:date="2021-11-10T12:11:00Z">
        <w:r w:rsidR="006803EE">
          <w:fldChar w:fldCharType="begin"/>
        </w:r>
        <w:r w:rsidR="006803EE">
          <w:delInstrText xml:space="preserve"> HYPERLINK \l "fill_arcpy" </w:delInstrText>
        </w:r>
        <w:r w:rsidR="006803EE">
          <w:fldChar w:fldCharType="separate"/>
        </w:r>
        <w:r w:rsidR="00531867" w:rsidRPr="00260F6A">
          <w:rPr>
            <w:rStyle w:val="Hyperlink"/>
            <w:lang w:val="en-GB"/>
          </w:rPr>
          <w:delText>F</w:delText>
        </w:r>
        <w:r w:rsidRPr="00260F6A">
          <w:rPr>
            <w:rStyle w:val="Hyperlink"/>
            <w:lang w:val="en-GB"/>
          </w:rPr>
          <w:delText>ill</w:delText>
        </w:r>
        <w:r w:rsidR="006803EE">
          <w:rPr>
            <w:rStyle w:val="Hyperlink"/>
            <w:lang w:val="en-GB"/>
          </w:rPr>
          <w:fldChar w:fldCharType="end"/>
        </w:r>
        <w:r w:rsidRPr="00886B1A">
          <w:rPr>
            <w:lang w:val="en-GB"/>
          </w:rPr>
          <w:delText xml:space="preserve"> </w:delText>
        </w:r>
      </w:del>
      <w:ins w:id="1183" w:author="Nishant Deswal" w:date="2021-11-10T12:11:00Z">
        <w:r w:rsidR="00CA3F7A">
          <w:fldChar w:fldCharType="begin"/>
        </w:r>
        <w:r w:rsidR="00CA3F7A">
          <w:instrText xml:space="preserve"> HYPERLINK \l "fill_arcpy" </w:instrText>
        </w:r>
        <w:r w:rsidR="00CA3F7A">
          <w:fldChar w:fldCharType="separate"/>
        </w:r>
        <w:r w:rsidR="00CA3F7A">
          <w:rPr>
            <w:rStyle w:val="Hyperlink"/>
            <w:lang w:val="en-GB"/>
          </w:rPr>
          <w:t>f</w:t>
        </w:r>
        <w:r w:rsidR="00CA3F7A" w:rsidRPr="00260F6A">
          <w:rPr>
            <w:rStyle w:val="Hyperlink"/>
            <w:lang w:val="en-GB"/>
          </w:rPr>
          <w:t>ill</w:t>
        </w:r>
        <w:r w:rsidR="00CA3F7A">
          <w:rPr>
            <w:rStyle w:val="Hyperlink"/>
            <w:lang w:val="en-GB"/>
          </w:rPr>
          <w:fldChar w:fldCharType="end"/>
        </w:r>
        <w:r w:rsidR="00CA3F7A" w:rsidRPr="00886B1A">
          <w:rPr>
            <w:lang w:val="en-GB"/>
          </w:rPr>
          <w:t xml:space="preserve"> </w:t>
        </w:r>
      </w:ins>
      <w:r w:rsidRPr="00886B1A">
        <w:rPr>
          <w:lang w:val="en-GB"/>
        </w:rPr>
        <w:t xml:space="preserve">in </w:t>
      </w:r>
      <w:del w:id="1184" w:author="Nishant Deswal" w:date="2021-11-10T12:11:00Z">
        <w:r w:rsidRPr="00886B1A">
          <w:rPr>
            <w:lang w:val="en-GB"/>
          </w:rPr>
          <w:delText xml:space="preserve">Calculate </w:delText>
        </w:r>
      </w:del>
      <w:ins w:id="1185" w:author="Nishant Deswal" w:date="2021-11-10T12:11:00Z">
        <w:r w:rsidR="00CA3F7A">
          <w:rPr>
            <w:lang w:val="en-GB"/>
          </w:rPr>
          <w:t>c</w:t>
        </w:r>
        <w:r w:rsidR="00CA3F7A" w:rsidRPr="00886B1A">
          <w:rPr>
            <w:lang w:val="en-GB"/>
          </w:rPr>
          <w:t xml:space="preserve">alculate </w:t>
        </w:r>
      </w:ins>
      <w:r w:rsidRPr="00886B1A">
        <w:rPr>
          <w:lang w:val="en-GB"/>
        </w:rPr>
        <w:t>fill</w:t>
      </w:r>
      <w:r w:rsidR="009342BB" w:rsidRPr="00886B1A">
        <w:rPr>
          <w:lang w:val="en-GB"/>
        </w:rPr>
        <w:t>.</w:t>
      </w:r>
    </w:p>
    <w:p w14:paraId="6C754CAE" w14:textId="496C2D8E" w:rsidR="003646A0" w:rsidRDefault="003646A0">
      <w:pPr>
        <w:spacing w:after="220"/>
        <w:rPr>
          <w:b/>
          <w:bCs/>
          <w:lang w:val="en-GB"/>
        </w:rPr>
        <w:pPrChange w:id="1186" w:author="Nishant Deswal" w:date="2021-11-10T14:44:00Z">
          <w:pPr/>
        </w:pPrChange>
      </w:pPr>
      <w:r>
        <w:rPr>
          <w:b/>
          <w:bCs/>
          <w:lang w:val="en-GB"/>
        </w:rPr>
        <w:t>Flow direction</w:t>
      </w:r>
    </w:p>
    <w:p w14:paraId="1C4C82D5" w14:textId="30570854" w:rsidR="003A2529" w:rsidRPr="003A2529" w:rsidRDefault="003A2529">
      <w:pPr>
        <w:spacing w:after="220"/>
        <w:rPr>
          <w:i/>
          <w:iCs/>
          <w:lang w:val="en-GB"/>
        </w:rPr>
        <w:pPrChange w:id="1187" w:author="Nishant Deswal" w:date="2021-11-10T14:44:00Z">
          <w:pPr/>
        </w:pPrChange>
      </w:pPr>
      <w:r w:rsidRPr="00260F6A">
        <w:rPr>
          <w:lang w:val="en-GB"/>
        </w:rPr>
        <w:t>See</w:t>
      </w:r>
      <w:r w:rsidR="00531867" w:rsidRPr="00260F6A">
        <w:rPr>
          <w:lang w:val="en-GB"/>
        </w:rPr>
        <w:t xml:space="preserve"> </w:t>
      </w:r>
      <w:r w:rsidR="006803EE">
        <w:fldChar w:fldCharType="begin"/>
      </w:r>
      <w:r w:rsidR="006803EE">
        <w:instrText xml:space="preserve"> HYPERLINK \l "flow_direction_arcpy" </w:instrText>
      </w:r>
      <w:r w:rsidR="006803EE">
        <w:fldChar w:fldCharType="separate"/>
      </w:r>
      <w:r w:rsidR="00793C78" w:rsidRPr="00260F6A">
        <w:rPr>
          <w:rStyle w:val="Hyperlink"/>
          <w:lang w:val="en-GB"/>
        </w:rPr>
        <w:t>f</w:t>
      </w:r>
      <w:r w:rsidRPr="00260F6A">
        <w:rPr>
          <w:rStyle w:val="Hyperlink"/>
          <w:lang w:val="en-GB"/>
        </w:rPr>
        <w:t>low direction</w:t>
      </w:r>
      <w:r w:rsidR="006803EE">
        <w:rPr>
          <w:rStyle w:val="Hyperlink"/>
          <w:lang w:val="en-GB"/>
        </w:rPr>
        <w:fldChar w:fldCharType="end"/>
      </w:r>
      <w:r w:rsidRPr="00260F6A">
        <w:rPr>
          <w:lang w:val="en-GB"/>
        </w:rPr>
        <w:t xml:space="preserve"> in </w:t>
      </w:r>
      <w:del w:id="1188" w:author="Nishant Deswal" w:date="2021-11-10T12:11:00Z">
        <w:r w:rsidRPr="00260F6A">
          <w:rPr>
            <w:lang w:val="en-GB"/>
          </w:rPr>
          <w:delText xml:space="preserve">Calculate </w:delText>
        </w:r>
      </w:del>
      <w:ins w:id="1189" w:author="Nishant Deswal" w:date="2021-11-10T12:11:00Z">
        <w:r w:rsidR="00CA3F7A">
          <w:rPr>
            <w:lang w:val="en-GB"/>
          </w:rPr>
          <w:t>c</w:t>
        </w:r>
        <w:r w:rsidR="00CA3F7A" w:rsidRPr="00260F6A">
          <w:rPr>
            <w:lang w:val="en-GB"/>
          </w:rPr>
          <w:t xml:space="preserve">alculate </w:t>
        </w:r>
      </w:ins>
      <w:r w:rsidR="00603727" w:rsidRPr="00260F6A">
        <w:rPr>
          <w:lang w:val="en-GB"/>
        </w:rPr>
        <w:t>flow direction</w:t>
      </w:r>
      <w:r w:rsidR="009342BB">
        <w:rPr>
          <w:i/>
          <w:iCs/>
          <w:lang w:val="en-GB"/>
        </w:rPr>
        <w:t>.</w:t>
      </w:r>
    </w:p>
    <w:p w14:paraId="209C7639" w14:textId="65848DF7" w:rsidR="003646A0" w:rsidRDefault="003646A0">
      <w:pPr>
        <w:spacing w:after="220"/>
        <w:rPr>
          <w:b/>
          <w:bCs/>
          <w:lang w:val="en-GB"/>
        </w:rPr>
        <w:pPrChange w:id="1190" w:author="Nishant Deswal" w:date="2021-11-10T14:44:00Z">
          <w:pPr/>
        </w:pPrChange>
      </w:pPr>
      <w:r>
        <w:rPr>
          <w:b/>
          <w:bCs/>
          <w:lang w:val="en-GB"/>
        </w:rPr>
        <w:t>Flow accumulation</w:t>
      </w:r>
    </w:p>
    <w:p w14:paraId="4E362076" w14:textId="6EB2BA55" w:rsidR="003A2529" w:rsidRPr="003A2529" w:rsidRDefault="00793C78">
      <w:pPr>
        <w:spacing w:after="220"/>
        <w:rPr>
          <w:lang w:val="en-GB"/>
        </w:rPr>
        <w:pPrChange w:id="1191" w:author="Nishant Deswal" w:date="2021-11-10T14:44:00Z">
          <w:pPr/>
        </w:pPrChange>
      </w:pPr>
      <w:r w:rsidRPr="00260F6A">
        <w:rPr>
          <w:lang w:val="en-GB"/>
        </w:rPr>
        <w:t xml:space="preserve">See </w:t>
      </w:r>
      <w:r w:rsidR="006803EE">
        <w:fldChar w:fldCharType="begin"/>
      </w:r>
      <w:r w:rsidR="006803EE">
        <w:instrText xml:space="preserve"> HYPERLINK \l "flow_accumulation_arcpy" </w:instrText>
      </w:r>
      <w:r w:rsidR="006803EE">
        <w:fldChar w:fldCharType="separate"/>
      </w:r>
      <w:r w:rsidRPr="00260F6A">
        <w:rPr>
          <w:rStyle w:val="Hyperlink"/>
          <w:lang w:val="en-GB"/>
        </w:rPr>
        <w:t>flow accumulation</w:t>
      </w:r>
      <w:r w:rsidR="006803EE">
        <w:rPr>
          <w:rStyle w:val="Hyperlink"/>
          <w:lang w:val="en-GB"/>
        </w:rPr>
        <w:fldChar w:fldCharType="end"/>
      </w:r>
      <w:r w:rsidRPr="00260F6A">
        <w:rPr>
          <w:lang w:val="en-GB"/>
        </w:rPr>
        <w:t xml:space="preserve"> in </w:t>
      </w:r>
      <w:ins w:id="1192" w:author="Nishant Deswal" w:date="2021-11-10T12:11:00Z">
        <w:r w:rsidR="00CA3F7A">
          <w:rPr>
            <w:lang w:val="en-GB"/>
          </w:rPr>
          <w:t>c</w:t>
        </w:r>
      </w:ins>
      <w:del w:id="1193" w:author="Nishant Deswal" w:date="2021-11-10T12:11:00Z">
        <w:r w:rsidRPr="00260F6A">
          <w:rPr>
            <w:lang w:val="en-GB"/>
          </w:rPr>
          <w:delText>C</w:delText>
        </w:r>
      </w:del>
      <w:r w:rsidRPr="00260F6A">
        <w:rPr>
          <w:lang w:val="en-GB"/>
        </w:rPr>
        <w:t>alculate flow accumulation</w:t>
      </w:r>
      <w:r w:rsidR="009342BB">
        <w:rPr>
          <w:i/>
          <w:iCs/>
          <w:lang w:val="en-GB"/>
        </w:rPr>
        <w:t>.</w:t>
      </w:r>
    </w:p>
    <w:p w14:paraId="2A3C0E0E" w14:textId="743D08C1" w:rsidR="003646A0" w:rsidRPr="003646A0" w:rsidRDefault="003646A0">
      <w:pPr>
        <w:spacing w:after="220"/>
        <w:rPr>
          <w:b/>
          <w:bCs/>
          <w:lang w:val="en-GB"/>
        </w:rPr>
        <w:pPrChange w:id="1194" w:author="Nishant Deswal" w:date="2021-11-10T14:44:00Z">
          <w:pPr/>
        </w:pPrChange>
      </w:pPr>
      <w:r>
        <w:rPr>
          <w:b/>
          <w:bCs/>
          <w:lang w:val="en-GB"/>
        </w:rPr>
        <w:t>Set</w:t>
      </w:r>
      <w:ins w:id="1195" w:author="Nishant Deswal" w:date="2021-11-10T12:12:00Z">
        <w:r w:rsidR="0071764E">
          <w:rPr>
            <w:b/>
            <w:bCs/>
            <w:lang w:val="en-GB"/>
          </w:rPr>
          <w:t xml:space="preserve"> </w:t>
        </w:r>
      </w:ins>
      <w:del w:id="1196" w:author="Nishant Deswal" w:date="2021-11-10T12:12:00Z">
        <w:r w:rsidDel="0071764E">
          <w:rPr>
            <w:b/>
            <w:bCs/>
            <w:lang w:val="en-GB"/>
          </w:rPr>
          <w:delText>N</w:delText>
        </w:r>
      </w:del>
      <w:ins w:id="1197" w:author="Nishant Deswal" w:date="2021-11-10T12:12:00Z">
        <w:r w:rsidR="0071764E">
          <w:rPr>
            <w:b/>
            <w:bCs/>
            <w:lang w:val="en-GB"/>
          </w:rPr>
          <w:t>n</w:t>
        </w:r>
      </w:ins>
      <w:r>
        <w:rPr>
          <w:b/>
          <w:bCs/>
          <w:lang w:val="en-GB"/>
        </w:rPr>
        <w:t>ull</w:t>
      </w:r>
    </w:p>
    <w:p w14:paraId="3A2169DA" w14:textId="03E55028" w:rsidR="003A2529" w:rsidRPr="002B6528" w:rsidRDefault="003A2529">
      <w:pPr>
        <w:spacing w:after="220"/>
        <w:rPr>
          <w:lang w:val="en-GB"/>
        </w:rPr>
        <w:pPrChange w:id="1198" w:author="Nishant Deswal" w:date="2021-11-10T14:44:00Z">
          <w:pPr/>
        </w:pPrChange>
      </w:pPr>
      <w:r w:rsidRPr="002B6528">
        <w:rPr>
          <w:lang w:val="en-GB"/>
        </w:rPr>
        <w:t xml:space="preserve">See </w:t>
      </w:r>
      <w:r w:rsidR="006803EE">
        <w:fldChar w:fldCharType="begin"/>
      </w:r>
      <w:r w:rsidR="006803EE">
        <w:instrText xml:space="preserve"> HYPERLINK \l "SetNull" </w:instrText>
      </w:r>
      <w:r w:rsidR="006803EE">
        <w:fldChar w:fldCharType="separate"/>
      </w:r>
      <w:ins w:id="1199" w:author="Nishant Deswal" w:date="2021-11-10T12:11:00Z">
        <w:r w:rsidR="00CA3F7A">
          <w:rPr>
            <w:rStyle w:val="Hyperlink"/>
            <w:lang w:val="en-GB"/>
          </w:rPr>
          <w:t>s</w:t>
        </w:r>
      </w:ins>
      <w:del w:id="1200" w:author="Nishant Deswal" w:date="2021-11-10T12:11:00Z">
        <w:r w:rsidRPr="002B6528" w:rsidDel="00CA3F7A">
          <w:rPr>
            <w:rStyle w:val="Hyperlink"/>
            <w:lang w:val="en-GB"/>
          </w:rPr>
          <w:delText>S</w:delText>
        </w:r>
      </w:del>
      <w:r w:rsidRPr="002B6528">
        <w:rPr>
          <w:rStyle w:val="Hyperlink"/>
          <w:lang w:val="en-GB"/>
        </w:rPr>
        <w:t>et</w:t>
      </w:r>
      <w:ins w:id="1201" w:author="Nishant Deswal" w:date="2021-11-10T12:07:00Z">
        <w:r w:rsidR="00D35402">
          <w:rPr>
            <w:rStyle w:val="Hyperlink"/>
            <w:lang w:val="en-GB"/>
          </w:rPr>
          <w:t xml:space="preserve"> </w:t>
        </w:r>
      </w:ins>
      <w:ins w:id="1202" w:author="Nishant Deswal" w:date="2021-11-10T12:11:00Z">
        <w:r w:rsidR="00CA3F7A">
          <w:rPr>
            <w:rStyle w:val="Hyperlink"/>
            <w:lang w:val="en-GB"/>
          </w:rPr>
          <w:t>n</w:t>
        </w:r>
      </w:ins>
      <w:del w:id="1203" w:author="Nishant Deswal" w:date="2021-11-10T12:11:00Z">
        <w:r w:rsidRPr="002B6528" w:rsidDel="00CA3F7A">
          <w:rPr>
            <w:rStyle w:val="Hyperlink"/>
            <w:lang w:val="en-GB"/>
          </w:rPr>
          <w:delText>N</w:delText>
        </w:r>
      </w:del>
      <w:r w:rsidRPr="002B6528">
        <w:rPr>
          <w:rStyle w:val="Hyperlink"/>
          <w:lang w:val="en-GB"/>
        </w:rPr>
        <w:t>ull</w:t>
      </w:r>
      <w:r w:rsidR="006803EE">
        <w:rPr>
          <w:rStyle w:val="Hyperlink"/>
          <w:lang w:val="en-GB"/>
        </w:rPr>
        <w:fldChar w:fldCharType="end"/>
      </w:r>
      <w:r w:rsidRPr="002B6528">
        <w:rPr>
          <w:lang w:val="en-GB"/>
        </w:rPr>
        <w:t xml:space="preserve"> in </w:t>
      </w:r>
      <w:del w:id="1204" w:author="Nishant Deswal" w:date="2021-11-10T12:11:00Z">
        <w:r w:rsidRPr="002B6528">
          <w:rPr>
            <w:lang w:val="en-GB"/>
          </w:rPr>
          <w:delText xml:space="preserve">Steep </w:delText>
        </w:r>
      </w:del>
      <w:ins w:id="1205" w:author="Nishant Deswal" w:date="2021-11-10T12:11:00Z">
        <w:r w:rsidR="00CA3F7A">
          <w:rPr>
            <w:lang w:val="en-GB"/>
          </w:rPr>
          <w:t>s</w:t>
        </w:r>
        <w:r w:rsidR="00CA3F7A" w:rsidRPr="002B6528">
          <w:rPr>
            <w:lang w:val="en-GB"/>
          </w:rPr>
          <w:t xml:space="preserve">teep </w:t>
        </w:r>
      </w:ins>
      <w:r w:rsidRPr="002B6528">
        <w:rPr>
          <w:lang w:val="en-GB"/>
        </w:rPr>
        <w:t>areas</w:t>
      </w:r>
      <w:r w:rsidR="009342BB">
        <w:rPr>
          <w:lang w:val="en-GB"/>
        </w:rPr>
        <w:t>.</w:t>
      </w:r>
    </w:p>
    <w:p w14:paraId="65DA2351" w14:textId="7DDB19B7" w:rsidR="000204DB" w:rsidRDefault="000204DB">
      <w:pPr>
        <w:spacing w:after="220"/>
        <w:rPr>
          <w:b/>
          <w:bCs/>
          <w:lang w:val="en-GB"/>
        </w:rPr>
        <w:pPrChange w:id="1206" w:author="Nishant Deswal" w:date="2021-11-10T14:44:00Z">
          <w:pPr/>
        </w:pPrChange>
      </w:pPr>
      <w:r>
        <w:rPr>
          <w:b/>
          <w:bCs/>
          <w:lang w:val="en-GB"/>
        </w:rPr>
        <w:t>Basin</w:t>
      </w:r>
      <w:ins w:id="1207" w:author="Nishant Deswal" w:date="2021-11-10T11:51:00Z">
        <w:r w:rsidR="00D74794">
          <w:rPr>
            <w:b/>
            <w:bCs/>
            <w:lang w:val="en-GB"/>
          </w:rPr>
          <w:t xml:space="preserve"> [</w:t>
        </w:r>
      </w:ins>
      <w:ins w:id="1208" w:author="Nishant Deswal" w:date="2021-11-10T12:07:00Z">
        <w:r w:rsidR="00D35402">
          <w:rPr>
            <w:i/>
            <w:iCs/>
            <w:u w:val="single"/>
            <w:lang w:val="en-GB"/>
          </w:rPr>
          <w:fldChar w:fldCharType="begin"/>
        </w:r>
        <w:r w:rsidR="00D35402">
          <w:rPr>
            <w:i/>
            <w:iCs/>
            <w:u w:val="single"/>
            <w:lang w:val="en-GB"/>
          </w:rPr>
          <w:instrText xml:space="preserve"> HYPERLINK "https://pro.arcgis.com/en/pro-app/latest/tool-reference/spatial-analyst/basin.htm" </w:instrText>
        </w:r>
        <w:r w:rsidR="00D35402">
          <w:rPr>
            <w:i/>
            <w:iCs/>
            <w:u w:val="single"/>
            <w:lang w:val="en-GB"/>
          </w:rPr>
          <w:fldChar w:fldCharType="separate"/>
        </w:r>
        <w:r w:rsidR="00D74794" w:rsidRPr="00D35402">
          <w:rPr>
            <w:rStyle w:val="Hyperlink"/>
            <w:i/>
            <w:iCs/>
            <w:lang w:val="en-GB"/>
          </w:rPr>
          <w:t>link</w:t>
        </w:r>
        <w:r w:rsidR="00D35402">
          <w:rPr>
            <w:i/>
            <w:iCs/>
            <w:u w:val="single"/>
            <w:lang w:val="en-GB"/>
          </w:rPr>
          <w:fldChar w:fldCharType="end"/>
        </w:r>
      </w:ins>
      <w:ins w:id="1209" w:author="Nishant Deswal" w:date="2021-11-10T11:51:00Z">
        <w:r w:rsidR="00D74794">
          <w:rPr>
            <w:b/>
            <w:bCs/>
            <w:lang w:val="en-GB"/>
          </w:rPr>
          <w:t>]</w:t>
        </w:r>
      </w:ins>
    </w:p>
    <w:p w14:paraId="5FF6A562" w14:textId="20F8C6B7" w:rsidR="003A2529" w:rsidRPr="003A2529" w:rsidRDefault="007271D7">
      <w:pPr>
        <w:spacing w:after="220"/>
        <w:rPr>
          <w:lang w:val="en-GB"/>
        </w:rPr>
        <w:pPrChange w:id="1210" w:author="Nishant Deswal" w:date="2021-11-10T14:44:00Z">
          <w:pPr/>
        </w:pPrChange>
      </w:pPr>
      <w:r>
        <w:rPr>
          <w:lang w:val="en-GB"/>
        </w:rPr>
        <w:t>This tool c</w:t>
      </w:r>
      <w:r w:rsidRPr="007271D7">
        <w:rPr>
          <w:lang w:val="en-GB"/>
        </w:rPr>
        <w:t>reates a raster delineating all drainage basins.</w:t>
      </w:r>
      <w:r>
        <w:rPr>
          <w:lang w:val="en-GB"/>
        </w:rPr>
        <w:t xml:space="preserve"> Its usage is summarized below.</w:t>
      </w:r>
    </w:p>
    <w:p w14:paraId="69981425" w14:textId="560B4D0C" w:rsidR="007D2B06" w:rsidRPr="007D2B06" w:rsidRDefault="007D2B06">
      <w:pPr>
        <w:numPr>
          <w:ilvl w:val="0"/>
          <w:numId w:val="41"/>
        </w:numPr>
        <w:spacing w:after="220"/>
        <w:rPr>
          <w:lang w:val="en-IN"/>
        </w:rPr>
        <w:pPrChange w:id="1211" w:author="Nishant Deswal" w:date="2021-11-10T14:44:00Z">
          <w:pPr>
            <w:numPr>
              <w:numId w:val="41"/>
            </w:numPr>
            <w:tabs>
              <w:tab w:val="num" w:pos="720"/>
            </w:tabs>
            <w:ind w:left="720" w:hanging="360"/>
          </w:pPr>
        </w:pPrChange>
      </w:pPr>
      <w:r w:rsidRPr="007D2B06">
        <w:rPr>
          <w:lang w:val="en-IN"/>
        </w:rPr>
        <w:t>The drainage basins are delineated within the analysis window by identifying ridge lines between basins. The input flow direction raster is analysed to find all sets of connected cells that belong to the same drainage basin. The drainage basins are created by locating the pour points at the edges of the analysis window (where water would pour out of the raster), as well as sinks, then identifying the contributing area above each pour point. This results in a raster of drainage basins.</w:t>
      </w:r>
    </w:p>
    <w:p w14:paraId="0A49BB44" w14:textId="1072762F" w:rsidR="007D2B06" w:rsidRPr="007D2B06" w:rsidRDefault="007D2B06">
      <w:pPr>
        <w:numPr>
          <w:ilvl w:val="0"/>
          <w:numId w:val="41"/>
        </w:numPr>
        <w:spacing w:after="220"/>
        <w:rPr>
          <w:lang w:val="en-IN"/>
        </w:rPr>
        <w:pPrChange w:id="1212" w:author="Nishant Deswal" w:date="2021-11-10T14:44:00Z">
          <w:pPr>
            <w:numPr>
              <w:numId w:val="41"/>
            </w:numPr>
            <w:tabs>
              <w:tab w:val="num" w:pos="720"/>
            </w:tabs>
            <w:ind w:left="720" w:hanging="360"/>
          </w:pPr>
        </w:pPrChange>
      </w:pPr>
      <w:r w:rsidRPr="007D2B06">
        <w:rPr>
          <w:lang w:val="en-IN"/>
        </w:rPr>
        <w:t>To create the input D8 flow direction raster, the Flow Direction tool must be run using the default flow direction type D8.</w:t>
      </w:r>
    </w:p>
    <w:p w14:paraId="49A1E1CA" w14:textId="77777777" w:rsidR="007D2B06" w:rsidRPr="007D2B06" w:rsidRDefault="007D2B06">
      <w:pPr>
        <w:spacing w:after="220"/>
        <w:rPr>
          <w:lang w:val="en-IN"/>
        </w:rPr>
        <w:pPrChange w:id="1213" w:author="Nishant Deswal" w:date="2021-11-10T14:44:00Z">
          <w:pPr/>
        </w:pPrChange>
      </w:pPr>
      <w:r w:rsidRPr="007D2B06">
        <w:rPr>
          <w:lang w:val="en-IN"/>
        </w:rPr>
        <w:t>The best results will be obtained if when the input D8 Flow Direction raster was created, the Force all edge cells to flow outward option (FORCE in Python) was enabled.</w:t>
      </w:r>
    </w:p>
    <w:p w14:paraId="3755C55B" w14:textId="6EC68E7F" w:rsidR="007271D7" w:rsidRPr="007D2B06" w:rsidRDefault="007D2B06">
      <w:pPr>
        <w:numPr>
          <w:ilvl w:val="0"/>
          <w:numId w:val="41"/>
        </w:numPr>
        <w:spacing w:after="220"/>
        <w:rPr>
          <w:lang w:val="en-IN"/>
        </w:rPr>
        <w:pPrChange w:id="1214" w:author="Nishant Deswal" w:date="2021-11-10T14:44:00Z">
          <w:pPr>
            <w:numPr>
              <w:numId w:val="41"/>
            </w:numPr>
            <w:tabs>
              <w:tab w:val="num" w:pos="720"/>
            </w:tabs>
            <w:ind w:left="720" w:hanging="360"/>
          </w:pPr>
        </w:pPrChange>
      </w:pPr>
      <w:r w:rsidRPr="007D2B06">
        <w:rPr>
          <w:lang w:val="en-IN"/>
        </w:rPr>
        <w:t>All cells in the raster will belong to a basin, even if that basin is only one cell.</w:t>
      </w:r>
    </w:p>
    <w:p w14:paraId="3626760E" w14:textId="15630B60" w:rsidR="00141392" w:rsidRDefault="00141392">
      <w:pPr>
        <w:spacing w:after="220"/>
        <w:rPr>
          <w:b/>
          <w:bCs/>
          <w:lang w:val="en-GB"/>
        </w:rPr>
        <w:pPrChange w:id="1215" w:author="Nishant Deswal" w:date="2021-11-10T14:44:00Z">
          <w:pPr/>
        </w:pPrChange>
      </w:pPr>
      <w:r>
        <w:rPr>
          <w:b/>
          <w:bCs/>
          <w:lang w:val="en-GB"/>
        </w:rPr>
        <w:t>Raster to polygon</w:t>
      </w:r>
    </w:p>
    <w:p w14:paraId="17995F75" w14:textId="2764EFF7" w:rsidR="003A2529" w:rsidRPr="009342BB" w:rsidRDefault="00317202">
      <w:pPr>
        <w:spacing w:after="220"/>
        <w:rPr>
          <w:lang w:val="en-GB"/>
        </w:rPr>
        <w:pPrChange w:id="1216" w:author="Nishant Deswal" w:date="2021-11-10T14:44:00Z">
          <w:pPr/>
        </w:pPrChange>
      </w:pPr>
      <w:r w:rsidRPr="009342BB">
        <w:rPr>
          <w:lang w:val="en-GB"/>
        </w:rPr>
        <w:lastRenderedPageBreak/>
        <w:t xml:space="preserve">See </w:t>
      </w:r>
      <w:r w:rsidR="006803EE">
        <w:fldChar w:fldCharType="begin"/>
      </w:r>
      <w:r w:rsidR="006803EE">
        <w:instrText xml:space="preserve"> HYPERLINK \l "Raster_to_polygon" </w:instrText>
      </w:r>
      <w:r w:rsidR="006803EE">
        <w:fldChar w:fldCharType="separate"/>
      </w:r>
      <w:r w:rsidRPr="009342BB">
        <w:rPr>
          <w:rStyle w:val="Hyperlink"/>
          <w:lang w:val="en-GB"/>
        </w:rPr>
        <w:t>raster to polygon</w:t>
      </w:r>
      <w:r w:rsidR="006803EE">
        <w:rPr>
          <w:rStyle w:val="Hyperlink"/>
          <w:lang w:val="en-GB"/>
        </w:rPr>
        <w:fldChar w:fldCharType="end"/>
      </w:r>
      <w:r w:rsidRPr="009342BB">
        <w:rPr>
          <w:lang w:val="en-GB"/>
        </w:rPr>
        <w:t xml:space="preserve"> in steep areas</w:t>
      </w:r>
      <w:r w:rsidR="009342BB" w:rsidRPr="009342BB">
        <w:rPr>
          <w:lang w:val="en-GB"/>
        </w:rPr>
        <w:t>.</w:t>
      </w:r>
    </w:p>
    <w:p w14:paraId="655B03CE" w14:textId="30322FBF" w:rsidR="004445BF" w:rsidRPr="00596E26" w:rsidRDefault="00FF4333" w:rsidP="0034593E">
      <w:pPr>
        <w:pStyle w:val="Heading2"/>
        <w:rPr>
          <w:sz w:val="24"/>
          <w:szCs w:val="32"/>
          <w:rPrChange w:id="1217" w:author="Nishant Deswal" w:date="2021-11-10T14:44:00Z">
            <w:rPr/>
          </w:rPrChange>
        </w:rPr>
      </w:pPr>
      <w:bookmarkStart w:id="1218" w:name="_Toc87352452"/>
      <w:ins w:id="1219" w:author="Nishant Deswal" w:date="2021-11-10T10:17:00Z">
        <w:r w:rsidRPr="00596E26">
          <w:rPr>
            <w:sz w:val="24"/>
            <w:szCs w:val="32"/>
            <w:rPrChange w:id="1220" w:author="Nishant Deswal" w:date="2021-11-10T10:29:00Z">
              <w:rPr/>
            </w:rPrChange>
          </w:rPr>
          <w:t xml:space="preserve">  </w:t>
        </w:r>
      </w:ins>
      <w:r w:rsidR="007C56FB" w:rsidRPr="00596E26">
        <w:rPr>
          <w:sz w:val="24"/>
          <w:szCs w:val="32"/>
          <w:rPrChange w:id="1221" w:author="Nishant Deswal" w:date="2021-11-10T10:29:00Z">
            <w:rPr/>
          </w:rPrChange>
        </w:rPr>
        <w:t>Set</w:t>
      </w:r>
      <w:ins w:id="1222" w:author="Nishant Deswal" w:date="2021-11-10T12:09:00Z">
        <w:r w:rsidR="001B2ABE">
          <w:rPr>
            <w:sz w:val="24"/>
            <w:szCs w:val="32"/>
          </w:rPr>
          <w:t xml:space="preserve"> </w:t>
        </w:r>
      </w:ins>
      <w:del w:id="1223" w:author="Nishant Deswal" w:date="2021-11-10T12:09:00Z">
        <w:r w:rsidR="007C56FB" w:rsidRPr="00596E26" w:rsidDel="001B2ABE">
          <w:rPr>
            <w:sz w:val="24"/>
            <w:szCs w:val="32"/>
            <w:rPrChange w:id="1224" w:author="Nishant Deswal" w:date="2021-11-10T10:29:00Z">
              <w:rPr/>
            </w:rPrChange>
          </w:rPr>
          <w:delText>N</w:delText>
        </w:r>
      </w:del>
      <w:ins w:id="1225" w:author="Nishant Deswal" w:date="2021-11-10T12:09:00Z">
        <w:r w:rsidR="001B2ABE">
          <w:rPr>
            <w:sz w:val="24"/>
            <w:szCs w:val="32"/>
          </w:rPr>
          <w:t>n</w:t>
        </w:r>
      </w:ins>
      <w:r w:rsidR="007C56FB" w:rsidRPr="00596E26">
        <w:rPr>
          <w:sz w:val="24"/>
          <w:szCs w:val="32"/>
          <w:rPrChange w:id="1226" w:author="Nishant Deswal" w:date="2021-11-10T10:29:00Z">
            <w:rPr/>
          </w:rPrChange>
        </w:rPr>
        <w:t>ull below</w:t>
      </w:r>
      <w:bookmarkEnd w:id="1218"/>
      <w:ins w:id="1227" w:author="Nishant Deswal" w:date="2021-11-10T11:50:00Z">
        <w:r w:rsidR="00D74794">
          <w:rPr>
            <w:sz w:val="24"/>
            <w:szCs w:val="32"/>
          </w:rPr>
          <w:t xml:space="preserve"> </w:t>
        </w:r>
      </w:ins>
    </w:p>
    <w:p w14:paraId="0868F59D" w14:textId="45FC72A9" w:rsidR="000C5F57" w:rsidRPr="000C5F57" w:rsidDel="007C46AD" w:rsidRDefault="007C46AD" w:rsidP="000C5F57">
      <w:pPr>
        <w:rPr>
          <w:del w:id="1228" w:author="Nishant Deswal" w:date="2021-11-11T10:53:00Z"/>
          <w:lang w:val="en-GB"/>
        </w:rPr>
      </w:pPr>
      <w:ins w:id="1229" w:author="Nishant Deswal" w:date="2021-11-11T10:53:00Z">
        <w:r>
          <w:rPr>
            <w:b/>
            <w:bCs/>
            <w:lang w:val="en-GB"/>
          </w:rPr>
          <w:t xml:space="preserve">Outline: </w:t>
        </w:r>
      </w:ins>
      <w:del w:id="1230" w:author="Nishant Deswal" w:date="2021-11-11T10:52:00Z">
        <w:r w:rsidR="008738BB" w:rsidDel="007C46AD">
          <w:rPr>
            <w:lang w:val="en-GB"/>
          </w:rPr>
          <w:delText>T</w:delText>
        </w:r>
      </w:del>
      <w:del w:id="1231" w:author="Nishant Deswal" w:date="2021-11-11T10:53:00Z">
        <w:r w:rsidR="008738BB" w:rsidDel="007C46AD">
          <w:rPr>
            <w:lang w:val="en-GB"/>
          </w:rPr>
          <w:delText>his tool is part of conditional_eval.py.</w:delText>
        </w:r>
      </w:del>
    </w:p>
    <w:p w14:paraId="39C2B270" w14:textId="03FDDA9C" w:rsidR="007605C9" w:rsidRDefault="00FD41BF" w:rsidP="000C5F57">
      <w:pPr>
        <w:rPr>
          <w:ins w:id="1232" w:author="Nishant Deswal" w:date="2021-11-11T10:53:00Z"/>
          <w:lang w:val="en-IN"/>
        </w:rPr>
      </w:pPr>
      <w:del w:id="1233" w:author="Nishant Deswal" w:date="2021-11-11T10:52:00Z">
        <w:r w:rsidDel="007C46AD">
          <w:rPr>
            <w:lang w:val="en-GB"/>
          </w:rPr>
          <w:delText xml:space="preserve">This tool </w:delText>
        </w:r>
      </w:del>
      <w:ins w:id="1234" w:author="Nishant Deswal" w:date="2021-11-11T10:52:00Z">
        <w:r w:rsidR="007C46AD">
          <w:rPr>
            <w:lang w:val="en-GB"/>
          </w:rPr>
          <w:t xml:space="preserve">it </w:t>
        </w:r>
      </w:ins>
      <w:r w:rsidR="00765CBC">
        <w:rPr>
          <w:lang w:val="en-GB"/>
        </w:rPr>
        <w:t>creates</w:t>
      </w:r>
      <w:r w:rsidR="00765CBC" w:rsidRPr="00765CBC">
        <w:rPr>
          <w:lang w:val="en-IN"/>
        </w:rPr>
        <w:t xml:space="preserve"> constant valued raster based on SetNull operator below threshold.</w:t>
      </w:r>
    </w:p>
    <w:p w14:paraId="3F572D69" w14:textId="44666333" w:rsidR="007C46AD" w:rsidRPr="000C5F57" w:rsidRDefault="007C46AD" w:rsidP="007C46AD">
      <w:pPr>
        <w:rPr>
          <w:ins w:id="1235" w:author="Nishant Deswal" w:date="2021-11-11T10:53:00Z"/>
          <w:lang w:val="en-GB"/>
        </w:rPr>
      </w:pPr>
      <w:ins w:id="1236" w:author="Nishant Deswal" w:date="2021-11-11T10:53:00Z">
        <w:r>
          <w:rPr>
            <w:b/>
            <w:bCs/>
            <w:lang w:val="en-GB"/>
          </w:rPr>
          <w:t xml:space="preserve">Source: </w:t>
        </w:r>
        <w:r>
          <w:rPr>
            <w:lang w:val="en-GB"/>
          </w:rPr>
          <w:t>this tool is part of conditional_eval.py.</w:t>
        </w:r>
      </w:ins>
    </w:p>
    <w:p w14:paraId="3CB85373" w14:textId="45E7F637" w:rsidR="007C46AD" w:rsidRPr="007C46AD" w:rsidRDefault="007C46AD" w:rsidP="000C5F57">
      <w:pPr>
        <w:rPr>
          <w:b/>
          <w:bCs/>
          <w:lang w:val="en-IN"/>
          <w:rPrChange w:id="1237" w:author="Nishant Deswal" w:date="2021-11-11T10:53:00Z">
            <w:rPr>
              <w:lang w:val="en-IN"/>
            </w:rPr>
          </w:rPrChange>
        </w:rPr>
      </w:pPr>
      <w:ins w:id="1238" w:author="Nishant Deswal" w:date="2021-11-11T10:53:00Z">
        <w:r>
          <w:rPr>
            <w:b/>
            <w:bCs/>
            <w:lang w:val="en-IN"/>
          </w:rPr>
          <w:t>Description:</w:t>
        </w:r>
      </w:ins>
    </w:p>
    <w:p w14:paraId="6C071743" w14:textId="12849308" w:rsidR="007605C9" w:rsidRDefault="007605C9" w:rsidP="000C5F57">
      <w:pPr>
        <w:rPr>
          <w:lang w:val="en-GB"/>
        </w:rPr>
      </w:pPr>
      <w:del w:id="1239" w:author="Nishant Deswal" w:date="2021-11-11T10:52:00Z">
        <w:r w:rsidDel="007C46AD">
          <w:rPr>
            <w:lang w:val="en-GB"/>
          </w:rPr>
          <w:delText xml:space="preserve">It </w:delText>
        </w:r>
      </w:del>
      <w:ins w:id="1240" w:author="Nishant Deswal" w:date="2021-11-11T10:52:00Z">
        <w:r w:rsidR="007C46AD">
          <w:rPr>
            <w:lang w:val="en-GB"/>
          </w:rPr>
          <w:t xml:space="preserve">This tool </w:t>
        </w:r>
      </w:ins>
      <w:r>
        <w:rPr>
          <w:lang w:val="en-GB"/>
        </w:rPr>
        <w:t>is composed of one arcpy tool and has the following workflow:</w:t>
      </w:r>
    </w:p>
    <w:p w14:paraId="0014DD79" w14:textId="28B16CFC" w:rsidR="007605C9" w:rsidRPr="000C5F57" w:rsidRDefault="00191746" w:rsidP="000C5F57">
      <w:pPr>
        <w:pStyle w:val="ListParagraph"/>
        <w:numPr>
          <w:ilvl w:val="0"/>
          <w:numId w:val="42"/>
        </w:numPr>
        <w:rPr>
          <w:lang w:val="en-GB"/>
        </w:rPr>
      </w:pPr>
      <w:r w:rsidRPr="00191746">
        <w:rPr>
          <w:lang w:val="en-GB"/>
        </w:rPr>
        <w:t>SetNull(inRaster &lt; th, inRaster)</w:t>
      </w:r>
    </w:p>
    <w:p w14:paraId="66901273" w14:textId="68B496EB" w:rsidR="004E76A4" w:rsidRPr="004E76A4" w:rsidRDefault="004E76A4" w:rsidP="000C5F57">
      <w:pPr>
        <w:rPr>
          <w:ins w:id="1241" w:author="Nishant Deswal" w:date="2021-11-10T12:07:00Z"/>
          <w:b/>
          <w:bCs/>
          <w:lang w:val="en-GB"/>
          <w:rPrChange w:id="1242" w:author="Nishant Deswal" w:date="2021-11-10T12:07:00Z">
            <w:rPr>
              <w:ins w:id="1243" w:author="Nishant Deswal" w:date="2021-11-10T12:07:00Z"/>
              <w:lang w:val="en-GB"/>
            </w:rPr>
          </w:rPrChange>
        </w:rPr>
      </w:pPr>
      <w:ins w:id="1244" w:author="Nishant Deswal" w:date="2021-11-10T12:07:00Z">
        <w:r>
          <w:rPr>
            <w:b/>
            <w:bCs/>
            <w:lang w:val="en-GB"/>
          </w:rPr>
          <w:t xml:space="preserve">Set </w:t>
        </w:r>
      </w:ins>
      <w:ins w:id="1245" w:author="Nishant Deswal" w:date="2021-11-10T12:09:00Z">
        <w:r w:rsidR="001B2ABE">
          <w:rPr>
            <w:b/>
            <w:bCs/>
            <w:lang w:val="en-GB"/>
          </w:rPr>
          <w:t>n</w:t>
        </w:r>
      </w:ins>
      <w:ins w:id="1246" w:author="Nishant Deswal" w:date="2021-11-10T12:07:00Z">
        <w:r>
          <w:rPr>
            <w:b/>
            <w:bCs/>
            <w:lang w:val="en-GB"/>
          </w:rPr>
          <w:t>ull</w:t>
        </w:r>
      </w:ins>
    </w:p>
    <w:p w14:paraId="475EF193" w14:textId="0B2B7F15" w:rsidR="00FF5907" w:rsidRPr="002B6528" w:rsidRDefault="00FF5907" w:rsidP="000C5F57">
      <w:pPr>
        <w:rPr>
          <w:ins w:id="1247" w:author="Nishant Deswal" w:date="2021-11-10T10:17:00Z"/>
          <w:lang w:val="en-GB"/>
        </w:rPr>
      </w:pPr>
      <w:r w:rsidRPr="002B6528">
        <w:rPr>
          <w:lang w:val="en-GB"/>
        </w:rPr>
        <w:t xml:space="preserve">See </w:t>
      </w:r>
      <w:r w:rsidR="006803EE">
        <w:fldChar w:fldCharType="begin"/>
      </w:r>
      <w:r w:rsidR="006803EE">
        <w:instrText xml:space="preserve"> HYPERLINK \l "SetNull" </w:instrText>
      </w:r>
      <w:r w:rsidR="006803EE">
        <w:fldChar w:fldCharType="separate"/>
      </w:r>
      <w:ins w:id="1248" w:author="Nishant Deswal" w:date="2021-11-10T12:11:00Z">
        <w:r w:rsidR="00CA3F7A">
          <w:rPr>
            <w:rStyle w:val="Hyperlink"/>
            <w:lang w:val="en-GB"/>
          </w:rPr>
          <w:t>s</w:t>
        </w:r>
      </w:ins>
      <w:del w:id="1249" w:author="Nishant Deswal" w:date="2021-11-10T12:11:00Z">
        <w:r w:rsidRPr="002B6528" w:rsidDel="00CA3F7A">
          <w:rPr>
            <w:rStyle w:val="Hyperlink"/>
            <w:lang w:val="en-GB"/>
          </w:rPr>
          <w:delText>S</w:delText>
        </w:r>
      </w:del>
      <w:r w:rsidRPr="002B6528">
        <w:rPr>
          <w:rStyle w:val="Hyperlink"/>
          <w:lang w:val="en-GB"/>
        </w:rPr>
        <w:t>et</w:t>
      </w:r>
      <w:ins w:id="1250" w:author="Nishant Deswal" w:date="2021-11-10T12:09:00Z">
        <w:r w:rsidR="001B2ABE">
          <w:rPr>
            <w:rStyle w:val="Hyperlink"/>
            <w:lang w:val="en-GB"/>
          </w:rPr>
          <w:t xml:space="preserve"> n</w:t>
        </w:r>
      </w:ins>
      <w:del w:id="1251" w:author="Nishant Deswal" w:date="2021-11-10T12:09:00Z">
        <w:r w:rsidRPr="002B6528" w:rsidDel="001B2ABE">
          <w:rPr>
            <w:rStyle w:val="Hyperlink"/>
            <w:lang w:val="en-GB"/>
          </w:rPr>
          <w:delText>N</w:delText>
        </w:r>
      </w:del>
      <w:r w:rsidRPr="002B6528">
        <w:rPr>
          <w:rStyle w:val="Hyperlink"/>
          <w:lang w:val="en-GB"/>
        </w:rPr>
        <w:t>ull</w:t>
      </w:r>
      <w:r w:rsidR="006803EE">
        <w:rPr>
          <w:rStyle w:val="Hyperlink"/>
          <w:lang w:val="en-GB"/>
        </w:rPr>
        <w:fldChar w:fldCharType="end"/>
      </w:r>
      <w:r w:rsidRPr="002B6528">
        <w:rPr>
          <w:lang w:val="en-GB"/>
        </w:rPr>
        <w:t xml:space="preserve"> in </w:t>
      </w:r>
      <w:del w:id="1252" w:author="Nishant Deswal" w:date="2021-11-10T12:11:00Z">
        <w:r w:rsidRPr="002B6528">
          <w:rPr>
            <w:lang w:val="en-GB"/>
          </w:rPr>
          <w:delText xml:space="preserve">Steep </w:delText>
        </w:r>
      </w:del>
      <w:ins w:id="1253" w:author="Nishant Deswal" w:date="2021-11-10T12:11:00Z">
        <w:r w:rsidR="00CA3F7A">
          <w:rPr>
            <w:lang w:val="en-GB"/>
          </w:rPr>
          <w:t>s</w:t>
        </w:r>
        <w:r w:rsidR="00CA3F7A" w:rsidRPr="002B6528">
          <w:rPr>
            <w:lang w:val="en-GB"/>
          </w:rPr>
          <w:t xml:space="preserve">teep </w:t>
        </w:r>
      </w:ins>
      <w:r w:rsidRPr="002B6528">
        <w:rPr>
          <w:lang w:val="en-GB"/>
        </w:rPr>
        <w:t>areas</w:t>
      </w:r>
      <w:r w:rsidR="009342BB">
        <w:rPr>
          <w:lang w:val="en-GB"/>
        </w:rPr>
        <w:t>.</w:t>
      </w:r>
    </w:p>
    <w:p w14:paraId="18197083" w14:textId="77777777" w:rsidR="00FF4333" w:rsidRDefault="00FF4333">
      <w:pPr>
        <w:spacing w:after="0"/>
        <w:rPr>
          <w:ins w:id="1254" w:author="Nishant Deswal" w:date="2021-11-10T10:17:00Z"/>
          <w:lang w:val="en-GB"/>
        </w:rPr>
      </w:pPr>
      <w:ins w:id="1255" w:author="Nishant Deswal" w:date="2021-11-10T10:17:00Z">
        <w:r>
          <w:rPr>
            <w:lang w:val="en-GB"/>
          </w:rPr>
          <w:br w:type="page"/>
        </w:r>
      </w:ins>
    </w:p>
    <w:p w14:paraId="0786D181" w14:textId="51B13FB8" w:rsidR="00FF5907" w:rsidRPr="00596E26" w:rsidDel="00FF4333" w:rsidRDefault="00FF5907" w:rsidP="000C5F57">
      <w:pPr>
        <w:rPr>
          <w:del w:id="1256" w:author="Nishant Deswal" w:date="2021-11-10T10:17:00Z"/>
          <w:sz w:val="24"/>
          <w:szCs w:val="32"/>
          <w:lang w:val="en-GB"/>
          <w:rPrChange w:id="1257" w:author="Nishant Deswal" w:date="2021-11-10T10:29:00Z">
            <w:rPr>
              <w:del w:id="1258" w:author="Nishant Deswal" w:date="2021-11-10T10:17:00Z"/>
              <w:lang w:val="en-GB"/>
            </w:rPr>
          </w:rPrChange>
        </w:rPr>
      </w:pPr>
    </w:p>
    <w:p w14:paraId="5848761A" w14:textId="7C3C70E5" w:rsidR="000C5F57" w:rsidRPr="00596E26" w:rsidRDefault="00FF4333" w:rsidP="0034593E">
      <w:pPr>
        <w:pStyle w:val="Heading2"/>
        <w:rPr>
          <w:sz w:val="24"/>
          <w:szCs w:val="32"/>
          <w:rPrChange w:id="1259" w:author="Nishant Deswal" w:date="2021-11-10T14:44:00Z">
            <w:rPr/>
          </w:rPrChange>
        </w:rPr>
      </w:pPr>
      <w:bookmarkStart w:id="1260" w:name="_Toc87352453"/>
      <w:bookmarkStart w:id="1261" w:name="SetNull_between"/>
      <w:ins w:id="1262" w:author="Nishant Deswal" w:date="2021-11-10T10:17:00Z">
        <w:r w:rsidRPr="00596E26">
          <w:rPr>
            <w:sz w:val="24"/>
            <w:szCs w:val="32"/>
            <w:rPrChange w:id="1263" w:author="Nishant Deswal" w:date="2021-11-10T10:29:00Z">
              <w:rPr/>
            </w:rPrChange>
          </w:rPr>
          <w:t xml:space="preserve">  </w:t>
        </w:r>
      </w:ins>
      <w:r w:rsidR="000C5F57" w:rsidRPr="00596E26">
        <w:rPr>
          <w:sz w:val="24"/>
          <w:szCs w:val="32"/>
          <w:rPrChange w:id="1264" w:author="Nishant Deswal" w:date="2021-11-10T10:29:00Z">
            <w:rPr/>
          </w:rPrChange>
        </w:rPr>
        <w:t>Set</w:t>
      </w:r>
      <w:ins w:id="1265" w:author="Nishant Deswal" w:date="2021-11-10T12:09:00Z">
        <w:r w:rsidR="001B2ABE">
          <w:rPr>
            <w:sz w:val="24"/>
            <w:szCs w:val="32"/>
          </w:rPr>
          <w:t xml:space="preserve"> n</w:t>
        </w:r>
      </w:ins>
      <w:del w:id="1266" w:author="Nishant Deswal" w:date="2021-11-10T12:09:00Z">
        <w:r w:rsidR="000C5F57" w:rsidRPr="00596E26" w:rsidDel="001B2ABE">
          <w:rPr>
            <w:sz w:val="24"/>
            <w:szCs w:val="32"/>
            <w:rPrChange w:id="1267" w:author="Nishant Deswal" w:date="2021-11-10T10:29:00Z">
              <w:rPr/>
            </w:rPrChange>
          </w:rPr>
          <w:delText>N</w:delText>
        </w:r>
      </w:del>
      <w:r w:rsidR="000C5F57" w:rsidRPr="00596E26">
        <w:rPr>
          <w:sz w:val="24"/>
          <w:szCs w:val="32"/>
          <w:rPrChange w:id="1268" w:author="Nishant Deswal" w:date="2021-11-10T10:29:00Z">
            <w:rPr/>
          </w:rPrChange>
        </w:rPr>
        <w:t>ull</w:t>
      </w:r>
      <w:r w:rsidR="000C5F57" w:rsidRPr="00596E26">
        <w:rPr>
          <w:sz w:val="24"/>
          <w:szCs w:val="32"/>
          <w:rPrChange w:id="1269" w:author="Nishant Deswal" w:date="2021-11-10T14:44:00Z">
            <w:rPr/>
          </w:rPrChange>
        </w:rPr>
        <w:t xml:space="preserve"> between</w:t>
      </w:r>
      <w:bookmarkEnd w:id="1260"/>
    </w:p>
    <w:bookmarkEnd w:id="1261"/>
    <w:p w14:paraId="3598A5DA" w14:textId="4C03AF8D" w:rsidR="007605C9" w:rsidDel="00B016FE" w:rsidRDefault="00B016FE" w:rsidP="007605C9">
      <w:pPr>
        <w:rPr>
          <w:moveFrom w:id="1270" w:author="Nishant Deswal" w:date="2021-11-11T10:53:00Z"/>
          <w:lang w:val="en-GB"/>
        </w:rPr>
      </w:pPr>
      <w:ins w:id="1271" w:author="Nishant Deswal" w:date="2021-11-11T10:53:00Z">
        <w:r>
          <w:rPr>
            <w:b/>
            <w:bCs/>
            <w:lang w:val="en-GB"/>
          </w:rPr>
          <w:t>Outl</w:t>
        </w:r>
      </w:ins>
      <w:ins w:id="1272" w:author="Nishant Deswal" w:date="2021-11-11T10:54:00Z">
        <w:r>
          <w:rPr>
            <w:b/>
            <w:bCs/>
            <w:lang w:val="en-GB"/>
          </w:rPr>
          <w:t xml:space="preserve">ine: </w:t>
        </w:r>
      </w:ins>
      <w:moveFromRangeStart w:id="1273" w:author="Nishant Deswal" w:date="2021-11-11T10:53:00Z" w:name="move87520432"/>
      <w:moveFrom w:id="1274" w:author="Nishant Deswal" w:date="2021-11-11T10:53:00Z">
        <w:r w:rsidR="007605C9" w:rsidDel="00B016FE">
          <w:rPr>
            <w:lang w:val="en-GB"/>
          </w:rPr>
          <w:t>This tool is part of conditional_eval.py.</w:t>
        </w:r>
      </w:moveFrom>
    </w:p>
    <w:moveFromRangeEnd w:id="1273"/>
    <w:p w14:paraId="5E33A7A4" w14:textId="6E9DAB8E" w:rsidR="00FD41BF" w:rsidRDefault="00FD41BF" w:rsidP="007605C9">
      <w:pPr>
        <w:rPr>
          <w:ins w:id="1275" w:author="Nishant Deswal" w:date="2021-11-11T10:53:00Z"/>
          <w:lang w:val="en-IN"/>
        </w:rPr>
      </w:pPr>
      <w:del w:id="1276" w:author="Nishant Deswal" w:date="2021-11-11T10:53:00Z">
        <w:r w:rsidDel="00B016FE">
          <w:rPr>
            <w:lang w:val="en-GB"/>
          </w:rPr>
          <w:delText xml:space="preserve">This tool </w:delText>
        </w:r>
      </w:del>
      <w:ins w:id="1277" w:author="Nishant Deswal" w:date="2021-11-11T10:53:00Z">
        <w:r w:rsidR="00B016FE">
          <w:rPr>
            <w:lang w:val="en-GB"/>
          </w:rPr>
          <w:t xml:space="preserve">it </w:t>
        </w:r>
      </w:ins>
      <w:r w:rsidR="00765CBC">
        <w:rPr>
          <w:lang w:val="en-GB"/>
        </w:rPr>
        <w:t>creates</w:t>
      </w:r>
      <w:r w:rsidR="005F36E5">
        <w:rPr>
          <w:lang w:val="en-GB"/>
        </w:rPr>
        <w:t xml:space="preserve"> </w:t>
      </w:r>
      <w:r w:rsidR="005F36E5" w:rsidRPr="005F36E5">
        <w:rPr>
          <w:lang w:val="en-IN"/>
        </w:rPr>
        <w:t>constant valued raster based on two SetNull operations.</w:t>
      </w:r>
    </w:p>
    <w:p w14:paraId="5D883BA4" w14:textId="02C18028" w:rsidR="00B016FE" w:rsidRDefault="00B016FE" w:rsidP="00B016FE">
      <w:pPr>
        <w:rPr>
          <w:moveTo w:id="1278" w:author="Nishant Deswal" w:date="2021-11-11T10:53:00Z"/>
          <w:lang w:val="en-GB"/>
        </w:rPr>
      </w:pPr>
      <w:ins w:id="1279" w:author="Nishant Deswal" w:date="2021-11-11T10:54:00Z">
        <w:r>
          <w:rPr>
            <w:b/>
            <w:bCs/>
            <w:lang w:val="en-GB"/>
          </w:rPr>
          <w:t xml:space="preserve">Source: </w:t>
        </w:r>
      </w:ins>
      <w:ins w:id="1280" w:author="Nishant Deswal" w:date="2021-11-11T10:53:00Z">
        <w:r>
          <w:rPr>
            <w:lang w:val="en-GB"/>
          </w:rPr>
          <w:t>this</w:t>
        </w:r>
      </w:ins>
      <w:moveToRangeStart w:id="1281" w:author="Nishant Deswal" w:date="2021-11-11T10:53:00Z" w:name="move87520432"/>
      <w:moveTo w:id="1282" w:author="Nishant Deswal" w:date="2021-11-11T10:53:00Z">
        <w:del w:id="1283" w:author="Nishant Deswal" w:date="2021-11-11T10:53:00Z">
          <w:r w:rsidDel="00B016FE">
            <w:rPr>
              <w:lang w:val="en-GB"/>
            </w:rPr>
            <w:delText>This</w:delText>
          </w:r>
        </w:del>
        <w:r>
          <w:rPr>
            <w:lang w:val="en-GB"/>
          </w:rPr>
          <w:t xml:space="preserve"> tool is part of conditional_eval.py.</w:t>
        </w:r>
      </w:moveTo>
    </w:p>
    <w:moveToRangeEnd w:id="1281"/>
    <w:p w14:paraId="674BD2AC" w14:textId="15397C9E" w:rsidR="00B016FE" w:rsidRPr="00B016FE" w:rsidRDefault="00B016FE" w:rsidP="007605C9">
      <w:pPr>
        <w:rPr>
          <w:b/>
          <w:bCs/>
          <w:lang w:val="en-IN"/>
          <w:rPrChange w:id="1284" w:author="Nishant Deswal" w:date="2021-11-11T10:53:00Z">
            <w:rPr>
              <w:lang w:val="en-IN"/>
            </w:rPr>
          </w:rPrChange>
        </w:rPr>
      </w:pPr>
      <w:ins w:id="1285" w:author="Nishant Deswal" w:date="2021-11-11T10:53:00Z">
        <w:r>
          <w:rPr>
            <w:b/>
            <w:bCs/>
            <w:lang w:val="en-IN"/>
          </w:rPr>
          <w:t>Description:</w:t>
        </w:r>
      </w:ins>
    </w:p>
    <w:p w14:paraId="3C1F7D27" w14:textId="1ED9EEDF" w:rsidR="007605C9" w:rsidRDefault="007605C9" w:rsidP="007605C9">
      <w:pPr>
        <w:rPr>
          <w:lang w:val="en-GB"/>
        </w:rPr>
      </w:pPr>
      <w:del w:id="1286" w:author="Nishant Deswal" w:date="2021-11-11T10:53:00Z">
        <w:r w:rsidDel="00B016FE">
          <w:rPr>
            <w:lang w:val="en-GB"/>
          </w:rPr>
          <w:delText xml:space="preserve">It </w:delText>
        </w:r>
      </w:del>
      <w:ins w:id="1287" w:author="Nishant Deswal" w:date="2021-11-11T10:53:00Z">
        <w:r w:rsidR="00B016FE">
          <w:rPr>
            <w:lang w:val="en-GB"/>
          </w:rPr>
          <w:t xml:space="preserve">This tool </w:t>
        </w:r>
      </w:ins>
      <w:r>
        <w:rPr>
          <w:lang w:val="en-GB"/>
        </w:rPr>
        <w:t xml:space="preserve">is composed of </w:t>
      </w:r>
      <w:r w:rsidR="00C97BD2">
        <w:rPr>
          <w:lang w:val="en-GB"/>
        </w:rPr>
        <w:t>following</w:t>
      </w:r>
      <w:r>
        <w:rPr>
          <w:lang w:val="en-GB"/>
        </w:rPr>
        <w:t xml:space="preserve"> arcpy tool and has the following workflow:</w:t>
      </w:r>
    </w:p>
    <w:p w14:paraId="3AEDDAD7" w14:textId="4D746631" w:rsidR="00C97BD2" w:rsidRPr="005F36E5" w:rsidRDefault="00C97BD2" w:rsidP="005F36E5">
      <w:pPr>
        <w:pStyle w:val="ListParagraph"/>
        <w:numPr>
          <w:ilvl w:val="0"/>
          <w:numId w:val="43"/>
        </w:numPr>
        <w:rPr>
          <w:lang w:val="en-GB"/>
        </w:rPr>
      </w:pPr>
      <w:r w:rsidRPr="00C97BD2">
        <w:rPr>
          <w:lang w:val="en-GB"/>
        </w:rPr>
        <w:t>set_null_between(inRaster, low_th, high_th)</w:t>
      </w:r>
    </w:p>
    <w:p w14:paraId="60229EA7" w14:textId="4E79D421" w:rsidR="004C0D62" w:rsidRPr="00F113A3" w:rsidRDefault="004C0D62" w:rsidP="004C0D62">
      <w:pPr>
        <w:rPr>
          <w:ins w:id="1288" w:author="Nishant Deswal" w:date="2021-11-10T12:08:00Z"/>
          <w:b/>
          <w:bCs/>
          <w:lang w:val="en-GB"/>
        </w:rPr>
      </w:pPr>
      <w:ins w:id="1289" w:author="Nishant Deswal" w:date="2021-11-10T12:08:00Z">
        <w:r>
          <w:rPr>
            <w:b/>
            <w:bCs/>
            <w:lang w:val="en-GB"/>
          </w:rPr>
          <w:t xml:space="preserve">Set </w:t>
        </w:r>
      </w:ins>
      <w:ins w:id="1290" w:author="Nishant Deswal" w:date="2021-11-10T12:09:00Z">
        <w:r w:rsidR="001B2ABE">
          <w:rPr>
            <w:b/>
            <w:bCs/>
            <w:lang w:val="en-GB"/>
          </w:rPr>
          <w:t>n</w:t>
        </w:r>
      </w:ins>
      <w:ins w:id="1291" w:author="Nishant Deswal" w:date="2021-11-10T12:08:00Z">
        <w:r>
          <w:rPr>
            <w:b/>
            <w:bCs/>
            <w:lang w:val="en-GB"/>
          </w:rPr>
          <w:t>ull</w:t>
        </w:r>
      </w:ins>
    </w:p>
    <w:p w14:paraId="47E27538" w14:textId="2D2CFA56" w:rsidR="00FF5907" w:rsidRPr="002B6528" w:rsidRDefault="00FF5907" w:rsidP="000C5F57">
      <w:pPr>
        <w:rPr>
          <w:ins w:id="1292" w:author="Nishant Deswal" w:date="2021-11-10T10:17:00Z"/>
          <w:lang w:val="en-GB"/>
        </w:rPr>
      </w:pPr>
      <w:r w:rsidRPr="002B6528">
        <w:rPr>
          <w:lang w:val="en-GB"/>
        </w:rPr>
        <w:t xml:space="preserve">See </w:t>
      </w:r>
      <w:r w:rsidR="006803EE">
        <w:fldChar w:fldCharType="begin"/>
      </w:r>
      <w:r w:rsidR="006803EE">
        <w:instrText xml:space="preserve"> HYPERLINK \l "SetNull" </w:instrText>
      </w:r>
      <w:r w:rsidR="006803EE">
        <w:fldChar w:fldCharType="separate"/>
      </w:r>
      <w:ins w:id="1293" w:author="Nishant Deswal" w:date="2021-11-10T12:11:00Z">
        <w:r w:rsidR="00CA3F7A">
          <w:rPr>
            <w:rStyle w:val="Hyperlink"/>
            <w:lang w:val="en-GB"/>
          </w:rPr>
          <w:t>s</w:t>
        </w:r>
      </w:ins>
      <w:del w:id="1294" w:author="Nishant Deswal" w:date="2021-11-10T12:11:00Z">
        <w:r w:rsidRPr="002B6528" w:rsidDel="00CA3F7A">
          <w:rPr>
            <w:rStyle w:val="Hyperlink"/>
            <w:lang w:val="en-GB"/>
          </w:rPr>
          <w:delText>S</w:delText>
        </w:r>
      </w:del>
      <w:r w:rsidRPr="002B6528">
        <w:rPr>
          <w:rStyle w:val="Hyperlink"/>
          <w:lang w:val="en-GB"/>
        </w:rPr>
        <w:t>et</w:t>
      </w:r>
      <w:ins w:id="1295" w:author="Nishant Deswal" w:date="2021-11-10T12:09:00Z">
        <w:r w:rsidR="001B2ABE">
          <w:rPr>
            <w:rStyle w:val="Hyperlink"/>
            <w:lang w:val="en-GB"/>
          </w:rPr>
          <w:t xml:space="preserve"> </w:t>
        </w:r>
      </w:ins>
      <w:del w:id="1296" w:author="Nishant Deswal" w:date="2021-11-10T12:09:00Z">
        <w:r w:rsidRPr="002B6528" w:rsidDel="001B2ABE">
          <w:rPr>
            <w:rStyle w:val="Hyperlink"/>
            <w:lang w:val="en-GB"/>
          </w:rPr>
          <w:delText>N</w:delText>
        </w:r>
      </w:del>
      <w:ins w:id="1297" w:author="Nishant Deswal" w:date="2021-11-10T12:09:00Z">
        <w:r w:rsidR="001B2ABE">
          <w:rPr>
            <w:rStyle w:val="Hyperlink"/>
            <w:lang w:val="en-GB"/>
          </w:rPr>
          <w:t>n</w:t>
        </w:r>
      </w:ins>
      <w:r w:rsidRPr="002B6528">
        <w:rPr>
          <w:rStyle w:val="Hyperlink"/>
          <w:lang w:val="en-GB"/>
        </w:rPr>
        <w:t>ull</w:t>
      </w:r>
      <w:r w:rsidR="006803EE">
        <w:rPr>
          <w:rStyle w:val="Hyperlink"/>
          <w:lang w:val="en-GB"/>
        </w:rPr>
        <w:fldChar w:fldCharType="end"/>
      </w:r>
      <w:r w:rsidRPr="002B6528">
        <w:rPr>
          <w:lang w:val="en-GB"/>
        </w:rPr>
        <w:t xml:space="preserve"> in </w:t>
      </w:r>
      <w:del w:id="1298" w:author="Nishant Deswal" w:date="2021-11-10T12:11:00Z">
        <w:r w:rsidRPr="002B6528">
          <w:rPr>
            <w:lang w:val="en-GB"/>
          </w:rPr>
          <w:delText xml:space="preserve">Steep </w:delText>
        </w:r>
      </w:del>
      <w:ins w:id="1299" w:author="Nishant Deswal" w:date="2021-11-10T12:11:00Z">
        <w:r w:rsidR="00CA3F7A">
          <w:rPr>
            <w:lang w:val="en-GB"/>
          </w:rPr>
          <w:t>s</w:t>
        </w:r>
        <w:r w:rsidR="00CA3F7A" w:rsidRPr="002B6528">
          <w:rPr>
            <w:lang w:val="en-GB"/>
          </w:rPr>
          <w:t xml:space="preserve">teep </w:t>
        </w:r>
      </w:ins>
      <w:r w:rsidRPr="002B6528">
        <w:rPr>
          <w:lang w:val="en-GB"/>
        </w:rPr>
        <w:t>areas</w:t>
      </w:r>
      <w:r w:rsidR="009342BB">
        <w:rPr>
          <w:lang w:val="en-GB"/>
        </w:rPr>
        <w:t>.</w:t>
      </w:r>
    </w:p>
    <w:p w14:paraId="4BBDA955" w14:textId="77777777" w:rsidR="00FF4333" w:rsidRDefault="00FF4333">
      <w:pPr>
        <w:spacing w:after="0"/>
        <w:rPr>
          <w:ins w:id="1300" w:author="Nishant Deswal" w:date="2021-11-10T10:17:00Z"/>
          <w:lang w:val="en-GB"/>
        </w:rPr>
      </w:pPr>
      <w:ins w:id="1301" w:author="Nishant Deswal" w:date="2021-11-10T10:17:00Z">
        <w:r>
          <w:rPr>
            <w:lang w:val="en-GB"/>
          </w:rPr>
          <w:br w:type="page"/>
        </w:r>
      </w:ins>
    </w:p>
    <w:p w14:paraId="41CC2D15" w14:textId="6C2A6E91" w:rsidR="00FF5907" w:rsidRPr="00596E26" w:rsidDel="00FF4333" w:rsidRDefault="00FF5907" w:rsidP="000C5F57">
      <w:pPr>
        <w:rPr>
          <w:del w:id="1302" w:author="Nishant Deswal" w:date="2021-11-10T10:17:00Z"/>
          <w:sz w:val="24"/>
          <w:szCs w:val="32"/>
          <w:lang w:val="en-GB"/>
          <w:rPrChange w:id="1303" w:author="Nishant Deswal" w:date="2021-11-10T10:29:00Z">
            <w:rPr>
              <w:del w:id="1304" w:author="Nishant Deswal" w:date="2021-11-10T10:17:00Z"/>
              <w:lang w:val="en-GB"/>
            </w:rPr>
          </w:rPrChange>
        </w:rPr>
      </w:pPr>
    </w:p>
    <w:p w14:paraId="4994C825" w14:textId="29F1A21C" w:rsidR="000C5F57" w:rsidRPr="00596E26" w:rsidRDefault="00FF4333" w:rsidP="0034593E">
      <w:pPr>
        <w:pStyle w:val="Heading2"/>
        <w:rPr>
          <w:sz w:val="24"/>
          <w:szCs w:val="32"/>
          <w:rPrChange w:id="1305" w:author="Nishant Deswal" w:date="2021-11-10T14:44:00Z">
            <w:rPr/>
          </w:rPrChange>
        </w:rPr>
      </w:pPr>
      <w:bookmarkStart w:id="1306" w:name="SetNull_above"/>
      <w:bookmarkStart w:id="1307" w:name="_Toc87352454"/>
      <w:ins w:id="1308" w:author="Nishant Deswal" w:date="2021-11-10T10:17:00Z">
        <w:r w:rsidRPr="00596E26">
          <w:rPr>
            <w:sz w:val="24"/>
            <w:szCs w:val="32"/>
            <w:rPrChange w:id="1309" w:author="Nishant Deswal" w:date="2021-11-10T10:29:00Z">
              <w:rPr/>
            </w:rPrChange>
          </w:rPr>
          <w:t xml:space="preserve">  </w:t>
        </w:r>
      </w:ins>
      <w:r w:rsidR="000C5F57" w:rsidRPr="00596E26">
        <w:rPr>
          <w:sz w:val="24"/>
          <w:szCs w:val="32"/>
          <w:rPrChange w:id="1310" w:author="Nishant Deswal" w:date="2021-11-10T10:29:00Z">
            <w:rPr/>
          </w:rPrChange>
        </w:rPr>
        <w:t>Set</w:t>
      </w:r>
      <w:ins w:id="1311" w:author="Nishant Deswal" w:date="2021-11-10T12:08:00Z">
        <w:r w:rsidR="001B2ABE">
          <w:rPr>
            <w:sz w:val="24"/>
            <w:szCs w:val="32"/>
          </w:rPr>
          <w:t xml:space="preserve"> </w:t>
        </w:r>
      </w:ins>
      <w:ins w:id="1312" w:author="Nishant Deswal" w:date="2021-11-10T12:09:00Z">
        <w:r w:rsidR="001B2ABE">
          <w:rPr>
            <w:sz w:val="24"/>
            <w:szCs w:val="32"/>
          </w:rPr>
          <w:t>n</w:t>
        </w:r>
      </w:ins>
      <w:del w:id="1313" w:author="Nishant Deswal" w:date="2021-11-10T12:09:00Z">
        <w:r w:rsidR="000C5F57" w:rsidRPr="00596E26" w:rsidDel="001B2ABE">
          <w:rPr>
            <w:sz w:val="24"/>
            <w:szCs w:val="32"/>
            <w:rPrChange w:id="1314" w:author="Nishant Deswal" w:date="2021-11-10T10:29:00Z">
              <w:rPr/>
            </w:rPrChange>
          </w:rPr>
          <w:delText>N</w:delText>
        </w:r>
      </w:del>
      <w:r w:rsidR="000C5F57" w:rsidRPr="00596E26">
        <w:rPr>
          <w:sz w:val="24"/>
          <w:szCs w:val="32"/>
          <w:rPrChange w:id="1315" w:author="Nishant Deswal" w:date="2021-11-10T10:29:00Z">
            <w:rPr/>
          </w:rPrChange>
        </w:rPr>
        <w:t>ull</w:t>
      </w:r>
      <w:r w:rsidR="000C5F57" w:rsidRPr="00596E26">
        <w:rPr>
          <w:sz w:val="24"/>
          <w:szCs w:val="32"/>
          <w:rPrChange w:id="1316" w:author="Nishant Deswal" w:date="2021-11-10T14:44:00Z">
            <w:rPr/>
          </w:rPrChange>
        </w:rPr>
        <w:t xml:space="preserve"> above</w:t>
      </w:r>
      <w:bookmarkEnd w:id="1306"/>
      <w:bookmarkEnd w:id="1307"/>
    </w:p>
    <w:p w14:paraId="71D1372C" w14:textId="3D17AC16" w:rsidR="007605C9" w:rsidDel="005D37EE" w:rsidRDefault="005D37EE" w:rsidP="007605C9">
      <w:pPr>
        <w:rPr>
          <w:moveFrom w:id="1317" w:author="Nishant Deswal" w:date="2021-11-11T10:54:00Z"/>
          <w:lang w:val="en-GB"/>
        </w:rPr>
      </w:pPr>
      <w:ins w:id="1318" w:author="Nishant Deswal" w:date="2021-11-11T10:54:00Z">
        <w:r>
          <w:rPr>
            <w:b/>
            <w:bCs/>
            <w:lang w:val="en-GB"/>
          </w:rPr>
          <w:t xml:space="preserve">Outline: </w:t>
        </w:r>
      </w:ins>
      <w:moveFromRangeStart w:id="1319" w:author="Nishant Deswal" w:date="2021-11-11T10:54:00Z" w:name="move87520475"/>
      <w:moveFrom w:id="1320" w:author="Nishant Deswal" w:date="2021-11-11T10:54:00Z">
        <w:r w:rsidR="007605C9" w:rsidDel="005D37EE">
          <w:rPr>
            <w:lang w:val="en-GB"/>
          </w:rPr>
          <w:t>This tool is part of conditional_eval.py.</w:t>
        </w:r>
      </w:moveFrom>
    </w:p>
    <w:moveFromRangeEnd w:id="1319"/>
    <w:p w14:paraId="2BDEBA35" w14:textId="47BF85EB" w:rsidR="005D37EE" w:rsidRDefault="00FD41BF" w:rsidP="007605C9">
      <w:pPr>
        <w:rPr>
          <w:ins w:id="1321" w:author="Nishant Deswal" w:date="2021-11-11T10:54:00Z"/>
          <w:lang w:val="en-IN"/>
        </w:rPr>
      </w:pPr>
      <w:del w:id="1322" w:author="Nishant Deswal" w:date="2021-11-11T10:54:00Z">
        <w:r w:rsidDel="005D37EE">
          <w:rPr>
            <w:lang w:val="en-GB"/>
          </w:rPr>
          <w:delText xml:space="preserve">This tool </w:delText>
        </w:r>
      </w:del>
      <w:ins w:id="1323" w:author="Nishant Deswal" w:date="2021-11-11T10:54:00Z">
        <w:r w:rsidR="005D37EE">
          <w:rPr>
            <w:lang w:val="en-GB"/>
          </w:rPr>
          <w:t xml:space="preserve">it </w:t>
        </w:r>
      </w:ins>
      <w:r w:rsidR="00765CBC">
        <w:rPr>
          <w:lang w:val="en-GB"/>
        </w:rPr>
        <w:t>creates</w:t>
      </w:r>
      <w:r w:rsidR="00D34349">
        <w:rPr>
          <w:lang w:val="en-GB"/>
        </w:rPr>
        <w:t xml:space="preserve"> </w:t>
      </w:r>
      <w:r w:rsidR="00D34349" w:rsidRPr="00D34349">
        <w:rPr>
          <w:lang w:val="en-IN"/>
        </w:rPr>
        <w:t>constant valued raster based on SetNull operator above threshold</w:t>
      </w:r>
      <w:ins w:id="1324" w:author="Nishant Deswal" w:date="2021-11-11T10:54:00Z">
        <w:r w:rsidR="005D37EE">
          <w:rPr>
            <w:lang w:val="en-IN"/>
          </w:rPr>
          <w:t>.</w:t>
        </w:r>
      </w:ins>
    </w:p>
    <w:p w14:paraId="77C1F707" w14:textId="08772533" w:rsidR="005D37EE" w:rsidRDefault="005D37EE" w:rsidP="005D37EE">
      <w:pPr>
        <w:rPr>
          <w:moveTo w:id="1325" w:author="Nishant Deswal" w:date="2021-11-11T10:54:00Z"/>
          <w:lang w:val="en-GB"/>
        </w:rPr>
      </w:pPr>
      <w:ins w:id="1326" w:author="Nishant Deswal" w:date="2021-11-11T10:54:00Z">
        <w:r>
          <w:rPr>
            <w:b/>
            <w:bCs/>
            <w:lang w:val="en-GB"/>
          </w:rPr>
          <w:t xml:space="preserve">Source: </w:t>
        </w:r>
        <w:r>
          <w:rPr>
            <w:lang w:val="en-GB"/>
          </w:rPr>
          <w:t>t</w:t>
        </w:r>
      </w:ins>
      <w:moveToRangeStart w:id="1327" w:author="Nishant Deswal" w:date="2021-11-11T10:54:00Z" w:name="move87520475"/>
      <w:moveTo w:id="1328" w:author="Nishant Deswal" w:date="2021-11-11T10:54:00Z">
        <w:del w:id="1329" w:author="Nishant Deswal" w:date="2021-11-11T10:54:00Z">
          <w:r w:rsidDel="005D37EE">
            <w:rPr>
              <w:lang w:val="en-GB"/>
            </w:rPr>
            <w:delText>T</w:delText>
          </w:r>
        </w:del>
        <w:r>
          <w:rPr>
            <w:lang w:val="en-GB"/>
          </w:rPr>
          <w:t>his tool is part of conditional_eval.py.</w:t>
        </w:r>
      </w:moveTo>
    </w:p>
    <w:moveToRangeEnd w:id="1327"/>
    <w:p w14:paraId="537A7BF2" w14:textId="0D4D3269" w:rsidR="00FD41BF" w:rsidRPr="00D34349" w:rsidRDefault="005D37EE" w:rsidP="007605C9">
      <w:pPr>
        <w:rPr>
          <w:lang w:val="en-IN"/>
        </w:rPr>
      </w:pPr>
      <w:ins w:id="1330" w:author="Nishant Deswal" w:date="2021-11-11T10:54:00Z">
        <w:r>
          <w:rPr>
            <w:b/>
            <w:bCs/>
            <w:lang w:val="en-IN"/>
          </w:rPr>
          <w:t>Description:</w:t>
        </w:r>
      </w:ins>
      <w:del w:id="1331" w:author="Nishant Deswal" w:date="2021-11-11T10:54:00Z">
        <w:r w:rsidR="00D34349" w:rsidRPr="00D34349" w:rsidDel="005D37EE">
          <w:rPr>
            <w:lang w:val="en-IN"/>
          </w:rPr>
          <w:delText>.</w:delText>
        </w:r>
      </w:del>
    </w:p>
    <w:p w14:paraId="023E8B53" w14:textId="28388035" w:rsidR="007605C9" w:rsidRDefault="005D37EE" w:rsidP="007605C9">
      <w:pPr>
        <w:rPr>
          <w:lang w:val="en-GB"/>
        </w:rPr>
      </w:pPr>
      <w:ins w:id="1332" w:author="Nishant Deswal" w:date="2021-11-11T10:54:00Z">
        <w:r>
          <w:rPr>
            <w:lang w:val="en-GB"/>
          </w:rPr>
          <w:t>This tool</w:t>
        </w:r>
      </w:ins>
      <w:del w:id="1333" w:author="Nishant Deswal" w:date="2021-11-11T10:54:00Z">
        <w:r w:rsidR="007605C9" w:rsidDel="005D37EE">
          <w:rPr>
            <w:lang w:val="en-GB"/>
          </w:rPr>
          <w:delText>It</w:delText>
        </w:r>
      </w:del>
      <w:r w:rsidR="007605C9">
        <w:rPr>
          <w:lang w:val="en-GB"/>
        </w:rPr>
        <w:t xml:space="preserve"> is composed of one arcpy tool and has the following workflow:</w:t>
      </w:r>
    </w:p>
    <w:p w14:paraId="539474EB" w14:textId="23136705" w:rsidR="005F36E5" w:rsidRPr="005F36E5" w:rsidRDefault="007D6A75" w:rsidP="005F36E5">
      <w:pPr>
        <w:pStyle w:val="ListParagraph"/>
        <w:numPr>
          <w:ilvl w:val="0"/>
          <w:numId w:val="44"/>
        </w:numPr>
        <w:rPr>
          <w:lang w:val="en-GB"/>
        </w:rPr>
      </w:pPr>
      <w:r w:rsidRPr="007D6A75">
        <w:rPr>
          <w:lang w:val="en-GB"/>
        </w:rPr>
        <w:t>SetNull(inRaster &gt; th, inRaster)</w:t>
      </w:r>
    </w:p>
    <w:p w14:paraId="7F151C12" w14:textId="3001380D" w:rsidR="004C0D62" w:rsidRPr="00F113A3" w:rsidRDefault="004C0D62" w:rsidP="004C0D62">
      <w:pPr>
        <w:rPr>
          <w:ins w:id="1334" w:author="Nishant Deswal" w:date="2021-11-10T12:08:00Z"/>
          <w:b/>
          <w:bCs/>
          <w:lang w:val="en-GB"/>
        </w:rPr>
      </w:pPr>
      <w:ins w:id="1335" w:author="Nishant Deswal" w:date="2021-11-10T12:08:00Z">
        <w:r>
          <w:rPr>
            <w:b/>
            <w:bCs/>
            <w:lang w:val="en-GB"/>
          </w:rPr>
          <w:t xml:space="preserve">Set </w:t>
        </w:r>
      </w:ins>
      <w:ins w:id="1336" w:author="Nishant Deswal" w:date="2021-11-10T12:09:00Z">
        <w:r w:rsidR="001B2ABE">
          <w:rPr>
            <w:b/>
            <w:bCs/>
            <w:lang w:val="en-GB"/>
          </w:rPr>
          <w:t>n</w:t>
        </w:r>
      </w:ins>
      <w:ins w:id="1337" w:author="Nishant Deswal" w:date="2021-11-10T12:08:00Z">
        <w:r>
          <w:rPr>
            <w:b/>
            <w:bCs/>
            <w:lang w:val="en-GB"/>
          </w:rPr>
          <w:t>ull</w:t>
        </w:r>
      </w:ins>
    </w:p>
    <w:p w14:paraId="61D919C7" w14:textId="4F6F1C85" w:rsidR="00FF5907" w:rsidRPr="002B6528" w:rsidRDefault="00FF5907" w:rsidP="000C5F57">
      <w:pPr>
        <w:rPr>
          <w:ins w:id="1338" w:author="Nishant Deswal" w:date="2021-11-10T10:17:00Z"/>
          <w:lang w:val="en-GB"/>
        </w:rPr>
      </w:pPr>
      <w:r w:rsidRPr="002B6528">
        <w:rPr>
          <w:lang w:val="en-GB"/>
        </w:rPr>
        <w:t xml:space="preserve">See </w:t>
      </w:r>
      <w:r w:rsidR="006803EE">
        <w:fldChar w:fldCharType="begin"/>
      </w:r>
      <w:r w:rsidR="006803EE">
        <w:instrText xml:space="preserve"> HYPERLINK \l "SetNull" </w:instrText>
      </w:r>
      <w:r w:rsidR="006803EE">
        <w:fldChar w:fldCharType="separate"/>
      </w:r>
      <w:ins w:id="1339" w:author="Nishant Deswal" w:date="2021-11-10T12:11:00Z">
        <w:r w:rsidR="00CA3F7A">
          <w:rPr>
            <w:rStyle w:val="Hyperlink"/>
            <w:lang w:val="en-GB"/>
          </w:rPr>
          <w:t>s</w:t>
        </w:r>
      </w:ins>
      <w:del w:id="1340" w:author="Nishant Deswal" w:date="2021-11-10T12:11:00Z">
        <w:r w:rsidRPr="002B6528" w:rsidDel="00CA3F7A">
          <w:rPr>
            <w:rStyle w:val="Hyperlink"/>
            <w:lang w:val="en-GB"/>
          </w:rPr>
          <w:delText>S</w:delText>
        </w:r>
      </w:del>
      <w:r w:rsidRPr="002B6528">
        <w:rPr>
          <w:rStyle w:val="Hyperlink"/>
          <w:lang w:val="en-GB"/>
        </w:rPr>
        <w:t>et</w:t>
      </w:r>
      <w:ins w:id="1341" w:author="Nishant Deswal" w:date="2021-11-10T12:08:00Z">
        <w:r w:rsidR="00A715E1">
          <w:rPr>
            <w:rStyle w:val="Hyperlink"/>
            <w:lang w:val="en-GB"/>
          </w:rPr>
          <w:t xml:space="preserve"> </w:t>
        </w:r>
      </w:ins>
      <w:del w:id="1342" w:author="Nishant Deswal" w:date="2021-11-10T12:09:00Z">
        <w:r w:rsidRPr="002B6528" w:rsidDel="001B2ABE">
          <w:rPr>
            <w:rStyle w:val="Hyperlink"/>
            <w:lang w:val="en-GB"/>
          </w:rPr>
          <w:delText>N</w:delText>
        </w:r>
      </w:del>
      <w:ins w:id="1343" w:author="Nishant Deswal" w:date="2021-11-10T12:09:00Z">
        <w:r w:rsidR="001B2ABE">
          <w:rPr>
            <w:rStyle w:val="Hyperlink"/>
            <w:lang w:val="en-GB"/>
          </w:rPr>
          <w:t>n</w:t>
        </w:r>
      </w:ins>
      <w:r w:rsidRPr="002B6528">
        <w:rPr>
          <w:rStyle w:val="Hyperlink"/>
          <w:lang w:val="en-GB"/>
        </w:rPr>
        <w:t>ull</w:t>
      </w:r>
      <w:r w:rsidR="006803EE">
        <w:rPr>
          <w:rStyle w:val="Hyperlink"/>
          <w:lang w:val="en-GB"/>
        </w:rPr>
        <w:fldChar w:fldCharType="end"/>
      </w:r>
      <w:r w:rsidRPr="002B6528">
        <w:rPr>
          <w:lang w:val="en-GB"/>
        </w:rPr>
        <w:t xml:space="preserve"> in </w:t>
      </w:r>
      <w:ins w:id="1344" w:author="Nishant Deswal" w:date="2021-11-10T12:10:00Z">
        <w:r w:rsidR="00DE49AF">
          <w:rPr>
            <w:lang w:val="en-GB"/>
          </w:rPr>
          <w:t>s</w:t>
        </w:r>
      </w:ins>
      <w:del w:id="1345" w:author="Nishant Deswal" w:date="2021-11-10T12:10:00Z">
        <w:r w:rsidRPr="002B6528">
          <w:rPr>
            <w:lang w:val="en-GB"/>
          </w:rPr>
          <w:delText>S</w:delText>
        </w:r>
      </w:del>
      <w:r w:rsidRPr="002B6528">
        <w:rPr>
          <w:lang w:val="en-GB"/>
        </w:rPr>
        <w:t>teep areas</w:t>
      </w:r>
      <w:r w:rsidR="009342BB">
        <w:rPr>
          <w:lang w:val="en-GB"/>
        </w:rPr>
        <w:t>.</w:t>
      </w:r>
    </w:p>
    <w:p w14:paraId="397BD4AA" w14:textId="77777777" w:rsidR="00FF4333" w:rsidRDefault="00FF4333">
      <w:pPr>
        <w:spacing w:after="0"/>
        <w:rPr>
          <w:ins w:id="1346" w:author="Nishant Deswal" w:date="2021-11-10T10:17:00Z"/>
          <w:lang w:val="en-GB"/>
        </w:rPr>
      </w:pPr>
      <w:ins w:id="1347" w:author="Nishant Deswal" w:date="2021-11-10T10:17:00Z">
        <w:r>
          <w:rPr>
            <w:lang w:val="en-GB"/>
          </w:rPr>
          <w:br w:type="page"/>
        </w:r>
      </w:ins>
    </w:p>
    <w:p w14:paraId="10C24B7F" w14:textId="7AC2454E" w:rsidR="00FF5907" w:rsidRPr="00596E26" w:rsidDel="00FF4333" w:rsidRDefault="00FF5907" w:rsidP="000C5F57">
      <w:pPr>
        <w:rPr>
          <w:del w:id="1348" w:author="Nishant Deswal" w:date="2021-11-10T10:17:00Z"/>
          <w:sz w:val="24"/>
          <w:szCs w:val="32"/>
          <w:lang w:val="en-GB"/>
          <w:rPrChange w:id="1349" w:author="Nishant Deswal" w:date="2021-11-10T10:27:00Z">
            <w:rPr>
              <w:del w:id="1350" w:author="Nishant Deswal" w:date="2021-11-10T10:17:00Z"/>
              <w:lang w:val="en-GB"/>
            </w:rPr>
          </w:rPrChange>
        </w:rPr>
      </w:pPr>
    </w:p>
    <w:p w14:paraId="531D2622" w14:textId="7926682C" w:rsidR="0034593E" w:rsidRPr="00596E26" w:rsidRDefault="00FF4333" w:rsidP="0034593E">
      <w:pPr>
        <w:pStyle w:val="Heading2"/>
        <w:rPr>
          <w:sz w:val="24"/>
          <w:szCs w:val="32"/>
          <w:rPrChange w:id="1351" w:author="Nishant Deswal" w:date="2021-11-10T14:44:00Z">
            <w:rPr/>
          </w:rPrChange>
        </w:rPr>
      </w:pPr>
      <w:bookmarkStart w:id="1352" w:name="_Toc87352455"/>
      <w:ins w:id="1353" w:author="Nishant Deswal" w:date="2021-11-10T10:17:00Z">
        <w:r w:rsidRPr="00596E26">
          <w:rPr>
            <w:sz w:val="24"/>
            <w:szCs w:val="32"/>
            <w:rPrChange w:id="1354" w:author="Nishant Deswal" w:date="2021-11-10T10:27:00Z">
              <w:rPr/>
            </w:rPrChange>
          </w:rPr>
          <w:t xml:space="preserve">  </w:t>
        </w:r>
      </w:ins>
      <w:r w:rsidR="003E6827" w:rsidRPr="00596E26">
        <w:rPr>
          <w:sz w:val="24"/>
          <w:szCs w:val="32"/>
          <w:rPrChange w:id="1355" w:author="Nishant Deswal" w:date="2021-11-10T14:44:00Z">
            <w:rPr/>
          </w:rPrChange>
        </w:rPr>
        <w:t>Inundation extents</w:t>
      </w:r>
      <w:bookmarkEnd w:id="1352"/>
    </w:p>
    <w:p w14:paraId="07B2B1C5" w14:textId="14112382" w:rsidR="00503268" w:rsidDel="00F10D59" w:rsidRDefault="00F10D59" w:rsidP="003E6827">
      <w:pPr>
        <w:rPr>
          <w:moveFrom w:id="1356" w:author="Nishant Deswal" w:date="2021-11-11T10:54:00Z"/>
          <w:lang w:val="en-GB"/>
        </w:rPr>
      </w:pPr>
      <w:ins w:id="1357" w:author="Nishant Deswal" w:date="2021-11-11T10:55:00Z">
        <w:r>
          <w:rPr>
            <w:b/>
            <w:bCs/>
            <w:lang w:val="en-GB"/>
          </w:rPr>
          <w:t xml:space="preserve">Outline: </w:t>
        </w:r>
      </w:ins>
      <w:moveFromRangeStart w:id="1358" w:author="Nishant Deswal" w:date="2021-11-11T10:54:00Z" w:name="move87520507"/>
      <w:moveFrom w:id="1359" w:author="Nishant Deswal" w:date="2021-11-11T10:54:00Z">
        <w:r w:rsidR="00503268" w:rsidDel="00F10D59">
          <w:rPr>
            <w:lang w:val="en-GB"/>
          </w:rPr>
          <w:t>This tool is part of inundation_analysis.py.</w:t>
        </w:r>
      </w:moveFrom>
    </w:p>
    <w:moveFromRangeEnd w:id="1358"/>
    <w:p w14:paraId="7DC43A9D" w14:textId="7D76A97A" w:rsidR="00503268" w:rsidRDefault="00581024" w:rsidP="00503268">
      <w:pPr>
        <w:rPr>
          <w:ins w:id="1360" w:author="Nishant Deswal" w:date="2021-11-11T10:54:00Z"/>
          <w:lang w:val="en-IN"/>
        </w:rPr>
      </w:pPr>
      <w:del w:id="1361" w:author="Nishant Deswal" w:date="2021-11-11T10:55:00Z">
        <w:r w:rsidDel="00F10D59">
          <w:rPr>
            <w:lang w:val="en-GB"/>
          </w:rPr>
          <w:delText>This tool</w:delText>
        </w:r>
      </w:del>
      <w:ins w:id="1362" w:author="Nishant Deswal" w:date="2021-11-11T10:55:00Z">
        <w:r w:rsidR="00F10D59">
          <w:rPr>
            <w:lang w:val="en-GB"/>
          </w:rPr>
          <w:t>it</w:t>
        </w:r>
      </w:ins>
      <w:r w:rsidR="00503268">
        <w:rPr>
          <w:lang w:val="en-GB"/>
        </w:rPr>
        <w:t xml:space="preserve"> </w:t>
      </w:r>
      <w:r w:rsidR="00503268">
        <w:rPr>
          <w:lang w:val="en-IN"/>
        </w:rPr>
        <w:t>c</w:t>
      </w:r>
      <w:r w:rsidR="00503268" w:rsidRPr="00503268">
        <w:rPr>
          <w:lang w:val="en-IN"/>
        </w:rPr>
        <w:t>reates a set of inundation extents based on elevation thresholds and exports them as polygons and/or raster</w:t>
      </w:r>
      <w:r w:rsidR="00503268">
        <w:rPr>
          <w:lang w:val="en-IN"/>
        </w:rPr>
        <w:t>s.</w:t>
      </w:r>
    </w:p>
    <w:p w14:paraId="2C580CAC" w14:textId="71E78CE3" w:rsidR="00F10D59" w:rsidRDefault="00F10D59" w:rsidP="00F10D59">
      <w:pPr>
        <w:rPr>
          <w:moveTo w:id="1363" w:author="Nishant Deswal" w:date="2021-11-11T10:54:00Z"/>
          <w:lang w:val="en-GB"/>
        </w:rPr>
      </w:pPr>
      <w:ins w:id="1364" w:author="Nishant Deswal" w:date="2021-11-11T10:55:00Z">
        <w:r>
          <w:rPr>
            <w:b/>
            <w:bCs/>
            <w:lang w:val="en-GB"/>
          </w:rPr>
          <w:t xml:space="preserve">Source: </w:t>
        </w:r>
      </w:ins>
      <w:ins w:id="1365" w:author="Nishant Deswal" w:date="2021-11-11T10:54:00Z">
        <w:r>
          <w:rPr>
            <w:lang w:val="en-GB"/>
          </w:rPr>
          <w:t>t</w:t>
        </w:r>
      </w:ins>
      <w:moveToRangeStart w:id="1366" w:author="Nishant Deswal" w:date="2021-11-11T10:54:00Z" w:name="move87520507"/>
      <w:moveTo w:id="1367" w:author="Nishant Deswal" w:date="2021-11-11T10:54:00Z">
        <w:del w:id="1368" w:author="Nishant Deswal" w:date="2021-11-11T10:54:00Z">
          <w:r w:rsidDel="00F10D59">
            <w:rPr>
              <w:lang w:val="en-GB"/>
            </w:rPr>
            <w:delText>T</w:delText>
          </w:r>
        </w:del>
        <w:r>
          <w:rPr>
            <w:lang w:val="en-GB"/>
          </w:rPr>
          <w:t>his tool is part of inundation_analysis.py.</w:t>
        </w:r>
      </w:moveTo>
    </w:p>
    <w:moveToRangeEnd w:id="1366"/>
    <w:p w14:paraId="67B71A33" w14:textId="0E008CA7" w:rsidR="00F10D59" w:rsidRPr="00F10D59" w:rsidRDefault="00F10D59" w:rsidP="00503268">
      <w:pPr>
        <w:rPr>
          <w:b/>
          <w:bCs/>
          <w:lang w:val="en-IN"/>
          <w:rPrChange w:id="1369" w:author="Nishant Deswal" w:date="2021-11-11T10:54:00Z">
            <w:rPr>
              <w:lang w:val="en-IN"/>
            </w:rPr>
          </w:rPrChange>
        </w:rPr>
      </w:pPr>
      <w:ins w:id="1370" w:author="Nishant Deswal" w:date="2021-11-11T10:54:00Z">
        <w:r>
          <w:rPr>
            <w:b/>
            <w:bCs/>
            <w:lang w:val="en-IN"/>
          </w:rPr>
          <w:t>D</w:t>
        </w:r>
      </w:ins>
      <w:ins w:id="1371" w:author="Nishant Deswal" w:date="2021-11-11T10:55:00Z">
        <w:r>
          <w:rPr>
            <w:b/>
            <w:bCs/>
            <w:lang w:val="en-IN"/>
          </w:rPr>
          <w:t>escription</w:t>
        </w:r>
      </w:ins>
    </w:p>
    <w:p w14:paraId="4C5B8405" w14:textId="4E4F7514" w:rsidR="00503268" w:rsidRDefault="00F10D59" w:rsidP="00503268">
      <w:pPr>
        <w:rPr>
          <w:lang w:val="en-GB"/>
        </w:rPr>
      </w:pPr>
      <w:ins w:id="1372" w:author="Nishant Deswal" w:date="2021-11-11T10:55:00Z">
        <w:r>
          <w:rPr>
            <w:lang w:val="en-GB"/>
          </w:rPr>
          <w:t>This tool</w:t>
        </w:r>
      </w:ins>
      <w:del w:id="1373" w:author="Nishant Deswal" w:date="2021-11-11T10:55:00Z">
        <w:r w:rsidR="00503268" w:rsidDel="00F10D59">
          <w:rPr>
            <w:lang w:val="en-GB"/>
          </w:rPr>
          <w:delText>It</w:delText>
        </w:r>
      </w:del>
      <w:r w:rsidR="00503268">
        <w:rPr>
          <w:lang w:val="en-GB"/>
        </w:rPr>
        <w:t xml:space="preserve"> is composed of following arcpy tools and has the following workflow:</w:t>
      </w:r>
    </w:p>
    <w:p w14:paraId="1D08A019" w14:textId="6CE505DC" w:rsidR="00503268" w:rsidRPr="00503268" w:rsidRDefault="00471339" w:rsidP="00FF5907">
      <w:pPr>
        <w:pStyle w:val="ListParagraph"/>
        <w:numPr>
          <w:ilvl w:val="0"/>
          <w:numId w:val="45"/>
        </w:numPr>
        <w:rPr>
          <w:lang w:val="en-IN"/>
        </w:rPr>
      </w:pPr>
      <w:r w:rsidRPr="00471339">
        <w:rPr>
          <w:lang w:val="en-IN"/>
        </w:rPr>
        <w:t>set_null_above(ElevationRaster,th)</w:t>
      </w:r>
    </w:p>
    <w:p w14:paraId="1C6FE9E0" w14:textId="2FC37DF5" w:rsidR="00471339" w:rsidRPr="00FF5907" w:rsidRDefault="00974B15" w:rsidP="00FF5907">
      <w:pPr>
        <w:pStyle w:val="ListParagraph"/>
        <w:numPr>
          <w:ilvl w:val="0"/>
          <w:numId w:val="45"/>
        </w:numPr>
        <w:rPr>
          <w:lang w:val="en-IN"/>
        </w:rPr>
      </w:pPr>
      <w:r w:rsidRPr="00974B15">
        <w:rPr>
          <w:lang w:val="en-IN"/>
        </w:rPr>
        <w:t>set_null_between(ElevationRaster, low_th, high_th)</w:t>
      </w:r>
    </w:p>
    <w:p w14:paraId="6EC4C018" w14:textId="38A2CAA5" w:rsidR="00974B15" w:rsidRPr="00FF5907" w:rsidRDefault="008A2990" w:rsidP="00FF5907">
      <w:pPr>
        <w:pStyle w:val="ListParagraph"/>
        <w:numPr>
          <w:ilvl w:val="0"/>
          <w:numId w:val="45"/>
        </w:numPr>
        <w:rPr>
          <w:lang w:val="en-IN"/>
        </w:rPr>
      </w:pPr>
      <w:r w:rsidRPr="008A2990">
        <w:rPr>
          <w:lang w:val="en-IN"/>
        </w:rPr>
        <w:t>arcpy.conversion.RasterToPolygon(outRaster, out_polygon_features)</w:t>
      </w:r>
    </w:p>
    <w:p w14:paraId="080DBA76" w14:textId="37A55AC4" w:rsidR="003E6827" w:rsidRDefault="009662F8" w:rsidP="003E6827">
      <w:pPr>
        <w:rPr>
          <w:b/>
          <w:lang w:val="en-GB"/>
        </w:rPr>
      </w:pPr>
      <w:r>
        <w:rPr>
          <w:b/>
          <w:bCs/>
          <w:lang w:val="en-GB"/>
        </w:rPr>
        <w:t>Set</w:t>
      </w:r>
      <w:ins w:id="1374" w:author="Nishant Deswal" w:date="2021-11-10T12:08:00Z">
        <w:r w:rsidR="004C0D62">
          <w:rPr>
            <w:b/>
            <w:bCs/>
            <w:lang w:val="en-GB"/>
          </w:rPr>
          <w:t xml:space="preserve"> </w:t>
        </w:r>
      </w:ins>
      <w:ins w:id="1375" w:author="Nishant Deswal" w:date="2021-11-10T12:09:00Z">
        <w:r w:rsidR="001B2ABE">
          <w:rPr>
            <w:b/>
            <w:bCs/>
            <w:lang w:val="en-GB"/>
          </w:rPr>
          <w:t>n</w:t>
        </w:r>
      </w:ins>
      <w:del w:id="1376" w:author="Nishant Deswal" w:date="2021-11-10T12:09:00Z">
        <w:r w:rsidDel="001B2ABE">
          <w:rPr>
            <w:b/>
            <w:bCs/>
            <w:lang w:val="en-GB"/>
          </w:rPr>
          <w:delText>N</w:delText>
        </w:r>
      </w:del>
      <w:r>
        <w:rPr>
          <w:b/>
          <w:bCs/>
          <w:lang w:val="en-GB"/>
        </w:rPr>
        <w:t>ull</w:t>
      </w:r>
      <w:r w:rsidR="009342BB">
        <w:rPr>
          <w:b/>
          <w:bCs/>
          <w:lang w:val="en-GB"/>
        </w:rPr>
        <w:t xml:space="preserve"> above</w:t>
      </w:r>
    </w:p>
    <w:p w14:paraId="57CB0675" w14:textId="51F49BA2" w:rsidR="009662F8" w:rsidRPr="009662F8" w:rsidRDefault="009662F8" w:rsidP="003E6827">
      <w:pPr>
        <w:rPr>
          <w:lang w:val="en-GB"/>
        </w:rPr>
      </w:pPr>
      <w:r>
        <w:rPr>
          <w:lang w:val="en-GB"/>
        </w:rPr>
        <w:t xml:space="preserve">See </w:t>
      </w:r>
      <w:r w:rsidR="006803EE">
        <w:fldChar w:fldCharType="begin"/>
      </w:r>
      <w:r w:rsidR="006803EE">
        <w:instrText xml:space="preserve"> HYPERLINK \l "SetNull_above" </w:instrText>
      </w:r>
      <w:r w:rsidR="006803EE">
        <w:fldChar w:fldCharType="separate"/>
      </w:r>
      <w:ins w:id="1377" w:author="Nishant Deswal" w:date="2021-11-10T12:10:00Z">
        <w:r w:rsidR="00B74DC2">
          <w:rPr>
            <w:rStyle w:val="Hyperlink"/>
            <w:lang w:val="en-GB"/>
          </w:rPr>
          <w:t>s</w:t>
        </w:r>
      </w:ins>
      <w:del w:id="1378" w:author="Nishant Deswal" w:date="2021-11-10T12:10:00Z">
        <w:r w:rsidRPr="009342BB" w:rsidDel="00B74DC2">
          <w:rPr>
            <w:rStyle w:val="Hyperlink"/>
            <w:lang w:val="en-GB"/>
          </w:rPr>
          <w:delText>S</w:delText>
        </w:r>
      </w:del>
      <w:r w:rsidRPr="009342BB">
        <w:rPr>
          <w:rStyle w:val="Hyperlink"/>
          <w:lang w:val="en-GB"/>
        </w:rPr>
        <w:t>et</w:t>
      </w:r>
      <w:ins w:id="1379" w:author="Nishant Deswal" w:date="2021-11-10T12:08:00Z">
        <w:r w:rsidR="00A715E1">
          <w:rPr>
            <w:rStyle w:val="Hyperlink"/>
            <w:lang w:val="en-GB"/>
          </w:rPr>
          <w:t xml:space="preserve"> </w:t>
        </w:r>
      </w:ins>
      <w:del w:id="1380" w:author="Nishant Deswal" w:date="2021-11-10T12:09:00Z">
        <w:r w:rsidRPr="009342BB" w:rsidDel="001B2ABE">
          <w:rPr>
            <w:rStyle w:val="Hyperlink"/>
            <w:lang w:val="en-GB"/>
          </w:rPr>
          <w:delText>Null</w:delText>
        </w:r>
        <w:r w:rsidR="009342BB" w:rsidRPr="009342BB" w:rsidDel="001B2ABE">
          <w:rPr>
            <w:rStyle w:val="Hyperlink"/>
            <w:lang w:val="en-GB"/>
          </w:rPr>
          <w:delText xml:space="preserve"> </w:delText>
        </w:r>
      </w:del>
      <w:ins w:id="1381" w:author="Nishant Deswal" w:date="2021-11-10T12:09:00Z">
        <w:r w:rsidR="001B2ABE">
          <w:rPr>
            <w:rStyle w:val="Hyperlink"/>
            <w:lang w:val="en-GB"/>
          </w:rPr>
          <w:t>n</w:t>
        </w:r>
        <w:r w:rsidR="001B2ABE" w:rsidRPr="009342BB">
          <w:rPr>
            <w:rStyle w:val="Hyperlink"/>
            <w:lang w:val="en-GB"/>
          </w:rPr>
          <w:t xml:space="preserve">ull </w:t>
        </w:r>
      </w:ins>
      <w:r w:rsidR="009342BB" w:rsidRPr="009342BB">
        <w:rPr>
          <w:rStyle w:val="Hyperlink"/>
          <w:lang w:val="en-GB"/>
        </w:rPr>
        <w:t>above</w:t>
      </w:r>
      <w:r w:rsidR="006803EE">
        <w:rPr>
          <w:rStyle w:val="Hyperlink"/>
          <w:lang w:val="en-GB"/>
        </w:rPr>
        <w:fldChar w:fldCharType="end"/>
      </w:r>
      <w:r>
        <w:rPr>
          <w:lang w:val="en-GB"/>
        </w:rPr>
        <w:t xml:space="preserve"> in </w:t>
      </w:r>
      <w:ins w:id="1382" w:author="Nishant Deswal" w:date="2021-11-10T12:10:00Z">
        <w:r w:rsidR="003545F4">
          <w:rPr>
            <w:lang w:val="en-GB"/>
          </w:rPr>
          <w:t>s</w:t>
        </w:r>
      </w:ins>
      <w:del w:id="1383" w:author="Nishant Deswal" w:date="2021-11-10T12:10:00Z">
        <w:r w:rsidDel="003545F4">
          <w:rPr>
            <w:lang w:val="en-GB"/>
          </w:rPr>
          <w:delText>S</w:delText>
        </w:r>
      </w:del>
      <w:r w:rsidR="009342BB">
        <w:rPr>
          <w:lang w:val="en-GB"/>
        </w:rPr>
        <w:t>et</w:t>
      </w:r>
      <w:ins w:id="1384" w:author="Nishant Deswal" w:date="2021-11-10T12:10:00Z">
        <w:r w:rsidR="003545F4">
          <w:rPr>
            <w:lang w:val="en-GB"/>
          </w:rPr>
          <w:t xml:space="preserve"> </w:t>
        </w:r>
      </w:ins>
      <w:del w:id="1385" w:author="Nishant Deswal" w:date="2021-11-10T12:10:00Z">
        <w:r w:rsidR="009342BB" w:rsidDel="003545F4">
          <w:rPr>
            <w:lang w:val="en-GB"/>
          </w:rPr>
          <w:delText>N</w:delText>
        </w:r>
      </w:del>
      <w:ins w:id="1386" w:author="Nishant Deswal" w:date="2021-11-10T12:10:00Z">
        <w:r w:rsidR="003545F4">
          <w:rPr>
            <w:lang w:val="en-GB"/>
          </w:rPr>
          <w:t>n</w:t>
        </w:r>
      </w:ins>
      <w:r w:rsidR="009342BB">
        <w:rPr>
          <w:lang w:val="en-GB"/>
        </w:rPr>
        <w:t>ull above.</w:t>
      </w:r>
    </w:p>
    <w:p w14:paraId="7CD56B12" w14:textId="1E3BA6F2" w:rsidR="009342BB" w:rsidRDefault="009342BB" w:rsidP="003E6827">
      <w:pPr>
        <w:rPr>
          <w:b/>
          <w:bCs/>
          <w:lang w:val="en-GB"/>
        </w:rPr>
      </w:pPr>
      <w:r>
        <w:rPr>
          <w:b/>
          <w:bCs/>
          <w:lang w:val="en-GB"/>
        </w:rPr>
        <w:t>Set</w:t>
      </w:r>
      <w:ins w:id="1387" w:author="Nishant Deswal" w:date="2021-11-10T12:08:00Z">
        <w:r w:rsidR="004C0D62">
          <w:rPr>
            <w:b/>
            <w:bCs/>
            <w:lang w:val="en-GB"/>
          </w:rPr>
          <w:t xml:space="preserve"> </w:t>
        </w:r>
      </w:ins>
      <w:ins w:id="1388" w:author="Nishant Deswal" w:date="2021-11-10T12:10:00Z">
        <w:r w:rsidR="00B74DC2">
          <w:rPr>
            <w:b/>
            <w:bCs/>
            <w:lang w:val="en-GB"/>
          </w:rPr>
          <w:t>n</w:t>
        </w:r>
      </w:ins>
      <w:del w:id="1389" w:author="Nishant Deswal" w:date="2021-11-10T12:10:00Z">
        <w:r w:rsidDel="00B74DC2">
          <w:rPr>
            <w:b/>
            <w:bCs/>
            <w:lang w:val="en-GB"/>
          </w:rPr>
          <w:delText>N</w:delText>
        </w:r>
      </w:del>
      <w:r>
        <w:rPr>
          <w:b/>
          <w:bCs/>
          <w:lang w:val="en-GB"/>
        </w:rPr>
        <w:t>ull between</w:t>
      </w:r>
    </w:p>
    <w:p w14:paraId="46254693" w14:textId="60A2CA7D" w:rsidR="009342BB" w:rsidRDefault="009342BB" w:rsidP="003E6827">
      <w:pPr>
        <w:rPr>
          <w:lang w:val="en-GB"/>
        </w:rPr>
      </w:pPr>
      <w:r>
        <w:rPr>
          <w:lang w:val="en-GB"/>
        </w:rPr>
        <w:t xml:space="preserve">See </w:t>
      </w:r>
      <w:r w:rsidR="006803EE">
        <w:fldChar w:fldCharType="begin"/>
      </w:r>
      <w:r w:rsidR="006803EE">
        <w:instrText xml:space="preserve"> HYPERLINK \l "SetNull_between" </w:instrText>
      </w:r>
      <w:r w:rsidR="006803EE">
        <w:fldChar w:fldCharType="separate"/>
      </w:r>
      <w:ins w:id="1390" w:author="Nishant Deswal" w:date="2021-11-10T12:10:00Z">
        <w:r w:rsidR="00B74DC2">
          <w:rPr>
            <w:rStyle w:val="Hyperlink"/>
            <w:lang w:val="en-GB"/>
          </w:rPr>
          <w:t>s</w:t>
        </w:r>
      </w:ins>
      <w:del w:id="1391" w:author="Nishant Deswal" w:date="2021-11-10T12:10:00Z">
        <w:r w:rsidRPr="009342BB" w:rsidDel="00B74DC2">
          <w:rPr>
            <w:rStyle w:val="Hyperlink"/>
            <w:lang w:val="en-GB"/>
          </w:rPr>
          <w:delText>S</w:delText>
        </w:r>
      </w:del>
      <w:r w:rsidRPr="009342BB">
        <w:rPr>
          <w:rStyle w:val="Hyperlink"/>
          <w:lang w:val="en-GB"/>
        </w:rPr>
        <w:t>et</w:t>
      </w:r>
      <w:ins w:id="1392" w:author="Nishant Deswal" w:date="2021-11-10T12:08:00Z">
        <w:r w:rsidR="00A715E1">
          <w:rPr>
            <w:rStyle w:val="Hyperlink"/>
            <w:lang w:val="en-GB"/>
          </w:rPr>
          <w:t xml:space="preserve"> </w:t>
        </w:r>
      </w:ins>
      <w:del w:id="1393" w:author="Nishant Deswal" w:date="2021-11-10T12:09:00Z">
        <w:r w:rsidRPr="009342BB" w:rsidDel="001B2ABE">
          <w:rPr>
            <w:rStyle w:val="Hyperlink"/>
            <w:lang w:val="en-GB"/>
          </w:rPr>
          <w:delText xml:space="preserve">Null </w:delText>
        </w:r>
      </w:del>
      <w:ins w:id="1394" w:author="Nishant Deswal" w:date="2021-11-10T12:09:00Z">
        <w:r w:rsidR="001B2ABE">
          <w:rPr>
            <w:rStyle w:val="Hyperlink"/>
            <w:lang w:val="en-GB"/>
          </w:rPr>
          <w:t>n</w:t>
        </w:r>
        <w:r w:rsidR="001B2ABE" w:rsidRPr="009342BB">
          <w:rPr>
            <w:rStyle w:val="Hyperlink"/>
            <w:lang w:val="en-GB"/>
          </w:rPr>
          <w:t>ull</w:t>
        </w:r>
        <w:r w:rsidRPr="009342BB">
          <w:rPr>
            <w:rStyle w:val="Hyperlink"/>
            <w:lang w:val="en-GB"/>
          </w:rPr>
          <w:t xml:space="preserve"> </w:t>
        </w:r>
      </w:ins>
      <w:r w:rsidRPr="009342BB">
        <w:rPr>
          <w:rStyle w:val="Hyperlink"/>
          <w:lang w:val="en-GB"/>
        </w:rPr>
        <w:t>between</w:t>
      </w:r>
      <w:r w:rsidR="006803EE">
        <w:rPr>
          <w:rStyle w:val="Hyperlink"/>
          <w:lang w:val="en-GB"/>
        </w:rPr>
        <w:fldChar w:fldCharType="end"/>
      </w:r>
      <w:r>
        <w:rPr>
          <w:lang w:val="en-GB"/>
        </w:rPr>
        <w:t xml:space="preserve"> in </w:t>
      </w:r>
      <w:del w:id="1395" w:author="Nishant Deswal" w:date="2021-11-10T12:10:00Z">
        <w:r>
          <w:rPr>
            <w:lang w:val="en-GB"/>
          </w:rPr>
          <w:delText xml:space="preserve">SetNull </w:delText>
        </w:r>
      </w:del>
      <w:ins w:id="1396" w:author="Nishant Deswal" w:date="2021-11-10T12:10:00Z">
        <w:r w:rsidR="003545F4">
          <w:rPr>
            <w:lang w:val="en-GB"/>
          </w:rPr>
          <w:t xml:space="preserve">set null </w:t>
        </w:r>
      </w:ins>
      <w:r>
        <w:rPr>
          <w:lang w:val="en-GB"/>
        </w:rPr>
        <w:t>between.</w:t>
      </w:r>
    </w:p>
    <w:p w14:paraId="6B7B1C29" w14:textId="6185BDF5" w:rsidR="009342BB" w:rsidRDefault="009342BB" w:rsidP="003E6827">
      <w:pPr>
        <w:rPr>
          <w:b/>
          <w:bCs/>
          <w:lang w:val="en-GB"/>
        </w:rPr>
      </w:pPr>
      <w:r>
        <w:rPr>
          <w:b/>
          <w:bCs/>
          <w:lang w:val="en-GB"/>
        </w:rPr>
        <w:t>Raster to polygon</w:t>
      </w:r>
    </w:p>
    <w:p w14:paraId="28C2A906" w14:textId="4138AD33" w:rsidR="009342BB" w:rsidRPr="009342BB" w:rsidRDefault="009342BB" w:rsidP="003E6827">
      <w:pPr>
        <w:rPr>
          <w:del w:id="1397" w:author="Nishant Deswal" w:date="2021-11-10T12:10:00Z"/>
          <w:lang w:val="en-GB"/>
        </w:rPr>
      </w:pPr>
      <w:r>
        <w:rPr>
          <w:lang w:val="en-GB"/>
        </w:rPr>
        <w:t xml:space="preserve">See </w:t>
      </w:r>
      <w:hyperlink w:anchor="Raster_to_polygon" w:history="1">
        <w:r w:rsidRPr="009342BB">
          <w:rPr>
            <w:rStyle w:val="Hyperlink"/>
            <w:lang w:val="en-GB"/>
          </w:rPr>
          <w:t>raster to polygon</w:t>
        </w:r>
      </w:hyperlink>
      <w:r>
        <w:rPr>
          <w:lang w:val="en-GB"/>
        </w:rPr>
        <w:t xml:space="preserve"> in steep areas</w:t>
      </w:r>
      <w:r w:rsidR="00F91B89">
        <w:rPr>
          <w:lang w:val="en-GB"/>
        </w:rPr>
        <w:t>.</w:t>
      </w:r>
    </w:p>
    <w:p w14:paraId="29D0DD0D" w14:textId="300BF9AA" w:rsidR="00503268" w:rsidRPr="003E6827" w:rsidRDefault="00503268" w:rsidP="003E6827">
      <w:pPr>
        <w:rPr>
          <w:del w:id="1398" w:author="Nishant Deswal" w:date="2021-11-10T12:10:00Z"/>
          <w:lang w:val="en-GB"/>
        </w:rPr>
      </w:pPr>
    </w:p>
    <w:p w14:paraId="18572C86" w14:textId="5675ACCC" w:rsidR="00141392" w:rsidRPr="003646A0" w:rsidRDefault="00141392" w:rsidP="00A8038E">
      <w:pPr>
        <w:rPr>
          <w:del w:id="1399" w:author="Nishant Deswal" w:date="2021-11-10T12:10:00Z"/>
          <w:b/>
          <w:bCs/>
          <w:lang w:val="en-GB"/>
        </w:rPr>
      </w:pPr>
    </w:p>
    <w:p w14:paraId="5E524F93" w14:textId="51950DAD" w:rsidR="00B93713" w:rsidRPr="00D24448" w:rsidRDefault="00B93713" w:rsidP="00512491">
      <w:pPr>
        <w:rPr>
          <w:del w:id="1400" w:author="Nishant Deswal" w:date="2021-11-10T12:10:00Z"/>
          <w:lang w:val="en-IN"/>
        </w:rPr>
      </w:pPr>
    </w:p>
    <w:p w14:paraId="31322192" w14:textId="6E018CB3" w:rsidR="00671632" w:rsidRPr="00601ED2" w:rsidRDefault="00671632" w:rsidP="00601ED2">
      <w:pPr>
        <w:rPr>
          <w:del w:id="1401" w:author="Nishant Deswal" w:date="2021-11-10T12:10:00Z"/>
          <w:lang w:val="en-GB"/>
        </w:rPr>
      </w:pPr>
    </w:p>
    <w:p w14:paraId="28BA42E1" w14:textId="1775B9DE" w:rsidR="00601ED2" w:rsidRPr="00601ED2" w:rsidRDefault="00601ED2" w:rsidP="00601ED2">
      <w:pPr>
        <w:rPr>
          <w:del w:id="1402" w:author="Nishant Deswal" w:date="2021-11-10T12:10:00Z"/>
          <w:lang w:val="en-GB"/>
        </w:rPr>
      </w:pPr>
    </w:p>
    <w:p w14:paraId="5CCE4324" w14:textId="58A425FB" w:rsidR="00FC6D5D" w:rsidRPr="00C4352D" w:rsidRDefault="00FC6D5D" w:rsidP="00C4352D">
      <w:pPr>
        <w:rPr>
          <w:del w:id="1403" w:author="Nishant Deswal" w:date="2021-11-10T12:10:00Z"/>
          <w:lang w:val="en-IN"/>
        </w:rPr>
      </w:pPr>
    </w:p>
    <w:p w14:paraId="241E3014" w14:textId="37FD77DF" w:rsidR="003338E4" w:rsidRPr="00393ABB" w:rsidRDefault="003338E4" w:rsidP="00393ABB">
      <w:pPr>
        <w:rPr>
          <w:del w:id="1404" w:author="Nishant Deswal" w:date="2021-11-10T12:10:00Z"/>
          <w:lang w:val="en-GB"/>
        </w:rPr>
      </w:pPr>
    </w:p>
    <w:p w14:paraId="19046A87" w14:textId="67486350" w:rsidR="00D85D3A" w:rsidRPr="00D85D3A" w:rsidRDefault="00D85D3A" w:rsidP="00D85D3A">
      <w:pPr>
        <w:rPr>
          <w:del w:id="1405" w:author="Nishant Deswal" w:date="2021-11-10T12:10:00Z"/>
          <w:lang w:val="en-GB"/>
        </w:rPr>
      </w:pPr>
    </w:p>
    <w:p w14:paraId="773B6FCB" w14:textId="2E8C0474" w:rsidR="00BD2000" w:rsidRPr="00BD2000" w:rsidRDefault="00BD2000" w:rsidP="00BD2000">
      <w:pPr>
        <w:rPr>
          <w:del w:id="1406" w:author="Nishant Deswal" w:date="2021-11-10T12:10:00Z"/>
          <w:lang w:val="en-IN"/>
        </w:rPr>
      </w:pPr>
    </w:p>
    <w:p w14:paraId="4C4099B8" w14:textId="491B9690" w:rsidR="004516BF" w:rsidRPr="00A42902" w:rsidRDefault="004516BF" w:rsidP="004516BF">
      <w:pPr>
        <w:rPr>
          <w:del w:id="1407" w:author="Nishant Deswal" w:date="2021-11-10T12:10:00Z"/>
          <w:lang w:val="en-IN"/>
        </w:rPr>
      </w:pPr>
    </w:p>
    <w:p w14:paraId="2CDE7D91" w14:textId="346110EB" w:rsidR="008A56AD" w:rsidRPr="00D73436" w:rsidRDefault="008A56AD" w:rsidP="00D73436">
      <w:pPr>
        <w:rPr>
          <w:del w:id="1408" w:author="Nishant Deswal" w:date="2021-11-10T12:10:00Z"/>
          <w:lang w:val="en-GB"/>
        </w:rPr>
      </w:pPr>
    </w:p>
    <w:p w14:paraId="2EFCAA90" w14:textId="1A7FE68D" w:rsidR="00754E5A" w:rsidRPr="00754E5A" w:rsidRDefault="00754E5A" w:rsidP="00754E5A">
      <w:pPr>
        <w:rPr>
          <w:del w:id="1409" w:author="Nishant Deswal" w:date="2021-11-10T12:10:00Z"/>
          <w:lang w:val="en-GB"/>
        </w:rPr>
      </w:pPr>
    </w:p>
    <w:p w14:paraId="441A8F3D" w14:textId="055F65D3" w:rsidR="004A3515" w:rsidRPr="00C514C7" w:rsidRDefault="004A3515" w:rsidP="00A96E79">
      <w:pPr>
        <w:rPr>
          <w:del w:id="1410" w:author="Nishant Deswal" w:date="2021-11-10T12:10:00Z"/>
          <w:lang w:val="en-GB"/>
        </w:rPr>
      </w:pPr>
    </w:p>
    <w:p w14:paraId="3E1CD35A" w14:textId="55205464" w:rsidR="00A732B1" w:rsidRPr="00A732B1" w:rsidRDefault="00A732B1" w:rsidP="00A732B1">
      <w:pPr>
        <w:rPr>
          <w:del w:id="1411" w:author="Nishant Deswal" w:date="2021-11-10T12:10:00Z"/>
          <w:lang w:val="en-GB"/>
        </w:rPr>
      </w:pPr>
    </w:p>
    <w:p w14:paraId="1F13B44D" w14:textId="1251DE7B" w:rsidR="001073A8" w:rsidRPr="00BA1547" w:rsidRDefault="001073A8" w:rsidP="00BA1547">
      <w:pPr>
        <w:rPr>
          <w:del w:id="1412" w:author="Nishant Deswal" w:date="2021-11-10T12:10:00Z"/>
          <w:lang w:val="en-GB"/>
        </w:rPr>
      </w:pPr>
    </w:p>
    <w:p w14:paraId="58503501" w14:textId="7C159EB7" w:rsidR="00CD4215" w:rsidRPr="00CD4215" w:rsidRDefault="00CD4215" w:rsidP="00CD4215">
      <w:pPr>
        <w:rPr>
          <w:del w:id="1413" w:author="Nishant Deswal" w:date="2021-11-10T12:10:00Z"/>
          <w:lang w:val="en-GB"/>
        </w:rPr>
      </w:pPr>
    </w:p>
    <w:p w14:paraId="53523D4B" w14:textId="4F0A7E49" w:rsidR="00671871" w:rsidRPr="00671871" w:rsidRDefault="00671871" w:rsidP="00671871">
      <w:pPr>
        <w:rPr>
          <w:del w:id="1414" w:author="Nishant Deswal" w:date="2021-11-10T12:10:00Z"/>
          <w:lang w:val="en-GB"/>
        </w:rPr>
      </w:pPr>
    </w:p>
    <w:p w14:paraId="00C6F6AC" w14:textId="500554C3" w:rsidR="00C50C78" w:rsidRPr="00C50C78" w:rsidRDefault="00C50C78" w:rsidP="00C50C78">
      <w:pPr>
        <w:rPr>
          <w:del w:id="1415" w:author="Nishant Deswal" w:date="2021-11-10T12:10:00Z"/>
          <w:lang w:val="en-GB"/>
        </w:rPr>
      </w:pPr>
    </w:p>
    <w:p w14:paraId="00B49E84" w14:textId="37E31C13" w:rsidR="00936278" w:rsidRPr="00936278" w:rsidRDefault="00936278" w:rsidP="00936278">
      <w:pPr>
        <w:rPr>
          <w:del w:id="1416" w:author="Nishant Deswal" w:date="2021-11-10T12:10:00Z"/>
          <w:lang w:val="en-IN"/>
        </w:rPr>
      </w:pPr>
    </w:p>
    <w:p w14:paraId="434FCEB4" w14:textId="131F1C6A" w:rsidR="00B948EC" w:rsidRPr="00B948EC" w:rsidRDefault="00B948EC" w:rsidP="00936278">
      <w:pPr>
        <w:rPr>
          <w:del w:id="1417" w:author="Nishant Deswal" w:date="2021-11-10T12:10:00Z"/>
          <w:lang w:val="en-IN"/>
        </w:rPr>
      </w:pPr>
    </w:p>
    <w:p w14:paraId="1F44C087" w14:textId="5FC650AF" w:rsidR="00B0293C" w:rsidRDefault="00B0293C" w:rsidP="00B0293C">
      <w:pPr>
        <w:rPr>
          <w:del w:id="1418" w:author="Nishant Deswal" w:date="2021-11-10T12:10:00Z"/>
        </w:rPr>
      </w:pPr>
    </w:p>
    <w:p w14:paraId="61D17EFD" w14:textId="273426BC" w:rsidR="00B948EC" w:rsidRPr="00B0293C" w:rsidRDefault="00B948EC" w:rsidP="00B0293C">
      <w:pPr>
        <w:rPr>
          <w:del w:id="1419" w:author="Nishant Deswal" w:date="2021-11-10T12:10:00Z"/>
          <w:lang w:val="en-GB"/>
        </w:rPr>
      </w:pPr>
    </w:p>
    <w:p w14:paraId="3CB4C149" w14:textId="3AC601A6" w:rsidR="00170616" w:rsidRPr="00170616" w:rsidRDefault="00170616" w:rsidP="00170616">
      <w:pPr>
        <w:rPr>
          <w:del w:id="1420" w:author="Nishant Deswal" w:date="2021-11-10T12:10:00Z"/>
          <w:lang w:val="en-GB"/>
        </w:rPr>
      </w:pPr>
    </w:p>
    <w:p w14:paraId="506F58A0" w14:textId="775256C1" w:rsidR="002754B3" w:rsidRDefault="002754B3" w:rsidP="002754B3">
      <w:pPr>
        <w:rPr>
          <w:del w:id="1421" w:author="Nishant Deswal" w:date="2021-11-10T12:10:00Z"/>
          <w:lang w:val="en-IN"/>
        </w:rPr>
      </w:pPr>
    </w:p>
    <w:p w14:paraId="39784311" w14:textId="73F24D2B" w:rsidR="00CE4A18" w:rsidRPr="002754B3" w:rsidRDefault="00CE4A18" w:rsidP="002754B3">
      <w:pPr>
        <w:rPr>
          <w:del w:id="1422" w:author="Nishant Deswal" w:date="2021-11-10T12:10:00Z"/>
          <w:lang w:val="en-IN"/>
        </w:rPr>
      </w:pPr>
    </w:p>
    <w:p w14:paraId="5AF93C06" w14:textId="0E4DA638" w:rsidR="002754B3" w:rsidRPr="00524E01" w:rsidRDefault="002754B3" w:rsidP="00524E01">
      <w:pPr>
        <w:rPr>
          <w:del w:id="1423" w:author="Nishant Deswal" w:date="2021-11-10T12:10:00Z"/>
          <w:lang w:val="en-GB"/>
        </w:rPr>
      </w:pPr>
    </w:p>
    <w:p w14:paraId="17DBB2A7" w14:textId="217F3B4F" w:rsidR="009621C4" w:rsidRPr="009621C4" w:rsidRDefault="009621C4" w:rsidP="009621C4">
      <w:pPr>
        <w:rPr>
          <w:del w:id="1424" w:author="Nishant Deswal" w:date="2021-11-10T12:10:00Z"/>
          <w:lang w:val="en-GB"/>
        </w:rPr>
      </w:pPr>
    </w:p>
    <w:p w14:paraId="757CEDE7" w14:textId="28E6230F" w:rsidR="00700607" w:rsidRPr="00700607" w:rsidRDefault="00700607" w:rsidP="00700607">
      <w:pPr>
        <w:rPr>
          <w:del w:id="1425" w:author="Nishant Deswal" w:date="2021-11-10T12:10:00Z"/>
          <w:lang w:val="en-GB"/>
        </w:rPr>
      </w:pPr>
    </w:p>
    <w:p w14:paraId="32EFF2E6" w14:textId="01D713D0" w:rsidR="00B01BB7" w:rsidRPr="008963DA" w:rsidRDefault="00B01BB7" w:rsidP="00B01BB7">
      <w:pPr>
        <w:rPr>
          <w:del w:id="1426" w:author="Nishant Deswal" w:date="2021-11-10T12:10:00Z"/>
          <w:lang w:val="en-IN"/>
        </w:rPr>
      </w:pPr>
    </w:p>
    <w:p w14:paraId="193ABDB8" w14:textId="4C4A1175" w:rsidR="00B80500" w:rsidRDefault="00B80500" w:rsidP="00B80500">
      <w:pPr>
        <w:rPr>
          <w:del w:id="1427" w:author="Nishant Deswal" w:date="2021-11-10T12:10:00Z"/>
          <w:lang w:val="en-IN"/>
        </w:rPr>
      </w:pPr>
    </w:p>
    <w:p w14:paraId="2FB91354" w14:textId="4828316D" w:rsidR="00704D82" w:rsidRPr="00D35248" w:rsidRDefault="00704D82" w:rsidP="00704D82">
      <w:pPr>
        <w:rPr>
          <w:del w:id="1428" w:author="Nishant Deswal" w:date="2021-11-10T12:10:00Z"/>
          <w:lang w:val="en-IN"/>
        </w:rPr>
      </w:pPr>
    </w:p>
    <w:p w14:paraId="3C0FEF64" w14:textId="353FC6E8" w:rsidR="00A33E8F" w:rsidRPr="00AC121E" w:rsidRDefault="00A33E8F" w:rsidP="00A33E8F">
      <w:pPr>
        <w:rPr>
          <w:del w:id="1429" w:author="Nishant Deswal" w:date="2021-11-10T12:10:00Z"/>
          <w:lang w:val="en-IN"/>
        </w:rPr>
      </w:pPr>
    </w:p>
    <w:p w14:paraId="33ACFA4E" w14:textId="77777777" w:rsidR="00E34D87" w:rsidRPr="00E34D87" w:rsidRDefault="00E34D87" w:rsidP="00E34D87">
      <w:pPr>
        <w:rPr>
          <w:lang w:val="en-GB"/>
        </w:rPr>
      </w:pPr>
    </w:p>
    <w:sectPr w:rsidR="00E34D87" w:rsidRPr="00E34D87" w:rsidSect="00FB3CD3">
      <w:headerReference w:type="default" r:id="rId21"/>
      <w:footerReference w:type="default" r:id="rId2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rcgirona" w:date="2021-11-09T15:56:00Z" w:initials="m">
    <w:p w14:paraId="42F9FEE2" w14:textId="006B63CE" w:rsidR="00CC10E7" w:rsidRDefault="00CC10E7">
      <w:pPr>
        <w:pStyle w:val="CommentText"/>
      </w:pPr>
      <w:r>
        <w:rPr>
          <w:rStyle w:val="CommentReference"/>
        </w:rPr>
        <w:annotationRef/>
      </w:r>
    </w:p>
  </w:comment>
  <w:comment w:id="78" w:author="marcgirona" w:date="2021-11-10T08:59:00Z" w:initials="m">
    <w:p w14:paraId="7C37EF0B" w14:textId="77777777" w:rsidR="00A76C8A" w:rsidRDefault="00A76C8A" w:rsidP="00A76C8A">
      <w:pPr>
        <w:pStyle w:val="CommentText"/>
      </w:pPr>
      <w:r>
        <w:rPr>
          <w:rStyle w:val="CommentReference"/>
        </w:rPr>
        <w:annotationRef/>
      </w:r>
      <w:r>
        <w:t xml:space="preserve">Make sure upper/lower case is consistent </w:t>
      </w:r>
    </w:p>
  </w:comment>
  <w:comment w:id="73" w:author="marcgirona" w:date="2021-11-10T14:46:00Z" w:initials="m">
    <w:p w14:paraId="654B3DF9" w14:textId="14116623" w:rsidR="009F66F0" w:rsidRDefault="009F66F0">
      <w:pPr>
        <w:pStyle w:val="CommentText"/>
      </w:pPr>
      <w:r>
        <w:rPr>
          <w:rStyle w:val="CommentReference"/>
        </w:rPr>
        <w:annotationRef/>
      </w:r>
      <w:r>
        <w:fldChar w:fldCharType="begin"/>
      </w:r>
      <w:r>
        <w:instrText xml:space="preserve"> HYPERLINK "mailto:nishantdeswal@siorconsulting.com" </w:instrText>
      </w:r>
      <w:bookmarkStart w:id="91" w:name="_@_0D2E44AF4AF35A40AADD61864C520AC8Z"/>
      <w:r>
        <w:rPr>
          <w:rStyle w:val="Mention"/>
        </w:rPr>
        <w:fldChar w:fldCharType="separate"/>
      </w:r>
      <w:bookmarkEnd w:id="91"/>
      <w:r w:rsidRPr="009F66F0">
        <w:rPr>
          <w:rStyle w:val="Mention"/>
          <w:noProof/>
        </w:rPr>
        <w:t>@Nishant Deswal</w:t>
      </w:r>
      <w:r>
        <w:fldChar w:fldCharType="end"/>
      </w:r>
      <w:r>
        <w:t xml:space="preserve"> I’d like these 3 headers (outline, </w:t>
      </w:r>
      <w:proofErr w:type="gramStart"/>
      <w:r>
        <w:t>source</w:t>
      </w:r>
      <w:proofErr w:type="gramEnd"/>
      <w:r>
        <w:t xml:space="preserve"> and description) in all tools. Thanks</w:t>
      </w:r>
    </w:p>
  </w:comment>
  <w:comment w:id="92" w:author="marcgirona" w:date="2021-11-10T08:59:00Z" w:initials="m">
    <w:p w14:paraId="78B12293" w14:textId="62F30413" w:rsidR="00844FFB" w:rsidRDefault="00844FFB">
      <w:pPr>
        <w:pStyle w:val="CommentText"/>
      </w:pPr>
      <w:r>
        <w:rPr>
          <w:rStyle w:val="CommentReference"/>
        </w:rPr>
        <w:annotationRef/>
      </w:r>
      <w:r>
        <w:t xml:space="preserve">Make sure upper/lower case is consistent </w:t>
      </w:r>
    </w:p>
  </w:comment>
  <w:comment w:id="115" w:author="marcgirona" w:date="2021-11-10T09:11:00Z" w:initials="m">
    <w:p w14:paraId="71262085" w14:textId="150FA21B" w:rsidR="001A0C32" w:rsidRDefault="001A0C32">
      <w:pPr>
        <w:pStyle w:val="CommentText"/>
      </w:pPr>
      <w:r>
        <w:rPr>
          <w:rStyle w:val="CommentReference"/>
        </w:rPr>
        <w:annotationRef/>
      </w:r>
      <w:r w:rsidR="001D080D">
        <w:t>Add link to relevant documentation (wihtebox, geopandas or a</w:t>
      </w:r>
    </w:p>
  </w:comment>
  <w:comment w:id="165" w:author="marcgirona" w:date="2021-11-10T09:05:00Z" w:initials="m">
    <w:p w14:paraId="1A48A0DE" w14:textId="34423BD9" w:rsidR="00FE215B" w:rsidRDefault="00FE215B">
      <w:pPr>
        <w:pStyle w:val="CommentText"/>
      </w:pPr>
      <w:r>
        <w:rPr>
          <w:rStyle w:val="CommentReference"/>
        </w:rPr>
        <w:annotationRef/>
      </w:r>
      <w:r>
        <w:t>Upper/lower case needs to be consistent</w:t>
      </w:r>
    </w:p>
  </w:comment>
  <w:comment w:id="202" w:author="marcgirona" w:date="2021-11-10T09:04:00Z" w:initials="m">
    <w:p w14:paraId="0A5A8712" w14:textId="6453D380" w:rsidR="00B67BFA" w:rsidRDefault="00B67BFA">
      <w:pPr>
        <w:pStyle w:val="CommentText"/>
      </w:pPr>
      <w:r>
        <w:rPr>
          <w:rStyle w:val="CommentReference"/>
        </w:rPr>
        <w:annotationRef/>
      </w:r>
      <w:r w:rsidR="00AF5048">
        <w:t xml:space="preserve">I would add </w:t>
      </w:r>
      <w:r w:rsidR="00125863">
        <w:t>a page break after each tool</w:t>
      </w:r>
      <w:r w:rsidR="00FE215B">
        <w:t xml:space="preserve">, </w:t>
      </w:r>
      <w:r w:rsidR="00A965B6">
        <w:t>i.e.</w:t>
      </w:r>
      <w:r w:rsidR="00FE215B">
        <w:t xml:space="preserve">, starting each </w:t>
      </w:r>
      <w:r w:rsidR="00A965B6">
        <w:t>tool</w:t>
      </w:r>
      <w:r w:rsidR="00FE215B">
        <w:t xml:space="preserve"> as 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9FEE2" w15:done="0"/>
  <w15:commentEx w15:paraId="7C37EF0B" w15:done="0"/>
  <w15:commentEx w15:paraId="654B3DF9" w15:done="0"/>
  <w15:commentEx w15:paraId="78B12293" w15:done="0"/>
  <w15:commentEx w15:paraId="71262085" w15:done="0"/>
  <w15:commentEx w15:paraId="1A48A0DE" w15:done="0"/>
  <w15:commentEx w15:paraId="0A5A8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18B1" w16cex:dateUtc="2021-11-09T15:56:00Z"/>
  <w16cex:commentExtensible w16cex:durableId="2536090A" w16cex:dateUtc="2021-11-10T08:59:00Z"/>
  <w16cex:commentExtensible w16cex:durableId="253659CD" w16cex:dateUtc="2021-11-10T14:46:00Z"/>
  <w16cex:commentExtensible w16cex:durableId="25360877" w16cex:dateUtc="2021-11-10T08:59:00Z"/>
  <w16cex:commentExtensible w16cex:durableId="25360B3F" w16cex:dateUtc="2021-11-10T09:11:00Z"/>
  <w16cex:commentExtensible w16cex:durableId="253609EA" w16cex:dateUtc="2021-11-10T09:05:00Z"/>
  <w16cex:commentExtensible w16cex:durableId="2536099A" w16cex:dateUtc="2021-11-10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9FEE2" w16cid:durableId="253518B1"/>
  <w16cid:commentId w16cid:paraId="7C37EF0B" w16cid:durableId="2536090A"/>
  <w16cid:commentId w16cid:paraId="654B3DF9" w16cid:durableId="253659CD"/>
  <w16cid:commentId w16cid:paraId="78B12293" w16cid:durableId="25360877"/>
  <w16cid:commentId w16cid:paraId="71262085" w16cid:durableId="25360B3F"/>
  <w16cid:commentId w16cid:paraId="1A48A0DE" w16cid:durableId="253609EA"/>
  <w16cid:commentId w16cid:paraId="0A5A8712" w16cid:durableId="253609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C5A9" w14:textId="77777777" w:rsidR="00006DE1" w:rsidRDefault="00006DE1" w:rsidP="00D53FEB">
      <w:r>
        <w:separator/>
      </w:r>
    </w:p>
  </w:endnote>
  <w:endnote w:type="continuationSeparator" w:id="0">
    <w:p w14:paraId="4A6FDA96" w14:textId="77777777" w:rsidR="00006DE1" w:rsidRDefault="00006DE1" w:rsidP="00D53FEB">
      <w:r>
        <w:continuationSeparator/>
      </w:r>
    </w:p>
  </w:endnote>
  <w:endnote w:type="continuationNotice" w:id="1">
    <w:p w14:paraId="601FE894" w14:textId="77777777" w:rsidR="00006DE1" w:rsidRDefault="00006D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DACE" w14:textId="5C9D0633" w:rsidR="00AC19F0" w:rsidRDefault="00AC19F0">
    <w:pPr>
      <w:pStyle w:val="Footer"/>
    </w:pPr>
    <w:r w:rsidRPr="00BE7BF2">
      <w:ptab w:relativeTo="margin" w:alignment="center" w:leader="none"/>
    </w:r>
    <w:r w:rsidRPr="00BE7BF2">
      <w:ptab w:relativeTo="margin" w:alignment="right" w:leader="none"/>
    </w:r>
    <w:r w:rsidRPr="00BE7BF2">
      <w:t xml:space="preserve">Page </w:t>
    </w:r>
    <w:r w:rsidRPr="00BE7BF2">
      <w:rPr>
        <w:b/>
        <w:bCs/>
      </w:rPr>
      <w:fldChar w:fldCharType="begin"/>
    </w:r>
    <w:r w:rsidRPr="00BE7BF2">
      <w:rPr>
        <w:b/>
        <w:bCs/>
      </w:rPr>
      <w:instrText xml:space="preserve"> PAGE </w:instrText>
    </w:r>
    <w:r w:rsidRPr="00BE7BF2">
      <w:rPr>
        <w:b/>
        <w:bCs/>
      </w:rPr>
      <w:fldChar w:fldCharType="separate"/>
    </w:r>
    <w:r>
      <w:rPr>
        <w:b/>
        <w:bCs/>
      </w:rPr>
      <w:t>1</w:t>
    </w:r>
    <w:r w:rsidRPr="00BE7BF2">
      <w:rPr>
        <w:b/>
        <w:bCs/>
      </w:rPr>
      <w:fldChar w:fldCharType="end"/>
    </w:r>
    <w:r w:rsidRPr="00BE7BF2">
      <w:t xml:space="preserve"> of </w:t>
    </w:r>
    <w:r w:rsidRPr="00BE7BF2">
      <w:rPr>
        <w:b/>
        <w:bCs/>
      </w:rPr>
      <w:fldChar w:fldCharType="begin"/>
    </w:r>
    <w:r w:rsidRPr="00BE7BF2">
      <w:rPr>
        <w:b/>
        <w:bCs/>
      </w:rPr>
      <w:instrText xml:space="preserve"> NUMPAGES  </w:instrText>
    </w:r>
    <w:r w:rsidRPr="00BE7BF2">
      <w:rPr>
        <w:b/>
        <w:bCs/>
      </w:rPr>
      <w:fldChar w:fldCharType="separate"/>
    </w:r>
    <w:r>
      <w:rPr>
        <w:b/>
        <w:bCs/>
      </w:rPr>
      <w:t>3</w:t>
    </w:r>
    <w:r w:rsidRPr="00BE7BF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A70A" w14:textId="77777777" w:rsidR="00006DE1" w:rsidRDefault="00006DE1" w:rsidP="00D53FEB">
      <w:r>
        <w:separator/>
      </w:r>
    </w:p>
  </w:footnote>
  <w:footnote w:type="continuationSeparator" w:id="0">
    <w:p w14:paraId="6F5E00F9" w14:textId="77777777" w:rsidR="00006DE1" w:rsidRDefault="00006DE1" w:rsidP="00D53FEB">
      <w:r>
        <w:continuationSeparator/>
      </w:r>
    </w:p>
  </w:footnote>
  <w:footnote w:type="continuationNotice" w:id="1">
    <w:p w14:paraId="4B603209" w14:textId="77777777" w:rsidR="00006DE1" w:rsidRDefault="00006D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0BE8" w14:textId="6E62ACF3" w:rsidR="00DF3DA2" w:rsidRPr="009D6FA6" w:rsidRDefault="00DF3DA2" w:rsidP="00D53FEB">
    <w:r>
      <w:rPr>
        <w:noProof/>
      </w:rPr>
      <w:drawing>
        <wp:anchor distT="0" distB="0" distL="114300" distR="114300" simplePos="0" relativeHeight="251658240" behindDoc="0" locked="0" layoutInCell="1" allowOverlap="1" wp14:anchorId="5C50C55B" wp14:editId="21B01A7D">
          <wp:simplePos x="0" y="0"/>
          <wp:positionH relativeFrom="column">
            <wp:posOffset>25400</wp:posOffset>
          </wp:positionH>
          <wp:positionV relativeFrom="paragraph">
            <wp:posOffset>-1270</wp:posOffset>
          </wp:positionV>
          <wp:extent cx="1332865" cy="215265"/>
          <wp:effectExtent l="0" t="0" r="63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865" cy="21526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853371">
      <w:tab/>
    </w:r>
    <w:r w:rsidR="00853371">
      <w:tab/>
    </w:r>
    <w:r w:rsidR="00853371">
      <w:tab/>
    </w:r>
    <w:r w:rsidR="00853371">
      <w:tab/>
    </w:r>
    <w:r w:rsidRPr="00853371">
      <w:rPr>
        <w:highlight w:val="yellow"/>
      </w:rPr>
      <w:t xml:space="preserve"> </w:t>
    </w:r>
  </w:p>
  <w:p w14:paraId="04160E43" w14:textId="77777777" w:rsidR="00DF3DA2" w:rsidRDefault="00DF3DA2" w:rsidP="00D5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309"/>
    <w:multiLevelType w:val="hybridMultilevel"/>
    <w:tmpl w:val="D03659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F72399"/>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F4135"/>
    <w:multiLevelType w:val="hybridMultilevel"/>
    <w:tmpl w:val="9D50B7C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45E4A"/>
    <w:multiLevelType w:val="hybridMultilevel"/>
    <w:tmpl w:val="4D3C5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A67D5"/>
    <w:multiLevelType w:val="hybridMultilevel"/>
    <w:tmpl w:val="EFA2A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672736"/>
    <w:multiLevelType w:val="hybridMultilevel"/>
    <w:tmpl w:val="EFA2A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9A5D5D"/>
    <w:multiLevelType w:val="hybridMultilevel"/>
    <w:tmpl w:val="32681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0163AE"/>
    <w:multiLevelType w:val="multilevel"/>
    <w:tmpl w:val="B87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75AB1"/>
    <w:multiLevelType w:val="multilevel"/>
    <w:tmpl w:val="25B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31DB5"/>
    <w:multiLevelType w:val="multilevel"/>
    <w:tmpl w:val="AE5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70316"/>
    <w:multiLevelType w:val="multilevel"/>
    <w:tmpl w:val="4A7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7A27"/>
    <w:multiLevelType w:val="multilevel"/>
    <w:tmpl w:val="B6E2A2A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920"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28F0DA9"/>
    <w:multiLevelType w:val="hybridMultilevel"/>
    <w:tmpl w:val="EE78F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B029DD"/>
    <w:multiLevelType w:val="hybridMultilevel"/>
    <w:tmpl w:val="02DC08D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383DF4"/>
    <w:multiLevelType w:val="hybridMultilevel"/>
    <w:tmpl w:val="E0BC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C71DA4"/>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F73774"/>
    <w:multiLevelType w:val="hybridMultilevel"/>
    <w:tmpl w:val="268073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5E3586"/>
    <w:multiLevelType w:val="hybridMultilevel"/>
    <w:tmpl w:val="F690B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887EEE"/>
    <w:multiLevelType w:val="hybridMultilevel"/>
    <w:tmpl w:val="3BB62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074E2D"/>
    <w:multiLevelType w:val="hybridMultilevel"/>
    <w:tmpl w:val="02ACC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492B62"/>
    <w:multiLevelType w:val="multilevel"/>
    <w:tmpl w:val="1BE8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7CF4"/>
    <w:multiLevelType w:val="hybridMultilevel"/>
    <w:tmpl w:val="C2665B2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F987898"/>
    <w:multiLevelType w:val="hybridMultilevel"/>
    <w:tmpl w:val="AA621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F434AE"/>
    <w:multiLevelType w:val="hybridMultilevel"/>
    <w:tmpl w:val="3BB6263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1B92830"/>
    <w:multiLevelType w:val="hybridMultilevel"/>
    <w:tmpl w:val="F430731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1F81303"/>
    <w:multiLevelType w:val="hybridMultilevel"/>
    <w:tmpl w:val="264A63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D6010A"/>
    <w:multiLevelType w:val="hybridMultilevel"/>
    <w:tmpl w:val="D730F0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5E42BF"/>
    <w:multiLevelType w:val="hybridMultilevel"/>
    <w:tmpl w:val="E0BC1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8A3368"/>
    <w:multiLevelType w:val="hybridMultilevel"/>
    <w:tmpl w:val="264A63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8E77B46"/>
    <w:multiLevelType w:val="multilevel"/>
    <w:tmpl w:val="102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1030D"/>
    <w:multiLevelType w:val="hybridMultilevel"/>
    <w:tmpl w:val="D730F0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EB5435"/>
    <w:multiLevelType w:val="hybridMultilevel"/>
    <w:tmpl w:val="8D00E10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54D2FBE"/>
    <w:multiLevelType w:val="hybridMultilevel"/>
    <w:tmpl w:val="92AE91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56311C3"/>
    <w:multiLevelType w:val="hybridMultilevel"/>
    <w:tmpl w:val="23A260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89055F5"/>
    <w:multiLevelType w:val="hybridMultilevel"/>
    <w:tmpl w:val="15ACC2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1AC4645"/>
    <w:multiLevelType w:val="hybridMultilevel"/>
    <w:tmpl w:val="4BDA3A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D13C89"/>
    <w:multiLevelType w:val="hybridMultilevel"/>
    <w:tmpl w:val="0388B3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E15E28"/>
    <w:multiLevelType w:val="hybridMultilevel"/>
    <w:tmpl w:val="E4D68CB2"/>
    <w:lvl w:ilvl="0" w:tplc="1809000F">
      <w:start w:val="1"/>
      <w:numFmt w:val="decimal"/>
      <w:lvlText w:val="%1."/>
      <w:lvlJc w:val="left"/>
      <w:pPr>
        <w:ind w:left="761" w:hanging="360"/>
      </w:pPr>
    </w:lvl>
    <w:lvl w:ilvl="1" w:tplc="18090019" w:tentative="1">
      <w:start w:val="1"/>
      <w:numFmt w:val="lowerLetter"/>
      <w:lvlText w:val="%2."/>
      <w:lvlJc w:val="left"/>
      <w:pPr>
        <w:ind w:left="1481" w:hanging="360"/>
      </w:pPr>
    </w:lvl>
    <w:lvl w:ilvl="2" w:tplc="1809001B" w:tentative="1">
      <w:start w:val="1"/>
      <w:numFmt w:val="lowerRoman"/>
      <w:lvlText w:val="%3."/>
      <w:lvlJc w:val="right"/>
      <w:pPr>
        <w:ind w:left="2201" w:hanging="180"/>
      </w:pPr>
    </w:lvl>
    <w:lvl w:ilvl="3" w:tplc="1809000F" w:tentative="1">
      <w:start w:val="1"/>
      <w:numFmt w:val="decimal"/>
      <w:lvlText w:val="%4."/>
      <w:lvlJc w:val="left"/>
      <w:pPr>
        <w:ind w:left="2921" w:hanging="360"/>
      </w:pPr>
    </w:lvl>
    <w:lvl w:ilvl="4" w:tplc="18090019" w:tentative="1">
      <w:start w:val="1"/>
      <w:numFmt w:val="lowerLetter"/>
      <w:lvlText w:val="%5."/>
      <w:lvlJc w:val="left"/>
      <w:pPr>
        <w:ind w:left="3641" w:hanging="360"/>
      </w:pPr>
    </w:lvl>
    <w:lvl w:ilvl="5" w:tplc="1809001B" w:tentative="1">
      <w:start w:val="1"/>
      <w:numFmt w:val="lowerRoman"/>
      <w:lvlText w:val="%6."/>
      <w:lvlJc w:val="right"/>
      <w:pPr>
        <w:ind w:left="4361" w:hanging="180"/>
      </w:pPr>
    </w:lvl>
    <w:lvl w:ilvl="6" w:tplc="1809000F" w:tentative="1">
      <w:start w:val="1"/>
      <w:numFmt w:val="decimal"/>
      <w:lvlText w:val="%7."/>
      <w:lvlJc w:val="left"/>
      <w:pPr>
        <w:ind w:left="5081" w:hanging="360"/>
      </w:pPr>
    </w:lvl>
    <w:lvl w:ilvl="7" w:tplc="18090019" w:tentative="1">
      <w:start w:val="1"/>
      <w:numFmt w:val="lowerLetter"/>
      <w:lvlText w:val="%8."/>
      <w:lvlJc w:val="left"/>
      <w:pPr>
        <w:ind w:left="5801" w:hanging="360"/>
      </w:pPr>
    </w:lvl>
    <w:lvl w:ilvl="8" w:tplc="1809001B" w:tentative="1">
      <w:start w:val="1"/>
      <w:numFmt w:val="lowerRoman"/>
      <w:lvlText w:val="%9."/>
      <w:lvlJc w:val="right"/>
      <w:pPr>
        <w:ind w:left="6521" w:hanging="180"/>
      </w:pPr>
    </w:lvl>
  </w:abstractNum>
  <w:abstractNum w:abstractNumId="38" w15:restartNumberingAfterBreak="0">
    <w:nsid w:val="6C803D92"/>
    <w:multiLevelType w:val="hybridMultilevel"/>
    <w:tmpl w:val="02ACC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066637"/>
    <w:multiLevelType w:val="multilevel"/>
    <w:tmpl w:val="4A5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37980"/>
    <w:multiLevelType w:val="hybridMultilevel"/>
    <w:tmpl w:val="69AA23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9303CF"/>
    <w:multiLevelType w:val="hybridMultilevel"/>
    <w:tmpl w:val="0388B31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6450943"/>
    <w:multiLevelType w:val="hybridMultilevel"/>
    <w:tmpl w:val="EE78F08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77335EF"/>
    <w:multiLevelType w:val="multilevel"/>
    <w:tmpl w:val="BF6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C7714"/>
    <w:multiLevelType w:val="hybridMultilevel"/>
    <w:tmpl w:val="7AA8E974"/>
    <w:lvl w:ilvl="0" w:tplc="A2064B0E">
      <w:start w:val="1"/>
      <w:numFmt w:val="bullet"/>
      <w:pStyle w:val="RelatedDocume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C41A2A"/>
    <w:multiLevelType w:val="hybridMultilevel"/>
    <w:tmpl w:val="F24AA65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B3A4217"/>
    <w:multiLevelType w:val="hybridMultilevel"/>
    <w:tmpl w:val="6DA85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8E4726"/>
    <w:multiLevelType w:val="hybridMultilevel"/>
    <w:tmpl w:val="DBEEC7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3C1473"/>
    <w:multiLevelType w:val="multilevel"/>
    <w:tmpl w:val="440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4"/>
  </w:num>
  <w:num w:numId="3">
    <w:abstractNumId w:val="16"/>
  </w:num>
  <w:num w:numId="4">
    <w:abstractNumId w:val="32"/>
  </w:num>
  <w:num w:numId="5">
    <w:abstractNumId w:val="34"/>
  </w:num>
  <w:num w:numId="6">
    <w:abstractNumId w:val="35"/>
  </w:num>
  <w:num w:numId="7">
    <w:abstractNumId w:val="45"/>
  </w:num>
  <w:num w:numId="8">
    <w:abstractNumId w:val="28"/>
  </w:num>
  <w:num w:numId="9">
    <w:abstractNumId w:val="25"/>
  </w:num>
  <w:num w:numId="10">
    <w:abstractNumId w:val="21"/>
  </w:num>
  <w:num w:numId="11">
    <w:abstractNumId w:val="42"/>
  </w:num>
  <w:num w:numId="12">
    <w:abstractNumId w:val="12"/>
  </w:num>
  <w:num w:numId="13">
    <w:abstractNumId w:val="23"/>
  </w:num>
  <w:num w:numId="14">
    <w:abstractNumId w:val="18"/>
  </w:num>
  <w:num w:numId="15">
    <w:abstractNumId w:val="24"/>
  </w:num>
  <w:num w:numId="16">
    <w:abstractNumId w:val="31"/>
  </w:num>
  <w:num w:numId="17">
    <w:abstractNumId w:val="41"/>
  </w:num>
  <w:num w:numId="18">
    <w:abstractNumId w:val="36"/>
  </w:num>
  <w:num w:numId="19">
    <w:abstractNumId w:val="0"/>
  </w:num>
  <w:num w:numId="20">
    <w:abstractNumId w:val="33"/>
  </w:num>
  <w:num w:numId="21">
    <w:abstractNumId w:val="37"/>
  </w:num>
  <w:num w:numId="22">
    <w:abstractNumId w:val="5"/>
  </w:num>
  <w:num w:numId="23">
    <w:abstractNumId w:val="20"/>
  </w:num>
  <w:num w:numId="24">
    <w:abstractNumId w:val="4"/>
  </w:num>
  <w:num w:numId="25">
    <w:abstractNumId w:val="13"/>
  </w:num>
  <w:num w:numId="26">
    <w:abstractNumId w:val="6"/>
  </w:num>
  <w:num w:numId="27">
    <w:abstractNumId w:val="40"/>
  </w:num>
  <w:num w:numId="28">
    <w:abstractNumId w:val="30"/>
  </w:num>
  <w:num w:numId="29">
    <w:abstractNumId w:val="26"/>
  </w:num>
  <w:num w:numId="30">
    <w:abstractNumId w:val="15"/>
  </w:num>
  <w:num w:numId="31">
    <w:abstractNumId w:val="14"/>
  </w:num>
  <w:num w:numId="32">
    <w:abstractNumId w:val="29"/>
  </w:num>
  <w:num w:numId="33">
    <w:abstractNumId w:val="27"/>
  </w:num>
  <w:num w:numId="34">
    <w:abstractNumId w:val="3"/>
  </w:num>
  <w:num w:numId="35">
    <w:abstractNumId w:val="7"/>
  </w:num>
  <w:num w:numId="36">
    <w:abstractNumId w:val="8"/>
  </w:num>
  <w:num w:numId="37">
    <w:abstractNumId w:val="47"/>
  </w:num>
  <w:num w:numId="38">
    <w:abstractNumId w:val="17"/>
  </w:num>
  <w:num w:numId="39">
    <w:abstractNumId w:val="1"/>
  </w:num>
  <w:num w:numId="40">
    <w:abstractNumId w:val="22"/>
  </w:num>
  <w:num w:numId="41">
    <w:abstractNumId w:val="43"/>
  </w:num>
  <w:num w:numId="42">
    <w:abstractNumId w:val="2"/>
  </w:num>
  <w:num w:numId="43">
    <w:abstractNumId w:val="19"/>
  </w:num>
  <w:num w:numId="44">
    <w:abstractNumId w:val="38"/>
  </w:num>
  <w:num w:numId="45">
    <w:abstractNumId w:val="46"/>
  </w:num>
  <w:num w:numId="46">
    <w:abstractNumId w:val="39"/>
  </w:num>
  <w:num w:numId="47">
    <w:abstractNumId w:val="10"/>
  </w:num>
  <w:num w:numId="48">
    <w:abstractNumId w:val="48"/>
  </w:num>
  <w:num w:numId="49">
    <w:abstractNumId w:val="9"/>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ant Deswal">
    <w15:presenceInfo w15:providerId="None" w15:userId="Nishant Deswal"/>
  </w15:person>
  <w15:person w15:author="Joe Lydon">
    <w15:presenceInfo w15:providerId="None" w15:userId="Joe Lydon"/>
  </w15:person>
  <w15:person w15:author="marcgirona">
    <w15:presenceInfo w15:providerId="AD" w15:userId="S::marcgirona@siorconsulting.com::3add374d-a481-47a6-99dc-8da90c5f2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NTAztjA1MTQ0MzNW0lEKTi0uzszPAykwqgUA/eUpxiwAAAA="/>
  </w:docVars>
  <w:rsids>
    <w:rsidRoot w:val="00710DDE"/>
    <w:rsid w:val="00001EDE"/>
    <w:rsid w:val="0000486C"/>
    <w:rsid w:val="00006D3E"/>
    <w:rsid w:val="00006DE1"/>
    <w:rsid w:val="00007326"/>
    <w:rsid w:val="000074CF"/>
    <w:rsid w:val="00013223"/>
    <w:rsid w:val="0001352F"/>
    <w:rsid w:val="000157B7"/>
    <w:rsid w:val="0001616B"/>
    <w:rsid w:val="000204DB"/>
    <w:rsid w:val="00021E83"/>
    <w:rsid w:val="000225E6"/>
    <w:rsid w:val="00030E98"/>
    <w:rsid w:val="0003131C"/>
    <w:rsid w:val="00031F7C"/>
    <w:rsid w:val="00033B1C"/>
    <w:rsid w:val="000361E2"/>
    <w:rsid w:val="00041F0E"/>
    <w:rsid w:val="000424EC"/>
    <w:rsid w:val="000437F3"/>
    <w:rsid w:val="0004495A"/>
    <w:rsid w:val="00044BD9"/>
    <w:rsid w:val="00045D23"/>
    <w:rsid w:val="000479B1"/>
    <w:rsid w:val="0005340B"/>
    <w:rsid w:val="0005793D"/>
    <w:rsid w:val="0006164E"/>
    <w:rsid w:val="0006208B"/>
    <w:rsid w:val="000632E4"/>
    <w:rsid w:val="0006516F"/>
    <w:rsid w:val="000674C6"/>
    <w:rsid w:val="00072590"/>
    <w:rsid w:val="0007361D"/>
    <w:rsid w:val="0007375D"/>
    <w:rsid w:val="00074002"/>
    <w:rsid w:val="00076BF3"/>
    <w:rsid w:val="000774E5"/>
    <w:rsid w:val="00083D5A"/>
    <w:rsid w:val="00086856"/>
    <w:rsid w:val="00087BB8"/>
    <w:rsid w:val="000909DD"/>
    <w:rsid w:val="00092334"/>
    <w:rsid w:val="00093448"/>
    <w:rsid w:val="00093950"/>
    <w:rsid w:val="00093BFB"/>
    <w:rsid w:val="000A3B4E"/>
    <w:rsid w:val="000A3B5D"/>
    <w:rsid w:val="000A44E8"/>
    <w:rsid w:val="000A7B7C"/>
    <w:rsid w:val="000B0AF3"/>
    <w:rsid w:val="000B2C48"/>
    <w:rsid w:val="000B2FA0"/>
    <w:rsid w:val="000B5157"/>
    <w:rsid w:val="000B6BAE"/>
    <w:rsid w:val="000B7C8E"/>
    <w:rsid w:val="000C27D5"/>
    <w:rsid w:val="000C3BB2"/>
    <w:rsid w:val="000C40BA"/>
    <w:rsid w:val="000C4373"/>
    <w:rsid w:val="000C521F"/>
    <w:rsid w:val="000C5929"/>
    <w:rsid w:val="000C5F57"/>
    <w:rsid w:val="000C6E25"/>
    <w:rsid w:val="000C7E6A"/>
    <w:rsid w:val="000C7FDA"/>
    <w:rsid w:val="000D03FB"/>
    <w:rsid w:val="000D0F08"/>
    <w:rsid w:val="000D16DB"/>
    <w:rsid w:val="000D197E"/>
    <w:rsid w:val="000D51D3"/>
    <w:rsid w:val="000D56E6"/>
    <w:rsid w:val="000E0C27"/>
    <w:rsid w:val="000E1513"/>
    <w:rsid w:val="000E26EA"/>
    <w:rsid w:val="000E533D"/>
    <w:rsid w:val="000E77C7"/>
    <w:rsid w:val="000F070C"/>
    <w:rsid w:val="000F1DAD"/>
    <w:rsid w:val="000F26E0"/>
    <w:rsid w:val="000F6727"/>
    <w:rsid w:val="00100B3A"/>
    <w:rsid w:val="001019CF"/>
    <w:rsid w:val="00102BBD"/>
    <w:rsid w:val="00103867"/>
    <w:rsid w:val="001054AC"/>
    <w:rsid w:val="001062B4"/>
    <w:rsid w:val="001073A8"/>
    <w:rsid w:val="0010749E"/>
    <w:rsid w:val="001114AA"/>
    <w:rsid w:val="00113599"/>
    <w:rsid w:val="00114E5D"/>
    <w:rsid w:val="00114EA4"/>
    <w:rsid w:val="00117900"/>
    <w:rsid w:val="00117CDF"/>
    <w:rsid w:val="00117E91"/>
    <w:rsid w:val="00120917"/>
    <w:rsid w:val="0012098E"/>
    <w:rsid w:val="00122C8F"/>
    <w:rsid w:val="001255CD"/>
    <w:rsid w:val="00125863"/>
    <w:rsid w:val="00126537"/>
    <w:rsid w:val="0013135D"/>
    <w:rsid w:val="00132F1A"/>
    <w:rsid w:val="001333CA"/>
    <w:rsid w:val="0013421D"/>
    <w:rsid w:val="0013456A"/>
    <w:rsid w:val="0013459E"/>
    <w:rsid w:val="00134A7B"/>
    <w:rsid w:val="00136BDA"/>
    <w:rsid w:val="001406AA"/>
    <w:rsid w:val="00140CBE"/>
    <w:rsid w:val="00141392"/>
    <w:rsid w:val="00142A55"/>
    <w:rsid w:val="00150A83"/>
    <w:rsid w:val="001527C6"/>
    <w:rsid w:val="001572D3"/>
    <w:rsid w:val="00157A22"/>
    <w:rsid w:val="0016033F"/>
    <w:rsid w:val="00160472"/>
    <w:rsid w:val="00164083"/>
    <w:rsid w:val="00166BC3"/>
    <w:rsid w:val="001701B0"/>
    <w:rsid w:val="00170616"/>
    <w:rsid w:val="00171D71"/>
    <w:rsid w:val="0017403A"/>
    <w:rsid w:val="00177346"/>
    <w:rsid w:val="00181A29"/>
    <w:rsid w:val="001852AE"/>
    <w:rsid w:val="00191746"/>
    <w:rsid w:val="00195905"/>
    <w:rsid w:val="00195D88"/>
    <w:rsid w:val="00196C82"/>
    <w:rsid w:val="001A058C"/>
    <w:rsid w:val="001A0C32"/>
    <w:rsid w:val="001A20BB"/>
    <w:rsid w:val="001A6A23"/>
    <w:rsid w:val="001B2ABE"/>
    <w:rsid w:val="001B31B0"/>
    <w:rsid w:val="001B34AD"/>
    <w:rsid w:val="001C495F"/>
    <w:rsid w:val="001C5F5A"/>
    <w:rsid w:val="001C7034"/>
    <w:rsid w:val="001D080D"/>
    <w:rsid w:val="001D10C4"/>
    <w:rsid w:val="001D4819"/>
    <w:rsid w:val="001D6808"/>
    <w:rsid w:val="001E0016"/>
    <w:rsid w:val="001E4990"/>
    <w:rsid w:val="001E679E"/>
    <w:rsid w:val="001F2C4D"/>
    <w:rsid w:val="001F3223"/>
    <w:rsid w:val="00202265"/>
    <w:rsid w:val="00202CA7"/>
    <w:rsid w:val="0020690E"/>
    <w:rsid w:val="00206A04"/>
    <w:rsid w:val="0020730E"/>
    <w:rsid w:val="002076E9"/>
    <w:rsid w:val="00210982"/>
    <w:rsid w:val="00212183"/>
    <w:rsid w:val="0021272C"/>
    <w:rsid w:val="0021511F"/>
    <w:rsid w:val="002159D9"/>
    <w:rsid w:val="00220388"/>
    <w:rsid w:val="002250DD"/>
    <w:rsid w:val="0022677A"/>
    <w:rsid w:val="00231372"/>
    <w:rsid w:val="002327E2"/>
    <w:rsid w:val="00234D9D"/>
    <w:rsid w:val="002354CA"/>
    <w:rsid w:val="002357E7"/>
    <w:rsid w:val="002358E5"/>
    <w:rsid w:val="00235F0E"/>
    <w:rsid w:val="0024189F"/>
    <w:rsid w:val="002421C3"/>
    <w:rsid w:val="002423D5"/>
    <w:rsid w:val="002427C1"/>
    <w:rsid w:val="002467A0"/>
    <w:rsid w:val="00247344"/>
    <w:rsid w:val="00252468"/>
    <w:rsid w:val="00255847"/>
    <w:rsid w:val="00257156"/>
    <w:rsid w:val="00257621"/>
    <w:rsid w:val="00260F6A"/>
    <w:rsid w:val="002616C4"/>
    <w:rsid w:val="0026209E"/>
    <w:rsid w:val="00263005"/>
    <w:rsid w:val="0026337C"/>
    <w:rsid w:val="002678FD"/>
    <w:rsid w:val="00270448"/>
    <w:rsid w:val="0027107F"/>
    <w:rsid w:val="00273765"/>
    <w:rsid w:val="00273D42"/>
    <w:rsid w:val="002747DB"/>
    <w:rsid w:val="0027549F"/>
    <w:rsid w:val="002754B3"/>
    <w:rsid w:val="002762F8"/>
    <w:rsid w:val="002763C0"/>
    <w:rsid w:val="00276BB2"/>
    <w:rsid w:val="00277D62"/>
    <w:rsid w:val="00280E3B"/>
    <w:rsid w:val="00280FB0"/>
    <w:rsid w:val="00283806"/>
    <w:rsid w:val="00283ED2"/>
    <w:rsid w:val="00285294"/>
    <w:rsid w:val="00287089"/>
    <w:rsid w:val="00291338"/>
    <w:rsid w:val="002922A8"/>
    <w:rsid w:val="00294378"/>
    <w:rsid w:val="00294E9F"/>
    <w:rsid w:val="00295777"/>
    <w:rsid w:val="0029601D"/>
    <w:rsid w:val="002A1CE9"/>
    <w:rsid w:val="002A4B0E"/>
    <w:rsid w:val="002A5D20"/>
    <w:rsid w:val="002A7BDC"/>
    <w:rsid w:val="002B3139"/>
    <w:rsid w:val="002B4E43"/>
    <w:rsid w:val="002B5F2F"/>
    <w:rsid w:val="002B6528"/>
    <w:rsid w:val="002B6E7B"/>
    <w:rsid w:val="002C1048"/>
    <w:rsid w:val="002C239B"/>
    <w:rsid w:val="002C2EA8"/>
    <w:rsid w:val="002C4BB1"/>
    <w:rsid w:val="002C62FC"/>
    <w:rsid w:val="002D2614"/>
    <w:rsid w:val="002D730A"/>
    <w:rsid w:val="002D7436"/>
    <w:rsid w:val="002E0FDF"/>
    <w:rsid w:val="002E1CF4"/>
    <w:rsid w:val="002E34EE"/>
    <w:rsid w:val="002E3848"/>
    <w:rsid w:val="002E3981"/>
    <w:rsid w:val="002E5CEB"/>
    <w:rsid w:val="002F2779"/>
    <w:rsid w:val="002F31D3"/>
    <w:rsid w:val="002F51C7"/>
    <w:rsid w:val="002F657D"/>
    <w:rsid w:val="002F7B91"/>
    <w:rsid w:val="00301555"/>
    <w:rsid w:val="00301F19"/>
    <w:rsid w:val="00302D79"/>
    <w:rsid w:val="0030524D"/>
    <w:rsid w:val="00305F87"/>
    <w:rsid w:val="00306E49"/>
    <w:rsid w:val="00311F74"/>
    <w:rsid w:val="0031218A"/>
    <w:rsid w:val="003128FD"/>
    <w:rsid w:val="00315C2C"/>
    <w:rsid w:val="00317202"/>
    <w:rsid w:val="00321976"/>
    <w:rsid w:val="00321DD2"/>
    <w:rsid w:val="00322FC2"/>
    <w:rsid w:val="00324A83"/>
    <w:rsid w:val="00325C50"/>
    <w:rsid w:val="00325D5D"/>
    <w:rsid w:val="00325DDA"/>
    <w:rsid w:val="003302BA"/>
    <w:rsid w:val="00332362"/>
    <w:rsid w:val="00332DE0"/>
    <w:rsid w:val="003338E4"/>
    <w:rsid w:val="00334120"/>
    <w:rsid w:val="00335D19"/>
    <w:rsid w:val="00343329"/>
    <w:rsid w:val="00345770"/>
    <w:rsid w:val="0034593E"/>
    <w:rsid w:val="0034679F"/>
    <w:rsid w:val="00351623"/>
    <w:rsid w:val="00351E0B"/>
    <w:rsid w:val="00352FA1"/>
    <w:rsid w:val="00353593"/>
    <w:rsid w:val="00353945"/>
    <w:rsid w:val="003545F4"/>
    <w:rsid w:val="00355E8F"/>
    <w:rsid w:val="00356EAE"/>
    <w:rsid w:val="00360013"/>
    <w:rsid w:val="003601E4"/>
    <w:rsid w:val="003646A0"/>
    <w:rsid w:val="00365271"/>
    <w:rsid w:val="00365C90"/>
    <w:rsid w:val="00366A86"/>
    <w:rsid w:val="00367350"/>
    <w:rsid w:val="00367850"/>
    <w:rsid w:val="003763AD"/>
    <w:rsid w:val="00377552"/>
    <w:rsid w:val="00386CE0"/>
    <w:rsid w:val="00390632"/>
    <w:rsid w:val="00390738"/>
    <w:rsid w:val="00391433"/>
    <w:rsid w:val="0039218F"/>
    <w:rsid w:val="00393ABB"/>
    <w:rsid w:val="00395248"/>
    <w:rsid w:val="003966A7"/>
    <w:rsid w:val="003A04FC"/>
    <w:rsid w:val="003A1B9E"/>
    <w:rsid w:val="003A2529"/>
    <w:rsid w:val="003A5064"/>
    <w:rsid w:val="003A509C"/>
    <w:rsid w:val="003A5345"/>
    <w:rsid w:val="003A6329"/>
    <w:rsid w:val="003B218B"/>
    <w:rsid w:val="003C1B63"/>
    <w:rsid w:val="003C2010"/>
    <w:rsid w:val="003D0364"/>
    <w:rsid w:val="003D0928"/>
    <w:rsid w:val="003D285C"/>
    <w:rsid w:val="003D46EF"/>
    <w:rsid w:val="003D5285"/>
    <w:rsid w:val="003D58A8"/>
    <w:rsid w:val="003D6F90"/>
    <w:rsid w:val="003D77F7"/>
    <w:rsid w:val="003E2DBB"/>
    <w:rsid w:val="003E3802"/>
    <w:rsid w:val="003E433F"/>
    <w:rsid w:val="003E4CD6"/>
    <w:rsid w:val="003E6827"/>
    <w:rsid w:val="003F7990"/>
    <w:rsid w:val="004013C0"/>
    <w:rsid w:val="00402E43"/>
    <w:rsid w:val="00405BF3"/>
    <w:rsid w:val="00406297"/>
    <w:rsid w:val="00407F00"/>
    <w:rsid w:val="00413391"/>
    <w:rsid w:val="00416876"/>
    <w:rsid w:val="00420F13"/>
    <w:rsid w:val="004250CB"/>
    <w:rsid w:val="00426FF1"/>
    <w:rsid w:val="00434197"/>
    <w:rsid w:val="00441299"/>
    <w:rsid w:val="00441387"/>
    <w:rsid w:val="00442400"/>
    <w:rsid w:val="00442E73"/>
    <w:rsid w:val="00442FE2"/>
    <w:rsid w:val="004442DE"/>
    <w:rsid w:val="004445BF"/>
    <w:rsid w:val="00444B7C"/>
    <w:rsid w:val="00446E3A"/>
    <w:rsid w:val="0045144C"/>
    <w:rsid w:val="004516BF"/>
    <w:rsid w:val="004531D0"/>
    <w:rsid w:val="004533AE"/>
    <w:rsid w:val="00453879"/>
    <w:rsid w:val="004543D3"/>
    <w:rsid w:val="00455B32"/>
    <w:rsid w:val="0045742E"/>
    <w:rsid w:val="00457C3B"/>
    <w:rsid w:val="00461389"/>
    <w:rsid w:val="004615B9"/>
    <w:rsid w:val="00461F81"/>
    <w:rsid w:val="00462D55"/>
    <w:rsid w:val="00464DE7"/>
    <w:rsid w:val="00465DAA"/>
    <w:rsid w:val="004674B2"/>
    <w:rsid w:val="00467DAD"/>
    <w:rsid w:val="00471339"/>
    <w:rsid w:val="004809B6"/>
    <w:rsid w:val="0048341B"/>
    <w:rsid w:val="0048411C"/>
    <w:rsid w:val="00484143"/>
    <w:rsid w:val="00484714"/>
    <w:rsid w:val="0048555D"/>
    <w:rsid w:val="00485F7E"/>
    <w:rsid w:val="00485FCE"/>
    <w:rsid w:val="00486968"/>
    <w:rsid w:val="00486D57"/>
    <w:rsid w:val="00491683"/>
    <w:rsid w:val="004926EC"/>
    <w:rsid w:val="00494DEF"/>
    <w:rsid w:val="004A026D"/>
    <w:rsid w:val="004A1501"/>
    <w:rsid w:val="004A2C3F"/>
    <w:rsid w:val="004A3515"/>
    <w:rsid w:val="004B1839"/>
    <w:rsid w:val="004B1CFC"/>
    <w:rsid w:val="004B2390"/>
    <w:rsid w:val="004B26E9"/>
    <w:rsid w:val="004B29CC"/>
    <w:rsid w:val="004B3EAB"/>
    <w:rsid w:val="004B3FDD"/>
    <w:rsid w:val="004B675B"/>
    <w:rsid w:val="004B74D5"/>
    <w:rsid w:val="004C0D62"/>
    <w:rsid w:val="004C10C4"/>
    <w:rsid w:val="004C11AC"/>
    <w:rsid w:val="004C1983"/>
    <w:rsid w:val="004C48E6"/>
    <w:rsid w:val="004C6A9C"/>
    <w:rsid w:val="004D1256"/>
    <w:rsid w:val="004D12F9"/>
    <w:rsid w:val="004D15EE"/>
    <w:rsid w:val="004D4008"/>
    <w:rsid w:val="004D45D5"/>
    <w:rsid w:val="004D6A78"/>
    <w:rsid w:val="004D7A84"/>
    <w:rsid w:val="004E23D9"/>
    <w:rsid w:val="004E45C8"/>
    <w:rsid w:val="004E4E03"/>
    <w:rsid w:val="004E76A4"/>
    <w:rsid w:val="004F0553"/>
    <w:rsid w:val="004F11EA"/>
    <w:rsid w:val="004F2B92"/>
    <w:rsid w:val="004F3AD1"/>
    <w:rsid w:val="004F71CC"/>
    <w:rsid w:val="004F7BAB"/>
    <w:rsid w:val="00500A30"/>
    <w:rsid w:val="00503268"/>
    <w:rsid w:val="0050543A"/>
    <w:rsid w:val="00505C1D"/>
    <w:rsid w:val="00507CAE"/>
    <w:rsid w:val="00512491"/>
    <w:rsid w:val="00513175"/>
    <w:rsid w:val="00513925"/>
    <w:rsid w:val="00514C12"/>
    <w:rsid w:val="005156FF"/>
    <w:rsid w:val="00516972"/>
    <w:rsid w:val="00522D14"/>
    <w:rsid w:val="00523DE3"/>
    <w:rsid w:val="00524E01"/>
    <w:rsid w:val="00531867"/>
    <w:rsid w:val="00532D22"/>
    <w:rsid w:val="00534001"/>
    <w:rsid w:val="00534435"/>
    <w:rsid w:val="00535914"/>
    <w:rsid w:val="00537939"/>
    <w:rsid w:val="005407C4"/>
    <w:rsid w:val="00540C3D"/>
    <w:rsid w:val="00543D5E"/>
    <w:rsid w:val="0054591B"/>
    <w:rsid w:val="0054692C"/>
    <w:rsid w:val="00551AF6"/>
    <w:rsid w:val="00553A5C"/>
    <w:rsid w:val="005541B7"/>
    <w:rsid w:val="00556C52"/>
    <w:rsid w:val="00556DCF"/>
    <w:rsid w:val="0055734F"/>
    <w:rsid w:val="0056081B"/>
    <w:rsid w:val="00560F2A"/>
    <w:rsid w:val="00565D37"/>
    <w:rsid w:val="0056657B"/>
    <w:rsid w:val="00566E9D"/>
    <w:rsid w:val="00570765"/>
    <w:rsid w:val="00571D09"/>
    <w:rsid w:val="00571F35"/>
    <w:rsid w:val="00572142"/>
    <w:rsid w:val="005725D7"/>
    <w:rsid w:val="00574464"/>
    <w:rsid w:val="00581024"/>
    <w:rsid w:val="00582B40"/>
    <w:rsid w:val="0058340A"/>
    <w:rsid w:val="00583B7F"/>
    <w:rsid w:val="005852BE"/>
    <w:rsid w:val="00586574"/>
    <w:rsid w:val="005872AD"/>
    <w:rsid w:val="00592783"/>
    <w:rsid w:val="00593172"/>
    <w:rsid w:val="005938FE"/>
    <w:rsid w:val="00596E26"/>
    <w:rsid w:val="005A051C"/>
    <w:rsid w:val="005A0ED5"/>
    <w:rsid w:val="005A1E86"/>
    <w:rsid w:val="005B12F6"/>
    <w:rsid w:val="005B1756"/>
    <w:rsid w:val="005B3278"/>
    <w:rsid w:val="005B383D"/>
    <w:rsid w:val="005B3846"/>
    <w:rsid w:val="005B3B90"/>
    <w:rsid w:val="005B3FFB"/>
    <w:rsid w:val="005C3FCE"/>
    <w:rsid w:val="005C4B51"/>
    <w:rsid w:val="005C7A02"/>
    <w:rsid w:val="005D0DF8"/>
    <w:rsid w:val="005D0E38"/>
    <w:rsid w:val="005D131B"/>
    <w:rsid w:val="005D240D"/>
    <w:rsid w:val="005D37EE"/>
    <w:rsid w:val="005D3E6B"/>
    <w:rsid w:val="005D449F"/>
    <w:rsid w:val="005D6E80"/>
    <w:rsid w:val="005E101E"/>
    <w:rsid w:val="005E18F6"/>
    <w:rsid w:val="005E4718"/>
    <w:rsid w:val="005F100F"/>
    <w:rsid w:val="005F17E2"/>
    <w:rsid w:val="005F1B3B"/>
    <w:rsid w:val="005F27F5"/>
    <w:rsid w:val="005F2BCA"/>
    <w:rsid w:val="005F3210"/>
    <w:rsid w:val="005F36E5"/>
    <w:rsid w:val="005F3CBA"/>
    <w:rsid w:val="005F52D9"/>
    <w:rsid w:val="005F5D20"/>
    <w:rsid w:val="005F6132"/>
    <w:rsid w:val="005F6206"/>
    <w:rsid w:val="005F7A14"/>
    <w:rsid w:val="0060056A"/>
    <w:rsid w:val="00601ED2"/>
    <w:rsid w:val="00602B59"/>
    <w:rsid w:val="00603727"/>
    <w:rsid w:val="00603D95"/>
    <w:rsid w:val="00604116"/>
    <w:rsid w:val="0060624B"/>
    <w:rsid w:val="006066B0"/>
    <w:rsid w:val="00612733"/>
    <w:rsid w:val="006139A5"/>
    <w:rsid w:val="00620B57"/>
    <w:rsid w:val="0062161D"/>
    <w:rsid w:val="0062621E"/>
    <w:rsid w:val="006264AF"/>
    <w:rsid w:val="006327B1"/>
    <w:rsid w:val="00633406"/>
    <w:rsid w:val="00634C70"/>
    <w:rsid w:val="00637C21"/>
    <w:rsid w:val="0064206B"/>
    <w:rsid w:val="0064341C"/>
    <w:rsid w:val="006441F8"/>
    <w:rsid w:val="006448CC"/>
    <w:rsid w:val="0065295F"/>
    <w:rsid w:val="00653AE1"/>
    <w:rsid w:val="0065613B"/>
    <w:rsid w:val="00657DDB"/>
    <w:rsid w:val="00663F8C"/>
    <w:rsid w:val="0066632A"/>
    <w:rsid w:val="00670597"/>
    <w:rsid w:val="00671632"/>
    <w:rsid w:val="00671871"/>
    <w:rsid w:val="00673329"/>
    <w:rsid w:val="00673C6D"/>
    <w:rsid w:val="00674142"/>
    <w:rsid w:val="0067489F"/>
    <w:rsid w:val="00675E18"/>
    <w:rsid w:val="00675EC6"/>
    <w:rsid w:val="006803EE"/>
    <w:rsid w:val="006814ED"/>
    <w:rsid w:val="00682085"/>
    <w:rsid w:val="00686E03"/>
    <w:rsid w:val="00687520"/>
    <w:rsid w:val="006911E9"/>
    <w:rsid w:val="0069429F"/>
    <w:rsid w:val="00695CB7"/>
    <w:rsid w:val="00696C18"/>
    <w:rsid w:val="006A4EBC"/>
    <w:rsid w:val="006A63AB"/>
    <w:rsid w:val="006A7C82"/>
    <w:rsid w:val="006B1EC2"/>
    <w:rsid w:val="006B25B7"/>
    <w:rsid w:val="006B29E9"/>
    <w:rsid w:val="006B51E7"/>
    <w:rsid w:val="006B6229"/>
    <w:rsid w:val="006C03FB"/>
    <w:rsid w:val="006C4291"/>
    <w:rsid w:val="006C4F8F"/>
    <w:rsid w:val="006C67DE"/>
    <w:rsid w:val="006D02CB"/>
    <w:rsid w:val="006D2218"/>
    <w:rsid w:val="006D61BC"/>
    <w:rsid w:val="006D79B1"/>
    <w:rsid w:val="006E18BB"/>
    <w:rsid w:val="006E4FA1"/>
    <w:rsid w:val="006F2C43"/>
    <w:rsid w:val="006F2DCF"/>
    <w:rsid w:val="006F3DE1"/>
    <w:rsid w:val="006F6467"/>
    <w:rsid w:val="006F6A3F"/>
    <w:rsid w:val="006F6DE1"/>
    <w:rsid w:val="006F78C3"/>
    <w:rsid w:val="00700607"/>
    <w:rsid w:val="00702CB4"/>
    <w:rsid w:val="007036F2"/>
    <w:rsid w:val="00704D82"/>
    <w:rsid w:val="00707A9C"/>
    <w:rsid w:val="00710DDE"/>
    <w:rsid w:val="0071136D"/>
    <w:rsid w:val="007131DD"/>
    <w:rsid w:val="007152C8"/>
    <w:rsid w:val="0071764E"/>
    <w:rsid w:val="00723913"/>
    <w:rsid w:val="00724019"/>
    <w:rsid w:val="007271D7"/>
    <w:rsid w:val="00730297"/>
    <w:rsid w:val="007303AD"/>
    <w:rsid w:val="00730A1C"/>
    <w:rsid w:val="00732A83"/>
    <w:rsid w:val="00732BEC"/>
    <w:rsid w:val="00733D17"/>
    <w:rsid w:val="007400BD"/>
    <w:rsid w:val="0074192A"/>
    <w:rsid w:val="00754E5A"/>
    <w:rsid w:val="00756B9C"/>
    <w:rsid w:val="00757B8D"/>
    <w:rsid w:val="00760456"/>
    <w:rsid w:val="007605C9"/>
    <w:rsid w:val="00762165"/>
    <w:rsid w:val="007621C9"/>
    <w:rsid w:val="007635EE"/>
    <w:rsid w:val="007636AB"/>
    <w:rsid w:val="00765CBC"/>
    <w:rsid w:val="00765D1B"/>
    <w:rsid w:val="007672EF"/>
    <w:rsid w:val="00767B7A"/>
    <w:rsid w:val="00770F11"/>
    <w:rsid w:val="0077279A"/>
    <w:rsid w:val="007743F6"/>
    <w:rsid w:val="00774F62"/>
    <w:rsid w:val="007759E0"/>
    <w:rsid w:val="007761B9"/>
    <w:rsid w:val="0077648A"/>
    <w:rsid w:val="00776F0D"/>
    <w:rsid w:val="00790C8E"/>
    <w:rsid w:val="00790E1E"/>
    <w:rsid w:val="007934DD"/>
    <w:rsid w:val="00793C78"/>
    <w:rsid w:val="00794BEB"/>
    <w:rsid w:val="00796CAD"/>
    <w:rsid w:val="007977D3"/>
    <w:rsid w:val="007A0E14"/>
    <w:rsid w:val="007A1829"/>
    <w:rsid w:val="007A221F"/>
    <w:rsid w:val="007A32B8"/>
    <w:rsid w:val="007A4612"/>
    <w:rsid w:val="007A4793"/>
    <w:rsid w:val="007A68EC"/>
    <w:rsid w:val="007A7649"/>
    <w:rsid w:val="007A7BD4"/>
    <w:rsid w:val="007B0B46"/>
    <w:rsid w:val="007B13FF"/>
    <w:rsid w:val="007B2B83"/>
    <w:rsid w:val="007B4F26"/>
    <w:rsid w:val="007B604C"/>
    <w:rsid w:val="007C350D"/>
    <w:rsid w:val="007C46AD"/>
    <w:rsid w:val="007C4A6A"/>
    <w:rsid w:val="007C5109"/>
    <w:rsid w:val="007C56FB"/>
    <w:rsid w:val="007D16F1"/>
    <w:rsid w:val="007D2B06"/>
    <w:rsid w:val="007D3D83"/>
    <w:rsid w:val="007D40B4"/>
    <w:rsid w:val="007D5556"/>
    <w:rsid w:val="007D6A75"/>
    <w:rsid w:val="007E01CB"/>
    <w:rsid w:val="007E0F5B"/>
    <w:rsid w:val="007E1869"/>
    <w:rsid w:val="007E3C1A"/>
    <w:rsid w:val="007E4D2B"/>
    <w:rsid w:val="007F1CAD"/>
    <w:rsid w:val="007F21D3"/>
    <w:rsid w:val="007F3562"/>
    <w:rsid w:val="007F3F97"/>
    <w:rsid w:val="007F6F86"/>
    <w:rsid w:val="007F769B"/>
    <w:rsid w:val="00800F71"/>
    <w:rsid w:val="00802D4D"/>
    <w:rsid w:val="00803727"/>
    <w:rsid w:val="00803B87"/>
    <w:rsid w:val="008043FE"/>
    <w:rsid w:val="008044B6"/>
    <w:rsid w:val="008076B7"/>
    <w:rsid w:val="008111A0"/>
    <w:rsid w:val="0081633A"/>
    <w:rsid w:val="008218B8"/>
    <w:rsid w:val="00822382"/>
    <w:rsid w:val="00822434"/>
    <w:rsid w:val="008266BA"/>
    <w:rsid w:val="00826A0A"/>
    <w:rsid w:val="00830071"/>
    <w:rsid w:val="0083081F"/>
    <w:rsid w:val="008319C1"/>
    <w:rsid w:val="00831D6A"/>
    <w:rsid w:val="00832455"/>
    <w:rsid w:val="00833660"/>
    <w:rsid w:val="00833EB4"/>
    <w:rsid w:val="00834C1A"/>
    <w:rsid w:val="00834D83"/>
    <w:rsid w:val="008378FC"/>
    <w:rsid w:val="008430A2"/>
    <w:rsid w:val="0084333A"/>
    <w:rsid w:val="008446EB"/>
    <w:rsid w:val="00844F90"/>
    <w:rsid w:val="00844FFB"/>
    <w:rsid w:val="00845988"/>
    <w:rsid w:val="00845DBE"/>
    <w:rsid w:val="00846690"/>
    <w:rsid w:val="00847DB8"/>
    <w:rsid w:val="008512FC"/>
    <w:rsid w:val="00853371"/>
    <w:rsid w:val="00853984"/>
    <w:rsid w:val="0085408C"/>
    <w:rsid w:val="008563EF"/>
    <w:rsid w:val="0085675C"/>
    <w:rsid w:val="00856C80"/>
    <w:rsid w:val="00860A57"/>
    <w:rsid w:val="008738BB"/>
    <w:rsid w:val="00876B32"/>
    <w:rsid w:val="00880F58"/>
    <w:rsid w:val="00885CFE"/>
    <w:rsid w:val="00886B1A"/>
    <w:rsid w:val="00893DC8"/>
    <w:rsid w:val="008947E5"/>
    <w:rsid w:val="008963DA"/>
    <w:rsid w:val="00896DAE"/>
    <w:rsid w:val="00896F0B"/>
    <w:rsid w:val="00897531"/>
    <w:rsid w:val="008A2990"/>
    <w:rsid w:val="008A4702"/>
    <w:rsid w:val="008A56AD"/>
    <w:rsid w:val="008B5468"/>
    <w:rsid w:val="008B6838"/>
    <w:rsid w:val="008C5135"/>
    <w:rsid w:val="008C644A"/>
    <w:rsid w:val="008C64A7"/>
    <w:rsid w:val="008C7138"/>
    <w:rsid w:val="008E11A9"/>
    <w:rsid w:val="008E30FB"/>
    <w:rsid w:val="008E7990"/>
    <w:rsid w:val="008F00AB"/>
    <w:rsid w:val="008F0FCD"/>
    <w:rsid w:val="008F2082"/>
    <w:rsid w:val="008F316A"/>
    <w:rsid w:val="008F4A3A"/>
    <w:rsid w:val="0090049E"/>
    <w:rsid w:val="00902AD2"/>
    <w:rsid w:val="00903FE0"/>
    <w:rsid w:val="009139A0"/>
    <w:rsid w:val="00913D1B"/>
    <w:rsid w:val="0091630E"/>
    <w:rsid w:val="00916354"/>
    <w:rsid w:val="00917D32"/>
    <w:rsid w:val="00922642"/>
    <w:rsid w:val="00933513"/>
    <w:rsid w:val="009342BB"/>
    <w:rsid w:val="00936278"/>
    <w:rsid w:val="00937062"/>
    <w:rsid w:val="0094305D"/>
    <w:rsid w:val="00944719"/>
    <w:rsid w:val="0094677E"/>
    <w:rsid w:val="00947287"/>
    <w:rsid w:val="009529A6"/>
    <w:rsid w:val="00952BA9"/>
    <w:rsid w:val="00952C3F"/>
    <w:rsid w:val="00957E28"/>
    <w:rsid w:val="00957EFD"/>
    <w:rsid w:val="00960961"/>
    <w:rsid w:val="009621C4"/>
    <w:rsid w:val="00964895"/>
    <w:rsid w:val="00964A65"/>
    <w:rsid w:val="00966005"/>
    <w:rsid w:val="009662F8"/>
    <w:rsid w:val="00966F2E"/>
    <w:rsid w:val="009700CC"/>
    <w:rsid w:val="009719B5"/>
    <w:rsid w:val="00972359"/>
    <w:rsid w:val="009744A6"/>
    <w:rsid w:val="00974B15"/>
    <w:rsid w:val="00975256"/>
    <w:rsid w:val="009759D4"/>
    <w:rsid w:val="00976F8B"/>
    <w:rsid w:val="009776A1"/>
    <w:rsid w:val="00987113"/>
    <w:rsid w:val="0098744E"/>
    <w:rsid w:val="0099096E"/>
    <w:rsid w:val="00990B8F"/>
    <w:rsid w:val="00995952"/>
    <w:rsid w:val="00997A87"/>
    <w:rsid w:val="009A089B"/>
    <w:rsid w:val="009A0E68"/>
    <w:rsid w:val="009A284C"/>
    <w:rsid w:val="009A33EB"/>
    <w:rsid w:val="009A3863"/>
    <w:rsid w:val="009A63A8"/>
    <w:rsid w:val="009A6B43"/>
    <w:rsid w:val="009A7164"/>
    <w:rsid w:val="009A7D72"/>
    <w:rsid w:val="009B0959"/>
    <w:rsid w:val="009B1A06"/>
    <w:rsid w:val="009B3A66"/>
    <w:rsid w:val="009B4DBA"/>
    <w:rsid w:val="009B7713"/>
    <w:rsid w:val="009B79AA"/>
    <w:rsid w:val="009C06FC"/>
    <w:rsid w:val="009C1CFA"/>
    <w:rsid w:val="009C2701"/>
    <w:rsid w:val="009C3968"/>
    <w:rsid w:val="009C4582"/>
    <w:rsid w:val="009C638D"/>
    <w:rsid w:val="009D20CD"/>
    <w:rsid w:val="009D32FB"/>
    <w:rsid w:val="009D389B"/>
    <w:rsid w:val="009D44D8"/>
    <w:rsid w:val="009D6DE6"/>
    <w:rsid w:val="009D6E0B"/>
    <w:rsid w:val="009D7A04"/>
    <w:rsid w:val="009E2DF9"/>
    <w:rsid w:val="009E64E5"/>
    <w:rsid w:val="009E6BD8"/>
    <w:rsid w:val="009F48FD"/>
    <w:rsid w:val="009F5E96"/>
    <w:rsid w:val="009F60E8"/>
    <w:rsid w:val="009F66F0"/>
    <w:rsid w:val="009F7BA5"/>
    <w:rsid w:val="00A0079E"/>
    <w:rsid w:val="00A00CAE"/>
    <w:rsid w:val="00A02A49"/>
    <w:rsid w:val="00A112DB"/>
    <w:rsid w:val="00A12954"/>
    <w:rsid w:val="00A1355C"/>
    <w:rsid w:val="00A138C1"/>
    <w:rsid w:val="00A13DF5"/>
    <w:rsid w:val="00A14557"/>
    <w:rsid w:val="00A148A4"/>
    <w:rsid w:val="00A1621D"/>
    <w:rsid w:val="00A16B7B"/>
    <w:rsid w:val="00A17EFC"/>
    <w:rsid w:val="00A2050C"/>
    <w:rsid w:val="00A20B03"/>
    <w:rsid w:val="00A242A6"/>
    <w:rsid w:val="00A31F46"/>
    <w:rsid w:val="00A33E8F"/>
    <w:rsid w:val="00A3457D"/>
    <w:rsid w:val="00A374F6"/>
    <w:rsid w:val="00A37861"/>
    <w:rsid w:val="00A41A34"/>
    <w:rsid w:val="00A42902"/>
    <w:rsid w:val="00A44A0C"/>
    <w:rsid w:val="00A4672D"/>
    <w:rsid w:val="00A46893"/>
    <w:rsid w:val="00A47942"/>
    <w:rsid w:val="00A47DCA"/>
    <w:rsid w:val="00A52AF6"/>
    <w:rsid w:val="00A53296"/>
    <w:rsid w:val="00A53D94"/>
    <w:rsid w:val="00A562C1"/>
    <w:rsid w:val="00A56E4B"/>
    <w:rsid w:val="00A607CD"/>
    <w:rsid w:val="00A626B5"/>
    <w:rsid w:val="00A63F9F"/>
    <w:rsid w:val="00A674EF"/>
    <w:rsid w:val="00A67E37"/>
    <w:rsid w:val="00A70907"/>
    <w:rsid w:val="00A70E09"/>
    <w:rsid w:val="00A715E1"/>
    <w:rsid w:val="00A71973"/>
    <w:rsid w:val="00A732B1"/>
    <w:rsid w:val="00A73DED"/>
    <w:rsid w:val="00A757FD"/>
    <w:rsid w:val="00A76C8A"/>
    <w:rsid w:val="00A76F45"/>
    <w:rsid w:val="00A801B5"/>
    <w:rsid w:val="00A8038E"/>
    <w:rsid w:val="00A81D45"/>
    <w:rsid w:val="00A8203B"/>
    <w:rsid w:val="00A82106"/>
    <w:rsid w:val="00A84B79"/>
    <w:rsid w:val="00A86276"/>
    <w:rsid w:val="00A86FFB"/>
    <w:rsid w:val="00A87EE6"/>
    <w:rsid w:val="00A909DE"/>
    <w:rsid w:val="00A91658"/>
    <w:rsid w:val="00A925E1"/>
    <w:rsid w:val="00A9416E"/>
    <w:rsid w:val="00A965B6"/>
    <w:rsid w:val="00A96E79"/>
    <w:rsid w:val="00A970A6"/>
    <w:rsid w:val="00A9761E"/>
    <w:rsid w:val="00AA1A81"/>
    <w:rsid w:val="00AA3922"/>
    <w:rsid w:val="00AA4B9A"/>
    <w:rsid w:val="00AA5D00"/>
    <w:rsid w:val="00AA6C5F"/>
    <w:rsid w:val="00AA7117"/>
    <w:rsid w:val="00AA7C38"/>
    <w:rsid w:val="00AB138F"/>
    <w:rsid w:val="00AB4746"/>
    <w:rsid w:val="00AB50AF"/>
    <w:rsid w:val="00AB539D"/>
    <w:rsid w:val="00AB5E47"/>
    <w:rsid w:val="00AB5F9C"/>
    <w:rsid w:val="00AC121E"/>
    <w:rsid w:val="00AC19F0"/>
    <w:rsid w:val="00AC1E72"/>
    <w:rsid w:val="00AC278A"/>
    <w:rsid w:val="00AC28DC"/>
    <w:rsid w:val="00AC5749"/>
    <w:rsid w:val="00AC5E80"/>
    <w:rsid w:val="00AC7BE7"/>
    <w:rsid w:val="00AD4A8F"/>
    <w:rsid w:val="00AD75A2"/>
    <w:rsid w:val="00AE414C"/>
    <w:rsid w:val="00AF0973"/>
    <w:rsid w:val="00AF21EB"/>
    <w:rsid w:val="00AF29B1"/>
    <w:rsid w:val="00AF32B5"/>
    <w:rsid w:val="00AF3C70"/>
    <w:rsid w:val="00AF5048"/>
    <w:rsid w:val="00B016FE"/>
    <w:rsid w:val="00B01BB7"/>
    <w:rsid w:val="00B0293C"/>
    <w:rsid w:val="00B040E9"/>
    <w:rsid w:val="00B045B1"/>
    <w:rsid w:val="00B050F8"/>
    <w:rsid w:val="00B07128"/>
    <w:rsid w:val="00B07FDD"/>
    <w:rsid w:val="00B1159E"/>
    <w:rsid w:val="00B1394A"/>
    <w:rsid w:val="00B139EA"/>
    <w:rsid w:val="00B13D1F"/>
    <w:rsid w:val="00B151F8"/>
    <w:rsid w:val="00B16269"/>
    <w:rsid w:val="00B17AC4"/>
    <w:rsid w:val="00B20602"/>
    <w:rsid w:val="00B22827"/>
    <w:rsid w:val="00B23E8B"/>
    <w:rsid w:val="00B25210"/>
    <w:rsid w:val="00B256C8"/>
    <w:rsid w:val="00B26561"/>
    <w:rsid w:val="00B266F7"/>
    <w:rsid w:val="00B26710"/>
    <w:rsid w:val="00B32246"/>
    <w:rsid w:val="00B36A2F"/>
    <w:rsid w:val="00B374D0"/>
    <w:rsid w:val="00B40F57"/>
    <w:rsid w:val="00B425A2"/>
    <w:rsid w:val="00B43150"/>
    <w:rsid w:val="00B43A94"/>
    <w:rsid w:val="00B517D0"/>
    <w:rsid w:val="00B51B4C"/>
    <w:rsid w:val="00B555B7"/>
    <w:rsid w:val="00B55D75"/>
    <w:rsid w:val="00B55DC6"/>
    <w:rsid w:val="00B565E4"/>
    <w:rsid w:val="00B56649"/>
    <w:rsid w:val="00B56A4F"/>
    <w:rsid w:val="00B56EA5"/>
    <w:rsid w:val="00B57886"/>
    <w:rsid w:val="00B5798D"/>
    <w:rsid w:val="00B61C9D"/>
    <w:rsid w:val="00B623F5"/>
    <w:rsid w:val="00B6388D"/>
    <w:rsid w:val="00B67BFA"/>
    <w:rsid w:val="00B72886"/>
    <w:rsid w:val="00B74DC2"/>
    <w:rsid w:val="00B752BA"/>
    <w:rsid w:val="00B769AC"/>
    <w:rsid w:val="00B77580"/>
    <w:rsid w:val="00B80500"/>
    <w:rsid w:val="00B8226D"/>
    <w:rsid w:val="00B84360"/>
    <w:rsid w:val="00B87C0C"/>
    <w:rsid w:val="00B9077D"/>
    <w:rsid w:val="00B90E7D"/>
    <w:rsid w:val="00B925C1"/>
    <w:rsid w:val="00B92A44"/>
    <w:rsid w:val="00B92E32"/>
    <w:rsid w:val="00B92F36"/>
    <w:rsid w:val="00B93713"/>
    <w:rsid w:val="00B93BC6"/>
    <w:rsid w:val="00B93F39"/>
    <w:rsid w:val="00B948EC"/>
    <w:rsid w:val="00B97C23"/>
    <w:rsid w:val="00BA1547"/>
    <w:rsid w:val="00BA2418"/>
    <w:rsid w:val="00BA3967"/>
    <w:rsid w:val="00BA479F"/>
    <w:rsid w:val="00BB11F0"/>
    <w:rsid w:val="00BB737A"/>
    <w:rsid w:val="00BB7555"/>
    <w:rsid w:val="00BC0F32"/>
    <w:rsid w:val="00BC1B28"/>
    <w:rsid w:val="00BC34FB"/>
    <w:rsid w:val="00BC42EF"/>
    <w:rsid w:val="00BD2000"/>
    <w:rsid w:val="00BD2FD1"/>
    <w:rsid w:val="00BD3CFB"/>
    <w:rsid w:val="00BD4B59"/>
    <w:rsid w:val="00BE02B6"/>
    <w:rsid w:val="00BE0BE5"/>
    <w:rsid w:val="00BE27BE"/>
    <w:rsid w:val="00BE2879"/>
    <w:rsid w:val="00BE6486"/>
    <w:rsid w:val="00BF1973"/>
    <w:rsid w:val="00BF3165"/>
    <w:rsid w:val="00BF4EAA"/>
    <w:rsid w:val="00BF7B7B"/>
    <w:rsid w:val="00C00886"/>
    <w:rsid w:val="00C00F02"/>
    <w:rsid w:val="00C02E33"/>
    <w:rsid w:val="00C047C3"/>
    <w:rsid w:val="00C05134"/>
    <w:rsid w:val="00C063F3"/>
    <w:rsid w:val="00C10FC5"/>
    <w:rsid w:val="00C1363E"/>
    <w:rsid w:val="00C13D56"/>
    <w:rsid w:val="00C1633E"/>
    <w:rsid w:val="00C178E5"/>
    <w:rsid w:val="00C205D7"/>
    <w:rsid w:val="00C23970"/>
    <w:rsid w:val="00C23EE3"/>
    <w:rsid w:val="00C2554F"/>
    <w:rsid w:val="00C27B9B"/>
    <w:rsid w:val="00C34B38"/>
    <w:rsid w:val="00C35373"/>
    <w:rsid w:val="00C370A4"/>
    <w:rsid w:val="00C408DB"/>
    <w:rsid w:val="00C4189A"/>
    <w:rsid w:val="00C4352D"/>
    <w:rsid w:val="00C50C78"/>
    <w:rsid w:val="00C514C7"/>
    <w:rsid w:val="00C540AC"/>
    <w:rsid w:val="00C57AA4"/>
    <w:rsid w:val="00C61DE7"/>
    <w:rsid w:val="00C62634"/>
    <w:rsid w:val="00C63712"/>
    <w:rsid w:val="00C63CC6"/>
    <w:rsid w:val="00C6532D"/>
    <w:rsid w:val="00C7054C"/>
    <w:rsid w:val="00C708EF"/>
    <w:rsid w:val="00C70BF2"/>
    <w:rsid w:val="00C71875"/>
    <w:rsid w:val="00C7199F"/>
    <w:rsid w:val="00C7234C"/>
    <w:rsid w:val="00C72A4E"/>
    <w:rsid w:val="00C815D4"/>
    <w:rsid w:val="00C83A4B"/>
    <w:rsid w:val="00C83BB1"/>
    <w:rsid w:val="00C8418B"/>
    <w:rsid w:val="00C907F5"/>
    <w:rsid w:val="00C91E59"/>
    <w:rsid w:val="00C92A76"/>
    <w:rsid w:val="00C953D1"/>
    <w:rsid w:val="00C96EB1"/>
    <w:rsid w:val="00C970DC"/>
    <w:rsid w:val="00C97BD2"/>
    <w:rsid w:val="00CA23ED"/>
    <w:rsid w:val="00CA3F7A"/>
    <w:rsid w:val="00CA5924"/>
    <w:rsid w:val="00CA5A9E"/>
    <w:rsid w:val="00CA5C2A"/>
    <w:rsid w:val="00CB5957"/>
    <w:rsid w:val="00CB5FCC"/>
    <w:rsid w:val="00CC10E7"/>
    <w:rsid w:val="00CC3E4E"/>
    <w:rsid w:val="00CC4930"/>
    <w:rsid w:val="00CC6625"/>
    <w:rsid w:val="00CC7F76"/>
    <w:rsid w:val="00CD2E56"/>
    <w:rsid w:val="00CD4215"/>
    <w:rsid w:val="00CD4BAC"/>
    <w:rsid w:val="00CE1E76"/>
    <w:rsid w:val="00CE25C1"/>
    <w:rsid w:val="00CE26A0"/>
    <w:rsid w:val="00CE4873"/>
    <w:rsid w:val="00CE4A18"/>
    <w:rsid w:val="00CF0363"/>
    <w:rsid w:val="00CF0545"/>
    <w:rsid w:val="00CF2889"/>
    <w:rsid w:val="00CF4421"/>
    <w:rsid w:val="00CF5F5A"/>
    <w:rsid w:val="00CF6E13"/>
    <w:rsid w:val="00CF6FE1"/>
    <w:rsid w:val="00CF7E21"/>
    <w:rsid w:val="00D0230A"/>
    <w:rsid w:val="00D02A51"/>
    <w:rsid w:val="00D07ADA"/>
    <w:rsid w:val="00D10495"/>
    <w:rsid w:val="00D110B6"/>
    <w:rsid w:val="00D120E1"/>
    <w:rsid w:val="00D130B8"/>
    <w:rsid w:val="00D16C53"/>
    <w:rsid w:val="00D175FC"/>
    <w:rsid w:val="00D17C0A"/>
    <w:rsid w:val="00D21714"/>
    <w:rsid w:val="00D24448"/>
    <w:rsid w:val="00D25478"/>
    <w:rsid w:val="00D268EF"/>
    <w:rsid w:val="00D269F6"/>
    <w:rsid w:val="00D31299"/>
    <w:rsid w:val="00D317A0"/>
    <w:rsid w:val="00D3182A"/>
    <w:rsid w:val="00D325B3"/>
    <w:rsid w:val="00D34349"/>
    <w:rsid w:val="00D34375"/>
    <w:rsid w:val="00D34606"/>
    <w:rsid w:val="00D35248"/>
    <w:rsid w:val="00D35402"/>
    <w:rsid w:val="00D37124"/>
    <w:rsid w:val="00D403DE"/>
    <w:rsid w:val="00D416AA"/>
    <w:rsid w:val="00D41DDD"/>
    <w:rsid w:val="00D4741F"/>
    <w:rsid w:val="00D505B1"/>
    <w:rsid w:val="00D53FEB"/>
    <w:rsid w:val="00D54ABA"/>
    <w:rsid w:val="00D54B0A"/>
    <w:rsid w:val="00D5571F"/>
    <w:rsid w:val="00D56254"/>
    <w:rsid w:val="00D603C0"/>
    <w:rsid w:val="00D622B4"/>
    <w:rsid w:val="00D62FC0"/>
    <w:rsid w:val="00D64B64"/>
    <w:rsid w:val="00D723C3"/>
    <w:rsid w:val="00D73436"/>
    <w:rsid w:val="00D74794"/>
    <w:rsid w:val="00D75943"/>
    <w:rsid w:val="00D75F71"/>
    <w:rsid w:val="00D77CC1"/>
    <w:rsid w:val="00D83538"/>
    <w:rsid w:val="00D83D22"/>
    <w:rsid w:val="00D84381"/>
    <w:rsid w:val="00D85D3A"/>
    <w:rsid w:val="00D91287"/>
    <w:rsid w:val="00D9304F"/>
    <w:rsid w:val="00D95D4A"/>
    <w:rsid w:val="00D96B7D"/>
    <w:rsid w:val="00DA0392"/>
    <w:rsid w:val="00DA1E0E"/>
    <w:rsid w:val="00DA1FEE"/>
    <w:rsid w:val="00DA3AB7"/>
    <w:rsid w:val="00DA3D23"/>
    <w:rsid w:val="00DA4B2D"/>
    <w:rsid w:val="00DA6AC6"/>
    <w:rsid w:val="00DB0602"/>
    <w:rsid w:val="00DB5769"/>
    <w:rsid w:val="00DB74AA"/>
    <w:rsid w:val="00DB7C3A"/>
    <w:rsid w:val="00DB7C91"/>
    <w:rsid w:val="00DC497F"/>
    <w:rsid w:val="00DC63CB"/>
    <w:rsid w:val="00DC6C20"/>
    <w:rsid w:val="00DC7E9A"/>
    <w:rsid w:val="00DD1E49"/>
    <w:rsid w:val="00DD608D"/>
    <w:rsid w:val="00DD7E7D"/>
    <w:rsid w:val="00DE00C0"/>
    <w:rsid w:val="00DE017D"/>
    <w:rsid w:val="00DE189D"/>
    <w:rsid w:val="00DE25AB"/>
    <w:rsid w:val="00DE27D6"/>
    <w:rsid w:val="00DE33F2"/>
    <w:rsid w:val="00DE49AF"/>
    <w:rsid w:val="00DF1869"/>
    <w:rsid w:val="00DF3DA2"/>
    <w:rsid w:val="00DF6C44"/>
    <w:rsid w:val="00E021A7"/>
    <w:rsid w:val="00E033BF"/>
    <w:rsid w:val="00E0447F"/>
    <w:rsid w:val="00E04F4F"/>
    <w:rsid w:val="00E1206A"/>
    <w:rsid w:val="00E1474A"/>
    <w:rsid w:val="00E15B44"/>
    <w:rsid w:val="00E15C24"/>
    <w:rsid w:val="00E15FC9"/>
    <w:rsid w:val="00E22591"/>
    <w:rsid w:val="00E22846"/>
    <w:rsid w:val="00E25BBF"/>
    <w:rsid w:val="00E30522"/>
    <w:rsid w:val="00E31AEF"/>
    <w:rsid w:val="00E327E9"/>
    <w:rsid w:val="00E34D87"/>
    <w:rsid w:val="00E361C3"/>
    <w:rsid w:val="00E372E8"/>
    <w:rsid w:val="00E46321"/>
    <w:rsid w:val="00E464D7"/>
    <w:rsid w:val="00E46CF2"/>
    <w:rsid w:val="00E46E17"/>
    <w:rsid w:val="00E50AF8"/>
    <w:rsid w:val="00E5229F"/>
    <w:rsid w:val="00E52C46"/>
    <w:rsid w:val="00E5625F"/>
    <w:rsid w:val="00E5696D"/>
    <w:rsid w:val="00E66FBF"/>
    <w:rsid w:val="00E6787D"/>
    <w:rsid w:val="00E7284D"/>
    <w:rsid w:val="00E760CD"/>
    <w:rsid w:val="00E76579"/>
    <w:rsid w:val="00E76A77"/>
    <w:rsid w:val="00E83461"/>
    <w:rsid w:val="00E8620E"/>
    <w:rsid w:val="00E86926"/>
    <w:rsid w:val="00E90F81"/>
    <w:rsid w:val="00E95795"/>
    <w:rsid w:val="00E96289"/>
    <w:rsid w:val="00E96C59"/>
    <w:rsid w:val="00EA0F01"/>
    <w:rsid w:val="00EA1EAE"/>
    <w:rsid w:val="00EA37B5"/>
    <w:rsid w:val="00EA7D3C"/>
    <w:rsid w:val="00EA7FD1"/>
    <w:rsid w:val="00EB6B34"/>
    <w:rsid w:val="00EB6C41"/>
    <w:rsid w:val="00EB78BF"/>
    <w:rsid w:val="00EB7E4F"/>
    <w:rsid w:val="00EC0E88"/>
    <w:rsid w:val="00EC14D0"/>
    <w:rsid w:val="00EC2FED"/>
    <w:rsid w:val="00EC333A"/>
    <w:rsid w:val="00EC43C5"/>
    <w:rsid w:val="00ED2D43"/>
    <w:rsid w:val="00ED4036"/>
    <w:rsid w:val="00ED477C"/>
    <w:rsid w:val="00ED6B22"/>
    <w:rsid w:val="00EE5237"/>
    <w:rsid w:val="00EE6F5B"/>
    <w:rsid w:val="00EE7037"/>
    <w:rsid w:val="00EF0C11"/>
    <w:rsid w:val="00EF1EBF"/>
    <w:rsid w:val="00EF24B3"/>
    <w:rsid w:val="00EF39D1"/>
    <w:rsid w:val="00EF4010"/>
    <w:rsid w:val="00EF78E7"/>
    <w:rsid w:val="00F0385B"/>
    <w:rsid w:val="00F05699"/>
    <w:rsid w:val="00F056AE"/>
    <w:rsid w:val="00F10D59"/>
    <w:rsid w:val="00F11774"/>
    <w:rsid w:val="00F117C8"/>
    <w:rsid w:val="00F11DDB"/>
    <w:rsid w:val="00F13533"/>
    <w:rsid w:val="00F16B43"/>
    <w:rsid w:val="00F2307E"/>
    <w:rsid w:val="00F25135"/>
    <w:rsid w:val="00F25AD7"/>
    <w:rsid w:val="00F2691C"/>
    <w:rsid w:val="00F274DE"/>
    <w:rsid w:val="00F27F07"/>
    <w:rsid w:val="00F31BD1"/>
    <w:rsid w:val="00F31D73"/>
    <w:rsid w:val="00F32A13"/>
    <w:rsid w:val="00F32A1B"/>
    <w:rsid w:val="00F33341"/>
    <w:rsid w:val="00F36560"/>
    <w:rsid w:val="00F37CCB"/>
    <w:rsid w:val="00F40FCC"/>
    <w:rsid w:val="00F45091"/>
    <w:rsid w:val="00F45362"/>
    <w:rsid w:val="00F51254"/>
    <w:rsid w:val="00F52373"/>
    <w:rsid w:val="00F530C4"/>
    <w:rsid w:val="00F53DC8"/>
    <w:rsid w:val="00F554A3"/>
    <w:rsid w:val="00F568DC"/>
    <w:rsid w:val="00F62C08"/>
    <w:rsid w:val="00F631D9"/>
    <w:rsid w:val="00F63A4D"/>
    <w:rsid w:val="00F6406A"/>
    <w:rsid w:val="00F65D05"/>
    <w:rsid w:val="00F66469"/>
    <w:rsid w:val="00F6758F"/>
    <w:rsid w:val="00F72620"/>
    <w:rsid w:val="00F75208"/>
    <w:rsid w:val="00F75836"/>
    <w:rsid w:val="00F77C80"/>
    <w:rsid w:val="00F77D37"/>
    <w:rsid w:val="00F8002C"/>
    <w:rsid w:val="00F80311"/>
    <w:rsid w:val="00F80D7F"/>
    <w:rsid w:val="00F82CFB"/>
    <w:rsid w:val="00F84DD5"/>
    <w:rsid w:val="00F8606D"/>
    <w:rsid w:val="00F9141A"/>
    <w:rsid w:val="00F91B89"/>
    <w:rsid w:val="00F94783"/>
    <w:rsid w:val="00F96CF3"/>
    <w:rsid w:val="00F97FC6"/>
    <w:rsid w:val="00FA17F3"/>
    <w:rsid w:val="00FA4265"/>
    <w:rsid w:val="00FA535E"/>
    <w:rsid w:val="00FA703D"/>
    <w:rsid w:val="00FA7A2D"/>
    <w:rsid w:val="00FB2815"/>
    <w:rsid w:val="00FB3CD3"/>
    <w:rsid w:val="00FC0369"/>
    <w:rsid w:val="00FC0420"/>
    <w:rsid w:val="00FC2B6A"/>
    <w:rsid w:val="00FC2E64"/>
    <w:rsid w:val="00FC422B"/>
    <w:rsid w:val="00FC59D2"/>
    <w:rsid w:val="00FC61E2"/>
    <w:rsid w:val="00FC6D5D"/>
    <w:rsid w:val="00FC6E8F"/>
    <w:rsid w:val="00FD1E3F"/>
    <w:rsid w:val="00FD2DFF"/>
    <w:rsid w:val="00FD3B38"/>
    <w:rsid w:val="00FD41BF"/>
    <w:rsid w:val="00FD52EA"/>
    <w:rsid w:val="00FE19D2"/>
    <w:rsid w:val="00FE215B"/>
    <w:rsid w:val="00FE5A94"/>
    <w:rsid w:val="00FE78A1"/>
    <w:rsid w:val="00FF11E9"/>
    <w:rsid w:val="00FF16DA"/>
    <w:rsid w:val="00FF4333"/>
    <w:rsid w:val="00FF499E"/>
    <w:rsid w:val="00FF5907"/>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9DC7"/>
  <w15:chartTrackingRefBased/>
  <w15:docId w15:val="{AECB3B75-7259-0A4B-8402-783E8517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EB"/>
    <w:pPr>
      <w:spacing w:after="240"/>
    </w:pPr>
    <w:rPr>
      <w:sz w:val="20"/>
      <w:szCs w:val="20"/>
    </w:rPr>
  </w:style>
  <w:style w:type="paragraph" w:styleId="Heading1">
    <w:name w:val="heading 1"/>
    <w:basedOn w:val="Normal"/>
    <w:next w:val="Normal"/>
    <w:link w:val="Heading1Char"/>
    <w:uiPriority w:val="9"/>
    <w:qFormat/>
    <w:rsid w:val="004B675B"/>
    <w:pPr>
      <w:keepNext/>
      <w:keepLines/>
      <w:numPr>
        <w:numId w:val="1"/>
      </w:numPr>
      <w:spacing w:line="259" w:lineRule="auto"/>
      <w:outlineLvl w:val="0"/>
    </w:pPr>
    <w:rPr>
      <w:rFonts w:asciiTheme="majorHAnsi" w:eastAsiaTheme="majorEastAsia" w:hAnsiTheme="majorHAnsi" w:cstheme="majorBidi"/>
      <w:b/>
      <w:sz w:val="24"/>
      <w:szCs w:val="24"/>
      <w:lang w:val="en-GB"/>
    </w:rPr>
  </w:style>
  <w:style w:type="paragraph" w:styleId="Heading2">
    <w:name w:val="heading 2"/>
    <w:basedOn w:val="Normal"/>
    <w:next w:val="Normal"/>
    <w:link w:val="Heading2Char"/>
    <w:uiPriority w:val="9"/>
    <w:unhideWhenUsed/>
    <w:qFormat/>
    <w:rsid w:val="009E2DF9"/>
    <w:pPr>
      <w:keepNext/>
      <w:keepLines/>
      <w:numPr>
        <w:ilvl w:val="1"/>
        <w:numId w:val="1"/>
      </w:numPr>
      <w:spacing w:before="40" w:line="259" w:lineRule="auto"/>
      <w:outlineLvl w:val="1"/>
    </w:pPr>
    <w:rPr>
      <w:rFonts w:asciiTheme="majorHAnsi" w:eastAsiaTheme="majorEastAsia" w:hAnsiTheme="majorHAnsi" w:cstheme="majorBidi"/>
      <w:b/>
      <w:szCs w:val="26"/>
      <w:lang w:val="en-GB"/>
    </w:rPr>
  </w:style>
  <w:style w:type="paragraph" w:styleId="Heading3">
    <w:name w:val="heading 3"/>
    <w:basedOn w:val="ListParagraph"/>
    <w:next w:val="Normal"/>
    <w:link w:val="Heading3Char"/>
    <w:uiPriority w:val="9"/>
    <w:unhideWhenUsed/>
    <w:qFormat/>
    <w:rsid w:val="00A9761E"/>
    <w:pPr>
      <w:numPr>
        <w:ilvl w:val="2"/>
        <w:numId w:val="1"/>
      </w:numPr>
      <w:spacing w:after="160" w:line="259" w:lineRule="auto"/>
      <w:outlineLvl w:val="2"/>
    </w:pPr>
    <w:rPr>
      <w:lang w:val="en-GB"/>
    </w:rPr>
  </w:style>
  <w:style w:type="paragraph" w:styleId="Heading4">
    <w:name w:val="heading 4"/>
    <w:basedOn w:val="Normal"/>
    <w:next w:val="Normal"/>
    <w:link w:val="Heading4Char"/>
    <w:uiPriority w:val="9"/>
    <w:unhideWhenUsed/>
    <w:qFormat/>
    <w:rsid w:val="00A9761E"/>
    <w:pPr>
      <w:keepNext/>
      <w:keepLines/>
      <w:numPr>
        <w:ilvl w:val="3"/>
        <w:numId w:val="1"/>
      </w:numPr>
      <w:spacing w:before="40" w:line="259"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DE"/>
    <w:pPr>
      <w:ind w:left="720"/>
      <w:contextualSpacing/>
    </w:pPr>
  </w:style>
  <w:style w:type="paragraph" w:styleId="Header">
    <w:name w:val="header"/>
    <w:basedOn w:val="Normal"/>
    <w:link w:val="HeaderChar"/>
    <w:uiPriority w:val="99"/>
    <w:unhideWhenUsed/>
    <w:rsid w:val="00DF3DA2"/>
    <w:pPr>
      <w:tabs>
        <w:tab w:val="center" w:pos="4513"/>
        <w:tab w:val="right" w:pos="9026"/>
      </w:tabs>
    </w:pPr>
  </w:style>
  <w:style w:type="character" w:customStyle="1" w:styleId="HeaderChar">
    <w:name w:val="Header Char"/>
    <w:basedOn w:val="DefaultParagraphFont"/>
    <w:link w:val="Header"/>
    <w:uiPriority w:val="99"/>
    <w:rsid w:val="00DF3DA2"/>
  </w:style>
  <w:style w:type="paragraph" w:styleId="Footer">
    <w:name w:val="footer"/>
    <w:basedOn w:val="Normal"/>
    <w:link w:val="FooterChar"/>
    <w:uiPriority w:val="99"/>
    <w:unhideWhenUsed/>
    <w:rsid w:val="00DF3DA2"/>
    <w:pPr>
      <w:tabs>
        <w:tab w:val="center" w:pos="4513"/>
        <w:tab w:val="right" w:pos="9026"/>
      </w:tabs>
    </w:pPr>
  </w:style>
  <w:style w:type="character" w:customStyle="1" w:styleId="FooterChar">
    <w:name w:val="Footer Char"/>
    <w:basedOn w:val="DefaultParagraphFont"/>
    <w:link w:val="Footer"/>
    <w:uiPriority w:val="99"/>
    <w:rsid w:val="00DF3DA2"/>
  </w:style>
  <w:style w:type="character" w:customStyle="1" w:styleId="Heading1Char">
    <w:name w:val="Heading 1 Char"/>
    <w:basedOn w:val="DefaultParagraphFont"/>
    <w:link w:val="Heading1"/>
    <w:uiPriority w:val="9"/>
    <w:rsid w:val="004B675B"/>
    <w:rPr>
      <w:rFonts w:asciiTheme="majorHAnsi" w:eastAsiaTheme="majorEastAsia" w:hAnsiTheme="majorHAnsi" w:cstheme="majorBidi"/>
      <w:b/>
      <w:lang w:val="en-GB"/>
    </w:rPr>
  </w:style>
  <w:style w:type="character" w:customStyle="1" w:styleId="Heading2Char">
    <w:name w:val="Heading 2 Char"/>
    <w:basedOn w:val="DefaultParagraphFont"/>
    <w:link w:val="Heading2"/>
    <w:uiPriority w:val="9"/>
    <w:rsid w:val="009E2DF9"/>
    <w:rPr>
      <w:rFonts w:asciiTheme="majorHAnsi" w:eastAsiaTheme="majorEastAsia" w:hAnsiTheme="majorHAnsi" w:cstheme="majorBidi"/>
      <w:b/>
      <w:sz w:val="20"/>
      <w:szCs w:val="26"/>
      <w:lang w:val="en-GB"/>
    </w:rPr>
  </w:style>
  <w:style w:type="character" w:customStyle="1" w:styleId="Heading3Char">
    <w:name w:val="Heading 3 Char"/>
    <w:basedOn w:val="DefaultParagraphFont"/>
    <w:link w:val="Heading3"/>
    <w:uiPriority w:val="9"/>
    <w:rsid w:val="00A9761E"/>
    <w:rPr>
      <w:sz w:val="20"/>
      <w:szCs w:val="20"/>
      <w:lang w:val="en-GB"/>
    </w:rPr>
  </w:style>
  <w:style w:type="character" w:customStyle="1" w:styleId="Heading4Char">
    <w:name w:val="Heading 4 Char"/>
    <w:basedOn w:val="DefaultParagraphFont"/>
    <w:link w:val="Heading4"/>
    <w:uiPriority w:val="9"/>
    <w:rsid w:val="00A9761E"/>
    <w:rPr>
      <w:rFonts w:asciiTheme="majorHAnsi" w:eastAsiaTheme="majorEastAsia" w:hAnsiTheme="majorHAnsi" w:cstheme="majorBidi"/>
      <w:i/>
      <w:iCs/>
      <w:color w:val="2F5496" w:themeColor="accent1" w:themeShade="BF"/>
      <w:sz w:val="20"/>
      <w:szCs w:val="20"/>
      <w:lang w:val="en-GB"/>
    </w:rPr>
  </w:style>
  <w:style w:type="character" w:styleId="CommentReference">
    <w:name w:val="annotation reference"/>
    <w:basedOn w:val="DefaultParagraphFont"/>
    <w:uiPriority w:val="99"/>
    <w:semiHidden/>
    <w:unhideWhenUsed/>
    <w:rsid w:val="00420F13"/>
    <w:rPr>
      <w:sz w:val="16"/>
      <w:szCs w:val="16"/>
    </w:rPr>
  </w:style>
  <w:style w:type="paragraph" w:styleId="CommentText">
    <w:name w:val="annotation text"/>
    <w:basedOn w:val="Normal"/>
    <w:link w:val="CommentTextChar"/>
    <w:uiPriority w:val="99"/>
    <w:unhideWhenUsed/>
    <w:rsid w:val="00420F13"/>
  </w:style>
  <w:style w:type="character" w:customStyle="1" w:styleId="CommentTextChar">
    <w:name w:val="Comment Text Char"/>
    <w:basedOn w:val="DefaultParagraphFont"/>
    <w:link w:val="CommentText"/>
    <w:uiPriority w:val="99"/>
    <w:rsid w:val="00420F13"/>
    <w:rPr>
      <w:sz w:val="20"/>
      <w:szCs w:val="20"/>
    </w:rPr>
  </w:style>
  <w:style w:type="paragraph" w:styleId="CommentSubject">
    <w:name w:val="annotation subject"/>
    <w:basedOn w:val="CommentText"/>
    <w:next w:val="CommentText"/>
    <w:link w:val="CommentSubjectChar"/>
    <w:uiPriority w:val="99"/>
    <w:semiHidden/>
    <w:unhideWhenUsed/>
    <w:rsid w:val="00420F13"/>
    <w:rPr>
      <w:b/>
      <w:bCs/>
    </w:rPr>
  </w:style>
  <w:style w:type="character" w:customStyle="1" w:styleId="CommentSubjectChar">
    <w:name w:val="Comment Subject Char"/>
    <w:basedOn w:val="CommentTextChar"/>
    <w:link w:val="CommentSubject"/>
    <w:uiPriority w:val="99"/>
    <w:semiHidden/>
    <w:rsid w:val="00420F13"/>
    <w:rPr>
      <w:b/>
      <w:bCs/>
      <w:sz w:val="20"/>
      <w:szCs w:val="20"/>
    </w:rPr>
  </w:style>
  <w:style w:type="paragraph" w:customStyle="1" w:styleId="RelatedDocuments">
    <w:name w:val="Related Documents"/>
    <w:qFormat/>
    <w:rsid w:val="00902AD2"/>
    <w:pPr>
      <w:numPr>
        <w:numId w:val="2"/>
      </w:numPr>
      <w:spacing w:after="160" w:line="259" w:lineRule="auto"/>
      <w:ind w:left="1276" w:hanging="425"/>
    </w:pPr>
    <w:rPr>
      <w:sz w:val="20"/>
      <w:szCs w:val="20"/>
      <w:lang w:val="en-GB"/>
    </w:rPr>
  </w:style>
  <w:style w:type="character" w:styleId="Hyperlink">
    <w:name w:val="Hyperlink"/>
    <w:basedOn w:val="DefaultParagraphFont"/>
    <w:uiPriority w:val="99"/>
    <w:unhideWhenUsed/>
    <w:rsid w:val="00C047C3"/>
    <w:rPr>
      <w:color w:val="0563C1" w:themeColor="hyperlink"/>
      <w:u w:val="single"/>
    </w:rPr>
  </w:style>
  <w:style w:type="character" w:styleId="UnresolvedMention">
    <w:name w:val="Unresolved Mention"/>
    <w:basedOn w:val="DefaultParagraphFont"/>
    <w:uiPriority w:val="99"/>
    <w:unhideWhenUsed/>
    <w:rsid w:val="00C047C3"/>
    <w:rPr>
      <w:color w:val="605E5C"/>
      <w:shd w:val="clear" w:color="auto" w:fill="E1DFDD"/>
    </w:rPr>
  </w:style>
  <w:style w:type="character" w:styleId="FollowedHyperlink">
    <w:name w:val="FollowedHyperlink"/>
    <w:basedOn w:val="DefaultParagraphFont"/>
    <w:uiPriority w:val="99"/>
    <w:semiHidden/>
    <w:unhideWhenUsed/>
    <w:rsid w:val="00D9304F"/>
    <w:rPr>
      <w:color w:val="954F72" w:themeColor="followedHyperlink"/>
      <w:u w:val="single"/>
    </w:rPr>
  </w:style>
  <w:style w:type="paragraph" w:styleId="TOCHeading">
    <w:name w:val="TOC Heading"/>
    <w:basedOn w:val="Heading1"/>
    <w:next w:val="Normal"/>
    <w:uiPriority w:val="39"/>
    <w:unhideWhenUsed/>
    <w:qFormat/>
    <w:rsid w:val="00523DE3"/>
    <w:pPr>
      <w:numPr>
        <w:numId w:val="0"/>
      </w:numPr>
      <w:spacing w:before="240" w:after="0"/>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523DE3"/>
    <w:pPr>
      <w:spacing w:after="100"/>
    </w:pPr>
  </w:style>
  <w:style w:type="paragraph" w:styleId="TOC2">
    <w:name w:val="toc 2"/>
    <w:basedOn w:val="Normal"/>
    <w:next w:val="Normal"/>
    <w:autoRedefine/>
    <w:uiPriority w:val="39"/>
    <w:unhideWhenUsed/>
    <w:rsid w:val="00523DE3"/>
    <w:pPr>
      <w:spacing w:after="100"/>
      <w:ind w:left="200"/>
    </w:pPr>
  </w:style>
  <w:style w:type="paragraph" w:styleId="HTMLPreformatted">
    <w:name w:val="HTML Preformatted"/>
    <w:basedOn w:val="Normal"/>
    <w:link w:val="HTMLPreformattedChar"/>
    <w:uiPriority w:val="99"/>
    <w:semiHidden/>
    <w:unhideWhenUsed/>
    <w:rsid w:val="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2E0FDF"/>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2E0FDF"/>
    <w:pPr>
      <w:spacing w:before="100" w:beforeAutospacing="1" w:after="100" w:afterAutospacing="1"/>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CC10E7"/>
    <w:rPr>
      <w:sz w:val="20"/>
      <w:szCs w:val="20"/>
    </w:rPr>
  </w:style>
  <w:style w:type="character" w:styleId="Mention">
    <w:name w:val="Mention"/>
    <w:basedOn w:val="DefaultParagraphFont"/>
    <w:uiPriority w:val="99"/>
    <w:unhideWhenUsed/>
    <w:rsid w:val="009F66F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11">
      <w:bodyDiv w:val="1"/>
      <w:marLeft w:val="0"/>
      <w:marRight w:val="0"/>
      <w:marTop w:val="0"/>
      <w:marBottom w:val="0"/>
      <w:divBdr>
        <w:top w:val="none" w:sz="0" w:space="0" w:color="auto"/>
        <w:left w:val="none" w:sz="0" w:space="0" w:color="auto"/>
        <w:bottom w:val="none" w:sz="0" w:space="0" w:color="auto"/>
        <w:right w:val="none" w:sz="0" w:space="0" w:color="auto"/>
      </w:divBdr>
    </w:div>
    <w:div w:id="18313809">
      <w:bodyDiv w:val="1"/>
      <w:marLeft w:val="0"/>
      <w:marRight w:val="0"/>
      <w:marTop w:val="0"/>
      <w:marBottom w:val="0"/>
      <w:divBdr>
        <w:top w:val="none" w:sz="0" w:space="0" w:color="auto"/>
        <w:left w:val="none" w:sz="0" w:space="0" w:color="auto"/>
        <w:bottom w:val="none" w:sz="0" w:space="0" w:color="auto"/>
        <w:right w:val="none" w:sz="0" w:space="0" w:color="auto"/>
      </w:divBdr>
    </w:div>
    <w:div w:id="24839834">
      <w:bodyDiv w:val="1"/>
      <w:marLeft w:val="0"/>
      <w:marRight w:val="0"/>
      <w:marTop w:val="0"/>
      <w:marBottom w:val="0"/>
      <w:divBdr>
        <w:top w:val="none" w:sz="0" w:space="0" w:color="auto"/>
        <w:left w:val="none" w:sz="0" w:space="0" w:color="auto"/>
        <w:bottom w:val="none" w:sz="0" w:space="0" w:color="auto"/>
        <w:right w:val="none" w:sz="0" w:space="0" w:color="auto"/>
      </w:divBdr>
      <w:divsChild>
        <w:div w:id="893078894">
          <w:marLeft w:val="0"/>
          <w:marRight w:val="0"/>
          <w:marTop w:val="0"/>
          <w:marBottom w:val="0"/>
          <w:divBdr>
            <w:top w:val="none" w:sz="0" w:space="0" w:color="auto"/>
            <w:left w:val="none" w:sz="0" w:space="0" w:color="auto"/>
            <w:bottom w:val="none" w:sz="0" w:space="0" w:color="auto"/>
            <w:right w:val="none" w:sz="0" w:space="0" w:color="auto"/>
          </w:divBdr>
          <w:divsChild>
            <w:div w:id="1701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23">
      <w:bodyDiv w:val="1"/>
      <w:marLeft w:val="0"/>
      <w:marRight w:val="0"/>
      <w:marTop w:val="0"/>
      <w:marBottom w:val="0"/>
      <w:divBdr>
        <w:top w:val="none" w:sz="0" w:space="0" w:color="auto"/>
        <w:left w:val="none" w:sz="0" w:space="0" w:color="auto"/>
        <w:bottom w:val="none" w:sz="0" w:space="0" w:color="auto"/>
        <w:right w:val="none" w:sz="0" w:space="0" w:color="auto"/>
      </w:divBdr>
    </w:div>
    <w:div w:id="41831727">
      <w:bodyDiv w:val="1"/>
      <w:marLeft w:val="0"/>
      <w:marRight w:val="0"/>
      <w:marTop w:val="0"/>
      <w:marBottom w:val="0"/>
      <w:divBdr>
        <w:top w:val="none" w:sz="0" w:space="0" w:color="auto"/>
        <w:left w:val="none" w:sz="0" w:space="0" w:color="auto"/>
        <w:bottom w:val="none" w:sz="0" w:space="0" w:color="auto"/>
        <w:right w:val="none" w:sz="0" w:space="0" w:color="auto"/>
      </w:divBdr>
    </w:div>
    <w:div w:id="51471008">
      <w:bodyDiv w:val="1"/>
      <w:marLeft w:val="0"/>
      <w:marRight w:val="0"/>
      <w:marTop w:val="0"/>
      <w:marBottom w:val="0"/>
      <w:divBdr>
        <w:top w:val="none" w:sz="0" w:space="0" w:color="auto"/>
        <w:left w:val="none" w:sz="0" w:space="0" w:color="auto"/>
        <w:bottom w:val="none" w:sz="0" w:space="0" w:color="auto"/>
        <w:right w:val="none" w:sz="0" w:space="0" w:color="auto"/>
      </w:divBdr>
    </w:div>
    <w:div w:id="87888881">
      <w:bodyDiv w:val="1"/>
      <w:marLeft w:val="0"/>
      <w:marRight w:val="0"/>
      <w:marTop w:val="0"/>
      <w:marBottom w:val="0"/>
      <w:divBdr>
        <w:top w:val="none" w:sz="0" w:space="0" w:color="auto"/>
        <w:left w:val="none" w:sz="0" w:space="0" w:color="auto"/>
        <w:bottom w:val="none" w:sz="0" w:space="0" w:color="auto"/>
        <w:right w:val="none" w:sz="0" w:space="0" w:color="auto"/>
      </w:divBdr>
    </w:div>
    <w:div w:id="149755933">
      <w:bodyDiv w:val="1"/>
      <w:marLeft w:val="0"/>
      <w:marRight w:val="0"/>
      <w:marTop w:val="0"/>
      <w:marBottom w:val="0"/>
      <w:divBdr>
        <w:top w:val="none" w:sz="0" w:space="0" w:color="auto"/>
        <w:left w:val="none" w:sz="0" w:space="0" w:color="auto"/>
        <w:bottom w:val="none" w:sz="0" w:space="0" w:color="auto"/>
        <w:right w:val="none" w:sz="0" w:space="0" w:color="auto"/>
      </w:divBdr>
      <w:divsChild>
        <w:div w:id="667514602">
          <w:marLeft w:val="0"/>
          <w:marRight w:val="0"/>
          <w:marTop w:val="0"/>
          <w:marBottom w:val="0"/>
          <w:divBdr>
            <w:top w:val="none" w:sz="0" w:space="0" w:color="auto"/>
            <w:left w:val="none" w:sz="0" w:space="0" w:color="auto"/>
            <w:bottom w:val="none" w:sz="0" w:space="0" w:color="auto"/>
            <w:right w:val="none" w:sz="0" w:space="0" w:color="auto"/>
          </w:divBdr>
          <w:divsChild>
            <w:div w:id="14549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80">
      <w:bodyDiv w:val="1"/>
      <w:marLeft w:val="0"/>
      <w:marRight w:val="0"/>
      <w:marTop w:val="0"/>
      <w:marBottom w:val="0"/>
      <w:divBdr>
        <w:top w:val="none" w:sz="0" w:space="0" w:color="auto"/>
        <w:left w:val="none" w:sz="0" w:space="0" w:color="auto"/>
        <w:bottom w:val="none" w:sz="0" w:space="0" w:color="auto"/>
        <w:right w:val="none" w:sz="0" w:space="0" w:color="auto"/>
      </w:divBdr>
    </w:div>
    <w:div w:id="230583034">
      <w:bodyDiv w:val="1"/>
      <w:marLeft w:val="0"/>
      <w:marRight w:val="0"/>
      <w:marTop w:val="0"/>
      <w:marBottom w:val="0"/>
      <w:divBdr>
        <w:top w:val="none" w:sz="0" w:space="0" w:color="auto"/>
        <w:left w:val="none" w:sz="0" w:space="0" w:color="auto"/>
        <w:bottom w:val="none" w:sz="0" w:space="0" w:color="auto"/>
        <w:right w:val="none" w:sz="0" w:space="0" w:color="auto"/>
      </w:divBdr>
    </w:div>
    <w:div w:id="247737878">
      <w:bodyDiv w:val="1"/>
      <w:marLeft w:val="0"/>
      <w:marRight w:val="0"/>
      <w:marTop w:val="0"/>
      <w:marBottom w:val="0"/>
      <w:divBdr>
        <w:top w:val="none" w:sz="0" w:space="0" w:color="auto"/>
        <w:left w:val="none" w:sz="0" w:space="0" w:color="auto"/>
        <w:bottom w:val="none" w:sz="0" w:space="0" w:color="auto"/>
        <w:right w:val="none" w:sz="0" w:space="0" w:color="auto"/>
      </w:divBdr>
      <w:divsChild>
        <w:div w:id="1615019012">
          <w:marLeft w:val="0"/>
          <w:marRight w:val="0"/>
          <w:marTop w:val="0"/>
          <w:marBottom w:val="0"/>
          <w:divBdr>
            <w:top w:val="none" w:sz="0" w:space="0" w:color="auto"/>
            <w:left w:val="none" w:sz="0" w:space="0" w:color="auto"/>
            <w:bottom w:val="none" w:sz="0" w:space="0" w:color="auto"/>
            <w:right w:val="none" w:sz="0" w:space="0" w:color="auto"/>
          </w:divBdr>
          <w:divsChild>
            <w:div w:id="1818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475">
      <w:bodyDiv w:val="1"/>
      <w:marLeft w:val="0"/>
      <w:marRight w:val="0"/>
      <w:marTop w:val="0"/>
      <w:marBottom w:val="0"/>
      <w:divBdr>
        <w:top w:val="none" w:sz="0" w:space="0" w:color="auto"/>
        <w:left w:val="none" w:sz="0" w:space="0" w:color="auto"/>
        <w:bottom w:val="none" w:sz="0" w:space="0" w:color="auto"/>
        <w:right w:val="none" w:sz="0" w:space="0" w:color="auto"/>
      </w:divBdr>
      <w:divsChild>
        <w:div w:id="1812136750">
          <w:marLeft w:val="0"/>
          <w:marRight w:val="0"/>
          <w:marTop w:val="0"/>
          <w:marBottom w:val="0"/>
          <w:divBdr>
            <w:top w:val="none" w:sz="0" w:space="0" w:color="auto"/>
            <w:left w:val="none" w:sz="0" w:space="0" w:color="auto"/>
            <w:bottom w:val="none" w:sz="0" w:space="0" w:color="auto"/>
            <w:right w:val="none" w:sz="0" w:space="0" w:color="auto"/>
          </w:divBdr>
          <w:divsChild>
            <w:div w:id="488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8263">
      <w:bodyDiv w:val="1"/>
      <w:marLeft w:val="0"/>
      <w:marRight w:val="0"/>
      <w:marTop w:val="0"/>
      <w:marBottom w:val="0"/>
      <w:divBdr>
        <w:top w:val="none" w:sz="0" w:space="0" w:color="auto"/>
        <w:left w:val="none" w:sz="0" w:space="0" w:color="auto"/>
        <w:bottom w:val="none" w:sz="0" w:space="0" w:color="auto"/>
        <w:right w:val="none" w:sz="0" w:space="0" w:color="auto"/>
      </w:divBdr>
      <w:divsChild>
        <w:div w:id="66654840">
          <w:marLeft w:val="0"/>
          <w:marRight w:val="0"/>
          <w:marTop w:val="0"/>
          <w:marBottom w:val="0"/>
          <w:divBdr>
            <w:top w:val="none" w:sz="0" w:space="0" w:color="auto"/>
            <w:left w:val="none" w:sz="0" w:space="0" w:color="auto"/>
            <w:bottom w:val="none" w:sz="0" w:space="0" w:color="auto"/>
            <w:right w:val="none" w:sz="0" w:space="0" w:color="auto"/>
          </w:divBdr>
          <w:divsChild>
            <w:div w:id="16568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219">
      <w:bodyDiv w:val="1"/>
      <w:marLeft w:val="0"/>
      <w:marRight w:val="0"/>
      <w:marTop w:val="0"/>
      <w:marBottom w:val="0"/>
      <w:divBdr>
        <w:top w:val="none" w:sz="0" w:space="0" w:color="auto"/>
        <w:left w:val="none" w:sz="0" w:space="0" w:color="auto"/>
        <w:bottom w:val="none" w:sz="0" w:space="0" w:color="auto"/>
        <w:right w:val="none" w:sz="0" w:space="0" w:color="auto"/>
      </w:divBdr>
    </w:div>
    <w:div w:id="352852585">
      <w:bodyDiv w:val="1"/>
      <w:marLeft w:val="0"/>
      <w:marRight w:val="0"/>
      <w:marTop w:val="0"/>
      <w:marBottom w:val="0"/>
      <w:divBdr>
        <w:top w:val="none" w:sz="0" w:space="0" w:color="auto"/>
        <w:left w:val="none" w:sz="0" w:space="0" w:color="auto"/>
        <w:bottom w:val="none" w:sz="0" w:space="0" w:color="auto"/>
        <w:right w:val="none" w:sz="0" w:space="0" w:color="auto"/>
      </w:divBdr>
    </w:div>
    <w:div w:id="375785618">
      <w:bodyDiv w:val="1"/>
      <w:marLeft w:val="0"/>
      <w:marRight w:val="0"/>
      <w:marTop w:val="0"/>
      <w:marBottom w:val="0"/>
      <w:divBdr>
        <w:top w:val="none" w:sz="0" w:space="0" w:color="auto"/>
        <w:left w:val="none" w:sz="0" w:space="0" w:color="auto"/>
        <w:bottom w:val="none" w:sz="0" w:space="0" w:color="auto"/>
        <w:right w:val="none" w:sz="0" w:space="0" w:color="auto"/>
      </w:divBdr>
    </w:div>
    <w:div w:id="397632655">
      <w:bodyDiv w:val="1"/>
      <w:marLeft w:val="0"/>
      <w:marRight w:val="0"/>
      <w:marTop w:val="0"/>
      <w:marBottom w:val="0"/>
      <w:divBdr>
        <w:top w:val="none" w:sz="0" w:space="0" w:color="auto"/>
        <w:left w:val="none" w:sz="0" w:space="0" w:color="auto"/>
        <w:bottom w:val="none" w:sz="0" w:space="0" w:color="auto"/>
        <w:right w:val="none" w:sz="0" w:space="0" w:color="auto"/>
      </w:divBdr>
    </w:div>
    <w:div w:id="446972609">
      <w:bodyDiv w:val="1"/>
      <w:marLeft w:val="0"/>
      <w:marRight w:val="0"/>
      <w:marTop w:val="0"/>
      <w:marBottom w:val="0"/>
      <w:divBdr>
        <w:top w:val="none" w:sz="0" w:space="0" w:color="auto"/>
        <w:left w:val="none" w:sz="0" w:space="0" w:color="auto"/>
        <w:bottom w:val="none" w:sz="0" w:space="0" w:color="auto"/>
        <w:right w:val="none" w:sz="0" w:space="0" w:color="auto"/>
      </w:divBdr>
      <w:divsChild>
        <w:div w:id="1849323598">
          <w:marLeft w:val="0"/>
          <w:marRight w:val="0"/>
          <w:marTop w:val="0"/>
          <w:marBottom w:val="0"/>
          <w:divBdr>
            <w:top w:val="none" w:sz="0" w:space="0" w:color="auto"/>
            <w:left w:val="none" w:sz="0" w:space="0" w:color="auto"/>
            <w:bottom w:val="none" w:sz="0" w:space="0" w:color="auto"/>
            <w:right w:val="none" w:sz="0" w:space="0" w:color="auto"/>
          </w:divBdr>
          <w:divsChild>
            <w:div w:id="19352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783">
      <w:bodyDiv w:val="1"/>
      <w:marLeft w:val="0"/>
      <w:marRight w:val="0"/>
      <w:marTop w:val="0"/>
      <w:marBottom w:val="0"/>
      <w:divBdr>
        <w:top w:val="none" w:sz="0" w:space="0" w:color="auto"/>
        <w:left w:val="none" w:sz="0" w:space="0" w:color="auto"/>
        <w:bottom w:val="none" w:sz="0" w:space="0" w:color="auto"/>
        <w:right w:val="none" w:sz="0" w:space="0" w:color="auto"/>
      </w:divBdr>
    </w:div>
    <w:div w:id="583223928">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601762096">
      <w:bodyDiv w:val="1"/>
      <w:marLeft w:val="0"/>
      <w:marRight w:val="0"/>
      <w:marTop w:val="0"/>
      <w:marBottom w:val="0"/>
      <w:divBdr>
        <w:top w:val="none" w:sz="0" w:space="0" w:color="auto"/>
        <w:left w:val="none" w:sz="0" w:space="0" w:color="auto"/>
        <w:bottom w:val="none" w:sz="0" w:space="0" w:color="auto"/>
        <w:right w:val="none" w:sz="0" w:space="0" w:color="auto"/>
      </w:divBdr>
    </w:div>
    <w:div w:id="638925391">
      <w:bodyDiv w:val="1"/>
      <w:marLeft w:val="0"/>
      <w:marRight w:val="0"/>
      <w:marTop w:val="0"/>
      <w:marBottom w:val="0"/>
      <w:divBdr>
        <w:top w:val="none" w:sz="0" w:space="0" w:color="auto"/>
        <w:left w:val="none" w:sz="0" w:space="0" w:color="auto"/>
        <w:bottom w:val="none" w:sz="0" w:space="0" w:color="auto"/>
        <w:right w:val="none" w:sz="0" w:space="0" w:color="auto"/>
      </w:divBdr>
    </w:div>
    <w:div w:id="646009904">
      <w:bodyDiv w:val="1"/>
      <w:marLeft w:val="0"/>
      <w:marRight w:val="0"/>
      <w:marTop w:val="0"/>
      <w:marBottom w:val="0"/>
      <w:divBdr>
        <w:top w:val="none" w:sz="0" w:space="0" w:color="auto"/>
        <w:left w:val="none" w:sz="0" w:space="0" w:color="auto"/>
        <w:bottom w:val="none" w:sz="0" w:space="0" w:color="auto"/>
        <w:right w:val="none" w:sz="0" w:space="0" w:color="auto"/>
      </w:divBdr>
    </w:div>
    <w:div w:id="675693564">
      <w:bodyDiv w:val="1"/>
      <w:marLeft w:val="0"/>
      <w:marRight w:val="0"/>
      <w:marTop w:val="0"/>
      <w:marBottom w:val="0"/>
      <w:divBdr>
        <w:top w:val="none" w:sz="0" w:space="0" w:color="auto"/>
        <w:left w:val="none" w:sz="0" w:space="0" w:color="auto"/>
        <w:bottom w:val="none" w:sz="0" w:space="0" w:color="auto"/>
        <w:right w:val="none" w:sz="0" w:space="0" w:color="auto"/>
      </w:divBdr>
      <w:divsChild>
        <w:div w:id="152650274">
          <w:marLeft w:val="0"/>
          <w:marRight w:val="0"/>
          <w:marTop w:val="0"/>
          <w:marBottom w:val="0"/>
          <w:divBdr>
            <w:top w:val="none" w:sz="0" w:space="0" w:color="auto"/>
            <w:left w:val="none" w:sz="0" w:space="0" w:color="auto"/>
            <w:bottom w:val="none" w:sz="0" w:space="0" w:color="auto"/>
            <w:right w:val="none" w:sz="0" w:space="0" w:color="auto"/>
          </w:divBdr>
          <w:divsChild>
            <w:div w:id="2009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59">
      <w:bodyDiv w:val="1"/>
      <w:marLeft w:val="0"/>
      <w:marRight w:val="0"/>
      <w:marTop w:val="0"/>
      <w:marBottom w:val="0"/>
      <w:divBdr>
        <w:top w:val="none" w:sz="0" w:space="0" w:color="auto"/>
        <w:left w:val="none" w:sz="0" w:space="0" w:color="auto"/>
        <w:bottom w:val="none" w:sz="0" w:space="0" w:color="auto"/>
        <w:right w:val="none" w:sz="0" w:space="0" w:color="auto"/>
      </w:divBdr>
    </w:div>
    <w:div w:id="708726921">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4">
          <w:marLeft w:val="0"/>
          <w:marRight w:val="0"/>
          <w:marTop w:val="0"/>
          <w:marBottom w:val="0"/>
          <w:divBdr>
            <w:top w:val="none" w:sz="0" w:space="0" w:color="auto"/>
            <w:left w:val="none" w:sz="0" w:space="0" w:color="auto"/>
            <w:bottom w:val="none" w:sz="0" w:space="0" w:color="auto"/>
            <w:right w:val="none" w:sz="0" w:space="0" w:color="auto"/>
          </w:divBdr>
          <w:divsChild>
            <w:div w:id="7015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718">
      <w:bodyDiv w:val="1"/>
      <w:marLeft w:val="0"/>
      <w:marRight w:val="0"/>
      <w:marTop w:val="0"/>
      <w:marBottom w:val="0"/>
      <w:divBdr>
        <w:top w:val="none" w:sz="0" w:space="0" w:color="auto"/>
        <w:left w:val="none" w:sz="0" w:space="0" w:color="auto"/>
        <w:bottom w:val="none" w:sz="0" w:space="0" w:color="auto"/>
        <w:right w:val="none" w:sz="0" w:space="0" w:color="auto"/>
      </w:divBdr>
    </w:div>
    <w:div w:id="798188241">
      <w:bodyDiv w:val="1"/>
      <w:marLeft w:val="0"/>
      <w:marRight w:val="0"/>
      <w:marTop w:val="0"/>
      <w:marBottom w:val="0"/>
      <w:divBdr>
        <w:top w:val="none" w:sz="0" w:space="0" w:color="auto"/>
        <w:left w:val="none" w:sz="0" w:space="0" w:color="auto"/>
        <w:bottom w:val="none" w:sz="0" w:space="0" w:color="auto"/>
        <w:right w:val="none" w:sz="0" w:space="0" w:color="auto"/>
      </w:divBdr>
    </w:div>
    <w:div w:id="856651374">
      <w:bodyDiv w:val="1"/>
      <w:marLeft w:val="0"/>
      <w:marRight w:val="0"/>
      <w:marTop w:val="0"/>
      <w:marBottom w:val="0"/>
      <w:divBdr>
        <w:top w:val="none" w:sz="0" w:space="0" w:color="auto"/>
        <w:left w:val="none" w:sz="0" w:space="0" w:color="auto"/>
        <w:bottom w:val="none" w:sz="0" w:space="0" w:color="auto"/>
        <w:right w:val="none" w:sz="0" w:space="0" w:color="auto"/>
      </w:divBdr>
      <w:divsChild>
        <w:div w:id="1293633709">
          <w:marLeft w:val="0"/>
          <w:marRight w:val="0"/>
          <w:marTop w:val="0"/>
          <w:marBottom w:val="0"/>
          <w:divBdr>
            <w:top w:val="none" w:sz="0" w:space="0" w:color="auto"/>
            <w:left w:val="none" w:sz="0" w:space="0" w:color="auto"/>
            <w:bottom w:val="none" w:sz="0" w:space="0" w:color="auto"/>
            <w:right w:val="none" w:sz="0" w:space="0" w:color="auto"/>
          </w:divBdr>
          <w:divsChild>
            <w:div w:id="417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6787">
      <w:bodyDiv w:val="1"/>
      <w:marLeft w:val="0"/>
      <w:marRight w:val="0"/>
      <w:marTop w:val="0"/>
      <w:marBottom w:val="0"/>
      <w:divBdr>
        <w:top w:val="none" w:sz="0" w:space="0" w:color="auto"/>
        <w:left w:val="none" w:sz="0" w:space="0" w:color="auto"/>
        <w:bottom w:val="none" w:sz="0" w:space="0" w:color="auto"/>
        <w:right w:val="none" w:sz="0" w:space="0" w:color="auto"/>
      </w:divBdr>
      <w:divsChild>
        <w:div w:id="952859554">
          <w:marLeft w:val="0"/>
          <w:marRight w:val="0"/>
          <w:marTop w:val="0"/>
          <w:marBottom w:val="0"/>
          <w:divBdr>
            <w:top w:val="none" w:sz="0" w:space="0" w:color="auto"/>
            <w:left w:val="none" w:sz="0" w:space="0" w:color="auto"/>
            <w:bottom w:val="none" w:sz="0" w:space="0" w:color="auto"/>
            <w:right w:val="none" w:sz="0" w:space="0" w:color="auto"/>
          </w:divBdr>
          <w:divsChild>
            <w:div w:id="384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139">
      <w:bodyDiv w:val="1"/>
      <w:marLeft w:val="0"/>
      <w:marRight w:val="0"/>
      <w:marTop w:val="0"/>
      <w:marBottom w:val="0"/>
      <w:divBdr>
        <w:top w:val="none" w:sz="0" w:space="0" w:color="auto"/>
        <w:left w:val="none" w:sz="0" w:space="0" w:color="auto"/>
        <w:bottom w:val="none" w:sz="0" w:space="0" w:color="auto"/>
        <w:right w:val="none" w:sz="0" w:space="0" w:color="auto"/>
      </w:divBdr>
    </w:div>
    <w:div w:id="942149913">
      <w:bodyDiv w:val="1"/>
      <w:marLeft w:val="0"/>
      <w:marRight w:val="0"/>
      <w:marTop w:val="0"/>
      <w:marBottom w:val="0"/>
      <w:divBdr>
        <w:top w:val="none" w:sz="0" w:space="0" w:color="auto"/>
        <w:left w:val="none" w:sz="0" w:space="0" w:color="auto"/>
        <w:bottom w:val="none" w:sz="0" w:space="0" w:color="auto"/>
        <w:right w:val="none" w:sz="0" w:space="0" w:color="auto"/>
      </w:divBdr>
    </w:div>
    <w:div w:id="947390318">
      <w:bodyDiv w:val="1"/>
      <w:marLeft w:val="0"/>
      <w:marRight w:val="0"/>
      <w:marTop w:val="0"/>
      <w:marBottom w:val="0"/>
      <w:divBdr>
        <w:top w:val="none" w:sz="0" w:space="0" w:color="auto"/>
        <w:left w:val="none" w:sz="0" w:space="0" w:color="auto"/>
        <w:bottom w:val="none" w:sz="0" w:space="0" w:color="auto"/>
        <w:right w:val="none" w:sz="0" w:space="0" w:color="auto"/>
      </w:divBdr>
    </w:div>
    <w:div w:id="1010597752">
      <w:bodyDiv w:val="1"/>
      <w:marLeft w:val="0"/>
      <w:marRight w:val="0"/>
      <w:marTop w:val="0"/>
      <w:marBottom w:val="0"/>
      <w:divBdr>
        <w:top w:val="none" w:sz="0" w:space="0" w:color="auto"/>
        <w:left w:val="none" w:sz="0" w:space="0" w:color="auto"/>
        <w:bottom w:val="none" w:sz="0" w:space="0" w:color="auto"/>
        <w:right w:val="none" w:sz="0" w:space="0" w:color="auto"/>
      </w:divBdr>
    </w:div>
    <w:div w:id="1014578427">
      <w:bodyDiv w:val="1"/>
      <w:marLeft w:val="0"/>
      <w:marRight w:val="0"/>
      <w:marTop w:val="0"/>
      <w:marBottom w:val="0"/>
      <w:divBdr>
        <w:top w:val="none" w:sz="0" w:space="0" w:color="auto"/>
        <w:left w:val="none" w:sz="0" w:space="0" w:color="auto"/>
        <w:bottom w:val="none" w:sz="0" w:space="0" w:color="auto"/>
        <w:right w:val="none" w:sz="0" w:space="0" w:color="auto"/>
      </w:divBdr>
      <w:divsChild>
        <w:div w:id="1886330590">
          <w:marLeft w:val="0"/>
          <w:marRight w:val="0"/>
          <w:marTop w:val="0"/>
          <w:marBottom w:val="0"/>
          <w:divBdr>
            <w:top w:val="none" w:sz="0" w:space="0" w:color="auto"/>
            <w:left w:val="none" w:sz="0" w:space="0" w:color="auto"/>
            <w:bottom w:val="none" w:sz="0" w:space="0" w:color="auto"/>
            <w:right w:val="none" w:sz="0" w:space="0" w:color="auto"/>
          </w:divBdr>
          <w:divsChild>
            <w:div w:id="60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79">
      <w:bodyDiv w:val="1"/>
      <w:marLeft w:val="0"/>
      <w:marRight w:val="0"/>
      <w:marTop w:val="0"/>
      <w:marBottom w:val="0"/>
      <w:divBdr>
        <w:top w:val="none" w:sz="0" w:space="0" w:color="auto"/>
        <w:left w:val="none" w:sz="0" w:space="0" w:color="auto"/>
        <w:bottom w:val="none" w:sz="0" w:space="0" w:color="auto"/>
        <w:right w:val="none" w:sz="0" w:space="0" w:color="auto"/>
      </w:divBdr>
    </w:div>
    <w:div w:id="1132093298">
      <w:bodyDiv w:val="1"/>
      <w:marLeft w:val="0"/>
      <w:marRight w:val="0"/>
      <w:marTop w:val="0"/>
      <w:marBottom w:val="0"/>
      <w:divBdr>
        <w:top w:val="none" w:sz="0" w:space="0" w:color="auto"/>
        <w:left w:val="none" w:sz="0" w:space="0" w:color="auto"/>
        <w:bottom w:val="none" w:sz="0" w:space="0" w:color="auto"/>
        <w:right w:val="none" w:sz="0" w:space="0" w:color="auto"/>
      </w:divBdr>
    </w:div>
    <w:div w:id="1136525952">
      <w:bodyDiv w:val="1"/>
      <w:marLeft w:val="0"/>
      <w:marRight w:val="0"/>
      <w:marTop w:val="0"/>
      <w:marBottom w:val="0"/>
      <w:divBdr>
        <w:top w:val="none" w:sz="0" w:space="0" w:color="auto"/>
        <w:left w:val="none" w:sz="0" w:space="0" w:color="auto"/>
        <w:bottom w:val="none" w:sz="0" w:space="0" w:color="auto"/>
        <w:right w:val="none" w:sz="0" w:space="0" w:color="auto"/>
      </w:divBdr>
    </w:div>
    <w:div w:id="1172066453">
      <w:bodyDiv w:val="1"/>
      <w:marLeft w:val="0"/>
      <w:marRight w:val="0"/>
      <w:marTop w:val="0"/>
      <w:marBottom w:val="0"/>
      <w:divBdr>
        <w:top w:val="none" w:sz="0" w:space="0" w:color="auto"/>
        <w:left w:val="none" w:sz="0" w:space="0" w:color="auto"/>
        <w:bottom w:val="none" w:sz="0" w:space="0" w:color="auto"/>
        <w:right w:val="none" w:sz="0" w:space="0" w:color="auto"/>
      </w:divBdr>
    </w:div>
    <w:div w:id="1176001257">
      <w:bodyDiv w:val="1"/>
      <w:marLeft w:val="0"/>
      <w:marRight w:val="0"/>
      <w:marTop w:val="0"/>
      <w:marBottom w:val="0"/>
      <w:divBdr>
        <w:top w:val="none" w:sz="0" w:space="0" w:color="auto"/>
        <w:left w:val="none" w:sz="0" w:space="0" w:color="auto"/>
        <w:bottom w:val="none" w:sz="0" w:space="0" w:color="auto"/>
        <w:right w:val="none" w:sz="0" w:space="0" w:color="auto"/>
      </w:divBdr>
    </w:div>
    <w:div w:id="1211844897">
      <w:bodyDiv w:val="1"/>
      <w:marLeft w:val="0"/>
      <w:marRight w:val="0"/>
      <w:marTop w:val="0"/>
      <w:marBottom w:val="0"/>
      <w:divBdr>
        <w:top w:val="none" w:sz="0" w:space="0" w:color="auto"/>
        <w:left w:val="none" w:sz="0" w:space="0" w:color="auto"/>
        <w:bottom w:val="none" w:sz="0" w:space="0" w:color="auto"/>
        <w:right w:val="none" w:sz="0" w:space="0" w:color="auto"/>
      </w:divBdr>
    </w:div>
    <w:div w:id="1387686038">
      <w:bodyDiv w:val="1"/>
      <w:marLeft w:val="0"/>
      <w:marRight w:val="0"/>
      <w:marTop w:val="0"/>
      <w:marBottom w:val="0"/>
      <w:divBdr>
        <w:top w:val="none" w:sz="0" w:space="0" w:color="auto"/>
        <w:left w:val="none" w:sz="0" w:space="0" w:color="auto"/>
        <w:bottom w:val="none" w:sz="0" w:space="0" w:color="auto"/>
        <w:right w:val="none" w:sz="0" w:space="0" w:color="auto"/>
      </w:divBdr>
      <w:divsChild>
        <w:div w:id="937756998">
          <w:marLeft w:val="0"/>
          <w:marRight w:val="0"/>
          <w:marTop w:val="0"/>
          <w:marBottom w:val="0"/>
          <w:divBdr>
            <w:top w:val="none" w:sz="0" w:space="0" w:color="auto"/>
            <w:left w:val="none" w:sz="0" w:space="0" w:color="auto"/>
            <w:bottom w:val="none" w:sz="0" w:space="0" w:color="auto"/>
            <w:right w:val="none" w:sz="0" w:space="0" w:color="auto"/>
          </w:divBdr>
          <w:divsChild>
            <w:div w:id="20166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191">
      <w:bodyDiv w:val="1"/>
      <w:marLeft w:val="0"/>
      <w:marRight w:val="0"/>
      <w:marTop w:val="0"/>
      <w:marBottom w:val="0"/>
      <w:divBdr>
        <w:top w:val="none" w:sz="0" w:space="0" w:color="auto"/>
        <w:left w:val="none" w:sz="0" w:space="0" w:color="auto"/>
        <w:bottom w:val="none" w:sz="0" w:space="0" w:color="auto"/>
        <w:right w:val="none" w:sz="0" w:space="0" w:color="auto"/>
      </w:divBdr>
    </w:div>
    <w:div w:id="1465659411">
      <w:bodyDiv w:val="1"/>
      <w:marLeft w:val="0"/>
      <w:marRight w:val="0"/>
      <w:marTop w:val="0"/>
      <w:marBottom w:val="0"/>
      <w:divBdr>
        <w:top w:val="none" w:sz="0" w:space="0" w:color="auto"/>
        <w:left w:val="none" w:sz="0" w:space="0" w:color="auto"/>
        <w:bottom w:val="none" w:sz="0" w:space="0" w:color="auto"/>
        <w:right w:val="none" w:sz="0" w:space="0" w:color="auto"/>
      </w:divBdr>
    </w:div>
    <w:div w:id="1488352350">
      <w:bodyDiv w:val="1"/>
      <w:marLeft w:val="0"/>
      <w:marRight w:val="0"/>
      <w:marTop w:val="0"/>
      <w:marBottom w:val="0"/>
      <w:divBdr>
        <w:top w:val="none" w:sz="0" w:space="0" w:color="auto"/>
        <w:left w:val="none" w:sz="0" w:space="0" w:color="auto"/>
        <w:bottom w:val="none" w:sz="0" w:space="0" w:color="auto"/>
        <w:right w:val="none" w:sz="0" w:space="0" w:color="auto"/>
      </w:divBdr>
    </w:div>
    <w:div w:id="1530069361">
      <w:bodyDiv w:val="1"/>
      <w:marLeft w:val="0"/>
      <w:marRight w:val="0"/>
      <w:marTop w:val="0"/>
      <w:marBottom w:val="0"/>
      <w:divBdr>
        <w:top w:val="none" w:sz="0" w:space="0" w:color="auto"/>
        <w:left w:val="none" w:sz="0" w:space="0" w:color="auto"/>
        <w:bottom w:val="none" w:sz="0" w:space="0" w:color="auto"/>
        <w:right w:val="none" w:sz="0" w:space="0" w:color="auto"/>
      </w:divBdr>
      <w:divsChild>
        <w:div w:id="1647851259">
          <w:marLeft w:val="0"/>
          <w:marRight w:val="0"/>
          <w:marTop w:val="0"/>
          <w:marBottom w:val="0"/>
          <w:divBdr>
            <w:top w:val="none" w:sz="0" w:space="0" w:color="auto"/>
            <w:left w:val="none" w:sz="0" w:space="0" w:color="auto"/>
            <w:bottom w:val="none" w:sz="0" w:space="0" w:color="auto"/>
            <w:right w:val="none" w:sz="0" w:space="0" w:color="auto"/>
          </w:divBdr>
          <w:divsChild>
            <w:div w:id="15290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210">
      <w:bodyDiv w:val="1"/>
      <w:marLeft w:val="0"/>
      <w:marRight w:val="0"/>
      <w:marTop w:val="0"/>
      <w:marBottom w:val="0"/>
      <w:divBdr>
        <w:top w:val="none" w:sz="0" w:space="0" w:color="auto"/>
        <w:left w:val="none" w:sz="0" w:space="0" w:color="auto"/>
        <w:bottom w:val="none" w:sz="0" w:space="0" w:color="auto"/>
        <w:right w:val="none" w:sz="0" w:space="0" w:color="auto"/>
      </w:divBdr>
    </w:div>
    <w:div w:id="1615087890">
      <w:bodyDiv w:val="1"/>
      <w:marLeft w:val="0"/>
      <w:marRight w:val="0"/>
      <w:marTop w:val="0"/>
      <w:marBottom w:val="0"/>
      <w:divBdr>
        <w:top w:val="none" w:sz="0" w:space="0" w:color="auto"/>
        <w:left w:val="none" w:sz="0" w:space="0" w:color="auto"/>
        <w:bottom w:val="none" w:sz="0" w:space="0" w:color="auto"/>
        <w:right w:val="none" w:sz="0" w:space="0" w:color="auto"/>
      </w:divBdr>
    </w:div>
    <w:div w:id="1647781200">
      <w:bodyDiv w:val="1"/>
      <w:marLeft w:val="0"/>
      <w:marRight w:val="0"/>
      <w:marTop w:val="0"/>
      <w:marBottom w:val="0"/>
      <w:divBdr>
        <w:top w:val="none" w:sz="0" w:space="0" w:color="auto"/>
        <w:left w:val="none" w:sz="0" w:space="0" w:color="auto"/>
        <w:bottom w:val="none" w:sz="0" w:space="0" w:color="auto"/>
        <w:right w:val="none" w:sz="0" w:space="0" w:color="auto"/>
      </w:divBdr>
    </w:div>
    <w:div w:id="1699308185">
      <w:bodyDiv w:val="1"/>
      <w:marLeft w:val="0"/>
      <w:marRight w:val="0"/>
      <w:marTop w:val="0"/>
      <w:marBottom w:val="0"/>
      <w:divBdr>
        <w:top w:val="none" w:sz="0" w:space="0" w:color="auto"/>
        <w:left w:val="none" w:sz="0" w:space="0" w:color="auto"/>
        <w:bottom w:val="none" w:sz="0" w:space="0" w:color="auto"/>
        <w:right w:val="none" w:sz="0" w:space="0" w:color="auto"/>
      </w:divBdr>
    </w:div>
    <w:div w:id="1739088627">
      <w:bodyDiv w:val="1"/>
      <w:marLeft w:val="0"/>
      <w:marRight w:val="0"/>
      <w:marTop w:val="0"/>
      <w:marBottom w:val="0"/>
      <w:divBdr>
        <w:top w:val="none" w:sz="0" w:space="0" w:color="auto"/>
        <w:left w:val="none" w:sz="0" w:space="0" w:color="auto"/>
        <w:bottom w:val="none" w:sz="0" w:space="0" w:color="auto"/>
        <w:right w:val="none" w:sz="0" w:space="0" w:color="auto"/>
      </w:divBdr>
      <w:divsChild>
        <w:div w:id="336226364">
          <w:marLeft w:val="0"/>
          <w:marRight w:val="0"/>
          <w:marTop w:val="0"/>
          <w:marBottom w:val="0"/>
          <w:divBdr>
            <w:top w:val="none" w:sz="0" w:space="0" w:color="auto"/>
            <w:left w:val="none" w:sz="0" w:space="0" w:color="auto"/>
            <w:bottom w:val="none" w:sz="0" w:space="0" w:color="auto"/>
            <w:right w:val="none" w:sz="0" w:space="0" w:color="auto"/>
          </w:divBdr>
          <w:divsChild>
            <w:div w:id="1032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66">
      <w:bodyDiv w:val="1"/>
      <w:marLeft w:val="0"/>
      <w:marRight w:val="0"/>
      <w:marTop w:val="0"/>
      <w:marBottom w:val="0"/>
      <w:divBdr>
        <w:top w:val="none" w:sz="0" w:space="0" w:color="auto"/>
        <w:left w:val="none" w:sz="0" w:space="0" w:color="auto"/>
        <w:bottom w:val="none" w:sz="0" w:space="0" w:color="auto"/>
        <w:right w:val="none" w:sz="0" w:space="0" w:color="auto"/>
      </w:divBdr>
    </w:div>
    <w:div w:id="1816801634">
      <w:bodyDiv w:val="1"/>
      <w:marLeft w:val="0"/>
      <w:marRight w:val="0"/>
      <w:marTop w:val="0"/>
      <w:marBottom w:val="0"/>
      <w:divBdr>
        <w:top w:val="none" w:sz="0" w:space="0" w:color="auto"/>
        <w:left w:val="none" w:sz="0" w:space="0" w:color="auto"/>
        <w:bottom w:val="none" w:sz="0" w:space="0" w:color="auto"/>
        <w:right w:val="none" w:sz="0" w:space="0" w:color="auto"/>
      </w:divBdr>
    </w:div>
    <w:div w:id="1827895805">
      <w:bodyDiv w:val="1"/>
      <w:marLeft w:val="0"/>
      <w:marRight w:val="0"/>
      <w:marTop w:val="0"/>
      <w:marBottom w:val="0"/>
      <w:divBdr>
        <w:top w:val="none" w:sz="0" w:space="0" w:color="auto"/>
        <w:left w:val="none" w:sz="0" w:space="0" w:color="auto"/>
        <w:bottom w:val="none" w:sz="0" w:space="0" w:color="auto"/>
        <w:right w:val="none" w:sz="0" w:space="0" w:color="auto"/>
      </w:divBdr>
      <w:divsChild>
        <w:div w:id="131140188">
          <w:marLeft w:val="0"/>
          <w:marRight w:val="0"/>
          <w:marTop w:val="0"/>
          <w:marBottom w:val="0"/>
          <w:divBdr>
            <w:top w:val="none" w:sz="0" w:space="0" w:color="auto"/>
            <w:left w:val="none" w:sz="0" w:space="0" w:color="auto"/>
            <w:bottom w:val="none" w:sz="0" w:space="0" w:color="auto"/>
            <w:right w:val="none" w:sz="0" w:space="0" w:color="auto"/>
          </w:divBdr>
          <w:divsChild>
            <w:div w:id="8686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282">
      <w:bodyDiv w:val="1"/>
      <w:marLeft w:val="0"/>
      <w:marRight w:val="0"/>
      <w:marTop w:val="0"/>
      <w:marBottom w:val="0"/>
      <w:divBdr>
        <w:top w:val="none" w:sz="0" w:space="0" w:color="auto"/>
        <w:left w:val="none" w:sz="0" w:space="0" w:color="auto"/>
        <w:bottom w:val="none" w:sz="0" w:space="0" w:color="auto"/>
        <w:right w:val="none" w:sz="0" w:space="0" w:color="auto"/>
      </w:divBdr>
    </w:div>
    <w:div w:id="1876890590">
      <w:bodyDiv w:val="1"/>
      <w:marLeft w:val="0"/>
      <w:marRight w:val="0"/>
      <w:marTop w:val="0"/>
      <w:marBottom w:val="0"/>
      <w:divBdr>
        <w:top w:val="none" w:sz="0" w:space="0" w:color="auto"/>
        <w:left w:val="none" w:sz="0" w:space="0" w:color="auto"/>
        <w:bottom w:val="none" w:sz="0" w:space="0" w:color="auto"/>
        <w:right w:val="none" w:sz="0" w:space="0" w:color="auto"/>
      </w:divBdr>
    </w:div>
    <w:div w:id="1885091564">
      <w:bodyDiv w:val="1"/>
      <w:marLeft w:val="0"/>
      <w:marRight w:val="0"/>
      <w:marTop w:val="0"/>
      <w:marBottom w:val="0"/>
      <w:divBdr>
        <w:top w:val="none" w:sz="0" w:space="0" w:color="auto"/>
        <w:left w:val="none" w:sz="0" w:space="0" w:color="auto"/>
        <w:bottom w:val="none" w:sz="0" w:space="0" w:color="auto"/>
        <w:right w:val="none" w:sz="0" w:space="0" w:color="auto"/>
      </w:divBdr>
    </w:div>
    <w:div w:id="1932081253">
      <w:bodyDiv w:val="1"/>
      <w:marLeft w:val="0"/>
      <w:marRight w:val="0"/>
      <w:marTop w:val="0"/>
      <w:marBottom w:val="0"/>
      <w:divBdr>
        <w:top w:val="none" w:sz="0" w:space="0" w:color="auto"/>
        <w:left w:val="none" w:sz="0" w:space="0" w:color="auto"/>
        <w:bottom w:val="none" w:sz="0" w:space="0" w:color="auto"/>
        <w:right w:val="none" w:sz="0" w:space="0" w:color="auto"/>
      </w:divBdr>
    </w:div>
    <w:div w:id="1951276421">
      <w:bodyDiv w:val="1"/>
      <w:marLeft w:val="0"/>
      <w:marRight w:val="0"/>
      <w:marTop w:val="0"/>
      <w:marBottom w:val="0"/>
      <w:divBdr>
        <w:top w:val="none" w:sz="0" w:space="0" w:color="auto"/>
        <w:left w:val="none" w:sz="0" w:space="0" w:color="auto"/>
        <w:bottom w:val="none" w:sz="0" w:space="0" w:color="auto"/>
        <w:right w:val="none" w:sz="0" w:space="0" w:color="auto"/>
      </w:divBdr>
      <w:divsChild>
        <w:div w:id="296691838">
          <w:marLeft w:val="0"/>
          <w:marRight w:val="0"/>
          <w:marTop w:val="0"/>
          <w:marBottom w:val="0"/>
          <w:divBdr>
            <w:top w:val="none" w:sz="0" w:space="0" w:color="auto"/>
            <w:left w:val="none" w:sz="0" w:space="0" w:color="auto"/>
            <w:bottom w:val="none" w:sz="0" w:space="0" w:color="auto"/>
            <w:right w:val="none" w:sz="0" w:space="0" w:color="auto"/>
          </w:divBdr>
          <w:divsChild>
            <w:div w:id="51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4101">
      <w:bodyDiv w:val="1"/>
      <w:marLeft w:val="0"/>
      <w:marRight w:val="0"/>
      <w:marTop w:val="0"/>
      <w:marBottom w:val="0"/>
      <w:divBdr>
        <w:top w:val="none" w:sz="0" w:space="0" w:color="auto"/>
        <w:left w:val="none" w:sz="0" w:space="0" w:color="auto"/>
        <w:bottom w:val="none" w:sz="0" w:space="0" w:color="auto"/>
        <w:right w:val="none" w:sz="0" w:space="0" w:color="auto"/>
      </w:divBdr>
    </w:div>
    <w:div w:id="2068071071">
      <w:bodyDiv w:val="1"/>
      <w:marLeft w:val="0"/>
      <w:marRight w:val="0"/>
      <w:marTop w:val="0"/>
      <w:marBottom w:val="0"/>
      <w:divBdr>
        <w:top w:val="none" w:sz="0" w:space="0" w:color="auto"/>
        <w:left w:val="none" w:sz="0" w:space="0" w:color="auto"/>
        <w:bottom w:val="none" w:sz="0" w:space="0" w:color="auto"/>
        <w:right w:val="none" w:sz="0" w:space="0" w:color="auto"/>
      </w:divBdr>
    </w:div>
    <w:div w:id="2074815400">
      <w:bodyDiv w:val="1"/>
      <w:marLeft w:val="0"/>
      <w:marRight w:val="0"/>
      <w:marTop w:val="0"/>
      <w:marBottom w:val="0"/>
      <w:divBdr>
        <w:top w:val="none" w:sz="0" w:space="0" w:color="auto"/>
        <w:left w:val="none" w:sz="0" w:space="0" w:color="auto"/>
        <w:bottom w:val="none" w:sz="0" w:space="0" w:color="auto"/>
        <w:right w:val="none" w:sz="0" w:space="0" w:color="auto"/>
      </w:divBdr>
    </w:div>
    <w:div w:id="2134395314">
      <w:bodyDiv w:val="1"/>
      <w:marLeft w:val="0"/>
      <w:marRight w:val="0"/>
      <w:marTop w:val="0"/>
      <w:marBottom w:val="0"/>
      <w:divBdr>
        <w:top w:val="none" w:sz="0" w:space="0" w:color="auto"/>
        <w:left w:val="none" w:sz="0" w:space="0" w:color="auto"/>
        <w:bottom w:val="none" w:sz="0" w:space="0" w:color="auto"/>
        <w:right w:val="none" w:sz="0" w:space="0" w:color="auto"/>
      </w:divBdr>
      <w:divsChild>
        <w:div w:id="402529145">
          <w:marLeft w:val="0"/>
          <w:marRight w:val="0"/>
          <w:marTop w:val="0"/>
          <w:marBottom w:val="0"/>
          <w:divBdr>
            <w:top w:val="none" w:sz="0" w:space="0" w:color="auto"/>
            <w:left w:val="none" w:sz="0" w:space="0" w:color="auto"/>
            <w:bottom w:val="none" w:sz="0" w:space="0" w:color="auto"/>
            <w:right w:val="none" w:sz="0" w:space="0" w:color="auto"/>
          </w:divBdr>
          <w:divsChild>
            <w:div w:id="8747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8730">
      <w:bodyDiv w:val="1"/>
      <w:marLeft w:val="0"/>
      <w:marRight w:val="0"/>
      <w:marTop w:val="0"/>
      <w:marBottom w:val="0"/>
      <w:divBdr>
        <w:top w:val="none" w:sz="0" w:space="0" w:color="auto"/>
        <w:left w:val="none" w:sz="0" w:space="0" w:color="auto"/>
        <w:bottom w:val="none" w:sz="0" w:space="0" w:color="auto"/>
        <w:right w:val="none" w:sz="0" w:space="0" w:color="auto"/>
      </w:divBdr>
      <w:divsChild>
        <w:div w:id="670644074">
          <w:marLeft w:val="0"/>
          <w:marRight w:val="0"/>
          <w:marTop w:val="0"/>
          <w:marBottom w:val="0"/>
          <w:divBdr>
            <w:top w:val="none" w:sz="0" w:space="0" w:color="auto"/>
            <w:left w:val="none" w:sz="0" w:space="0" w:color="auto"/>
            <w:bottom w:val="none" w:sz="0" w:space="0" w:color="auto"/>
            <w:right w:val="none" w:sz="0" w:space="0" w:color="auto"/>
          </w:divBdr>
          <w:divsChild>
            <w:div w:id="12806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1A2A1F128FDC14C82E2D70DBC9A9543" ma:contentTypeVersion="13" ma:contentTypeDescription="Create a new document." ma:contentTypeScope="" ma:versionID="4737f771bb8a01f5a67e0f489f8b0f34">
  <xsd:schema xmlns:xsd="http://www.w3.org/2001/XMLSchema" xmlns:xs="http://www.w3.org/2001/XMLSchema" xmlns:p="http://schemas.microsoft.com/office/2006/metadata/properties" xmlns:ns3="872bceb0-8436-42d4-8d52-2802e3bfe47c" xmlns:ns4="0295a1e9-6f04-40e9-9130-48f8f84fd94a" targetNamespace="http://schemas.microsoft.com/office/2006/metadata/properties" ma:root="true" ma:fieldsID="fb76a02111b972f36ac45971cac9d0bb" ns3:_="" ns4:_="">
    <xsd:import namespace="872bceb0-8436-42d4-8d52-2802e3bfe47c"/>
    <xsd:import namespace="0295a1e9-6f04-40e9-9130-48f8f84fd9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bceb0-8436-42d4-8d52-2802e3bfe4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95a1e9-6f04-40e9-9130-48f8f84fd9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DCDEC-55A2-4D06-B07A-0B93111EADEF}">
  <ds:schemaRefs>
    <ds:schemaRef ds:uri="http://schemas.microsoft.com/sharepoint/v3/contenttype/forms"/>
  </ds:schemaRefs>
</ds:datastoreItem>
</file>

<file path=customXml/itemProps2.xml><?xml version="1.0" encoding="utf-8"?>
<ds:datastoreItem xmlns:ds="http://schemas.openxmlformats.org/officeDocument/2006/customXml" ds:itemID="{064411E9-D03F-481A-B62A-E73E28A9BF14}">
  <ds:schemaRefs>
    <ds:schemaRef ds:uri="http://schemas.openxmlformats.org/officeDocument/2006/bibliography"/>
  </ds:schemaRefs>
</ds:datastoreItem>
</file>

<file path=customXml/itemProps3.xml><?xml version="1.0" encoding="utf-8"?>
<ds:datastoreItem xmlns:ds="http://schemas.openxmlformats.org/officeDocument/2006/customXml" ds:itemID="{302E7DD1-61B8-4307-8A51-9DF249666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bceb0-8436-42d4-8d52-2802e3bfe47c"/>
    <ds:schemaRef ds:uri="0295a1e9-6f04-40e9-9130-48f8f84fd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6182F4-E12F-49D2-8070-FA798B170C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47</Pages>
  <Words>11394</Words>
  <Characters>64949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76191</CharactersWithSpaces>
  <SharedDoc>false</SharedDoc>
  <HLinks>
    <vt:vector size="480" baseType="variant">
      <vt:variant>
        <vt:i4>3473455</vt:i4>
      </vt:variant>
      <vt:variant>
        <vt:i4>363</vt:i4>
      </vt:variant>
      <vt:variant>
        <vt:i4>0</vt:i4>
      </vt:variant>
      <vt:variant>
        <vt:i4>5</vt:i4>
      </vt:variant>
      <vt:variant>
        <vt:lpwstr/>
      </vt:variant>
      <vt:variant>
        <vt:lpwstr>Raster_to_polygon</vt:lpwstr>
      </vt:variant>
      <vt:variant>
        <vt:i4>5177453</vt:i4>
      </vt:variant>
      <vt:variant>
        <vt:i4>360</vt:i4>
      </vt:variant>
      <vt:variant>
        <vt:i4>0</vt:i4>
      </vt:variant>
      <vt:variant>
        <vt:i4>5</vt:i4>
      </vt:variant>
      <vt:variant>
        <vt:lpwstr/>
      </vt:variant>
      <vt:variant>
        <vt:lpwstr>SetNull_between</vt:lpwstr>
      </vt:variant>
      <vt:variant>
        <vt:i4>2883600</vt:i4>
      </vt:variant>
      <vt:variant>
        <vt:i4>357</vt:i4>
      </vt:variant>
      <vt:variant>
        <vt:i4>0</vt:i4>
      </vt:variant>
      <vt:variant>
        <vt:i4>5</vt:i4>
      </vt:variant>
      <vt:variant>
        <vt:lpwstr/>
      </vt:variant>
      <vt:variant>
        <vt:lpwstr>SetNull_above</vt:lpwstr>
      </vt:variant>
      <vt:variant>
        <vt:i4>6750322</vt:i4>
      </vt:variant>
      <vt:variant>
        <vt:i4>354</vt:i4>
      </vt:variant>
      <vt:variant>
        <vt:i4>0</vt:i4>
      </vt:variant>
      <vt:variant>
        <vt:i4>5</vt:i4>
      </vt:variant>
      <vt:variant>
        <vt:lpwstr/>
      </vt:variant>
      <vt:variant>
        <vt:lpwstr>SetNull</vt:lpwstr>
      </vt:variant>
      <vt:variant>
        <vt:i4>6750322</vt:i4>
      </vt:variant>
      <vt:variant>
        <vt:i4>351</vt:i4>
      </vt:variant>
      <vt:variant>
        <vt:i4>0</vt:i4>
      </vt:variant>
      <vt:variant>
        <vt:i4>5</vt:i4>
      </vt:variant>
      <vt:variant>
        <vt:lpwstr/>
      </vt:variant>
      <vt:variant>
        <vt:lpwstr>SetNull</vt:lpwstr>
      </vt:variant>
      <vt:variant>
        <vt:i4>6750322</vt:i4>
      </vt:variant>
      <vt:variant>
        <vt:i4>348</vt:i4>
      </vt:variant>
      <vt:variant>
        <vt:i4>0</vt:i4>
      </vt:variant>
      <vt:variant>
        <vt:i4>5</vt:i4>
      </vt:variant>
      <vt:variant>
        <vt:lpwstr/>
      </vt:variant>
      <vt:variant>
        <vt:lpwstr>SetNull</vt:lpwstr>
      </vt:variant>
      <vt:variant>
        <vt:i4>3473455</vt:i4>
      </vt:variant>
      <vt:variant>
        <vt:i4>345</vt:i4>
      </vt:variant>
      <vt:variant>
        <vt:i4>0</vt:i4>
      </vt:variant>
      <vt:variant>
        <vt:i4>5</vt:i4>
      </vt:variant>
      <vt:variant>
        <vt:lpwstr/>
      </vt:variant>
      <vt:variant>
        <vt:lpwstr>Raster_to_polygon</vt:lpwstr>
      </vt:variant>
      <vt:variant>
        <vt:i4>6750322</vt:i4>
      </vt:variant>
      <vt:variant>
        <vt:i4>342</vt:i4>
      </vt:variant>
      <vt:variant>
        <vt:i4>0</vt:i4>
      </vt:variant>
      <vt:variant>
        <vt:i4>5</vt:i4>
      </vt:variant>
      <vt:variant>
        <vt:lpwstr/>
      </vt:variant>
      <vt:variant>
        <vt:lpwstr>SetNull</vt:lpwstr>
      </vt:variant>
      <vt:variant>
        <vt:i4>6160465</vt:i4>
      </vt:variant>
      <vt:variant>
        <vt:i4>339</vt:i4>
      </vt:variant>
      <vt:variant>
        <vt:i4>0</vt:i4>
      </vt:variant>
      <vt:variant>
        <vt:i4>5</vt:i4>
      </vt:variant>
      <vt:variant>
        <vt:lpwstr/>
      </vt:variant>
      <vt:variant>
        <vt:lpwstr>flow_accumulation_arcpy</vt:lpwstr>
      </vt:variant>
      <vt:variant>
        <vt:i4>1179676</vt:i4>
      </vt:variant>
      <vt:variant>
        <vt:i4>336</vt:i4>
      </vt:variant>
      <vt:variant>
        <vt:i4>0</vt:i4>
      </vt:variant>
      <vt:variant>
        <vt:i4>5</vt:i4>
      </vt:variant>
      <vt:variant>
        <vt:lpwstr/>
      </vt:variant>
      <vt:variant>
        <vt:lpwstr>flow_direction_arcpy</vt:lpwstr>
      </vt:variant>
      <vt:variant>
        <vt:i4>8257623</vt:i4>
      </vt:variant>
      <vt:variant>
        <vt:i4>333</vt:i4>
      </vt:variant>
      <vt:variant>
        <vt:i4>0</vt:i4>
      </vt:variant>
      <vt:variant>
        <vt:i4>5</vt:i4>
      </vt:variant>
      <vt:variant>
        <vt:lpwstr/>
      </vt:variant>
      <vt:variant>
        <vt:lpwstr>fill_arcpy</vt:lpwstr>
      </vt:variant>
      <vt:variant>
        <vt:i4>6750322</vt:i4>
      </vt:variant>
      <vt:variant>
        <vt:i4>330</vt:i4>
      </vt:variant>
      <vt:variant>
        <vt:i4>0</vt:i4>
      </vt:variant>
      <vt:variant>
        <vt:i4>5</vt:i4>
      </vt:variant>
      <vt:variant>
        <vt:lpwstr/>
      </vt:variant>
      <vt:variant>
        <vt:lpwstr>SetNull</vt:lpwstr>
      </vt:variant>
      <vt:variant>
        <vt:i4>7995458</vt:i4>
      </vt:variant>
      <vt:variant>
        <vt:i4>327</vt:i4>
      </vt:variant>
      <vt:variant>
        <vt:i4>0</vt:i4>
      </vt:variant>
      <vt:variant>
        <vt:i4>5</vt:i4>
      </vt:variant>
      <vt:variant>
        <vt:lpwstr/>
      </vt:variant>
      <vt:variant>
        <vt:lpwstr>gaussian_filter</vt:lpwstr>
      </vt:variant>
      <vt:variant>
        <vt:i4>7995458</vt:i4>
      </vt:variant>
      <vt:variant>
        <vt:i4>324</vt:i4>
      </vt:variant>
      <vt:variant>
        <vt:i4>0</vt:i4>
      </vt:variant>
      <vt:variant>
        <vt:i4>5</vt:i4>
      </vt:variant>
      <vt:variant>
        <vt:lpwstr/>
      </vt:variant>
      <vt:variant>
        <vt:lpwstr>gaussian_filter</vt:lpwstr>
      </vt:variant>
      <vt:variant>
        <vt:i4>7995482</vt:i4>
      </vt:variant>
      <vt:variant>
        <vt:i4>321</vt:i4>
      </vt:variant>
      <vt:variant>
        <vt:i4>0</vt:i4>
      </vt:variant>
      <vt:variant>
        <vt:i4>5</vt:i4>
      </vt:variant>
      <vt:variant>
        <vt:lpwstr/>
      </vt:variant>
      <vt:variant>
        <vt:lpwstr>convert_nodata_to_zero</vt:lpwstr>
      </vt:variant>
      <vt:variant>
        <vt:i4>5963894</vt:i4>
      </vt:variant>
      <vt:variant>
        <vt:i4>318</vt:i4>
      </vt:variant>
      <vt:variant>
        <vt:i4>0</vt:i4>
      </vt:variant>
      <vt:variant>
        <vt:i4>5</vt:i4>
      </vt:variant>
      <vt:variant>
        <vt:lpwstr/>
      </vt:variant>
      <vt:variant>
        <vt:lpwstr>_Vector_polygons_to</vt:lpwstr>
      </vt:variant>
      <vt:variant>
        <vt:i4>7995458</vt:i4>
      </vt:variant>
      <vt:variant>
        <vt:i4>315</vt:i4>
      </vt:variant>
      <vt:variant>
        <vt:i4>0</vt:i4>
      </vt:variant>
      <vt:variant>
        <vt:i4>5</vt:i4>
      </vt:variant>
      <vt:variant>
        <vt:lpwstr/>
      </vt:variant>
      <vt:variant>
        <vt:lpwstr>gaussian_filter</vt:lpwstr>
      </vt:variant>
      <vt:variant>
        <vt:i4>7995482</vt:i4>
      </vt:variant>
      <vt:variant>
        <vt:i4>312</vt:i4>
      </vt:variant>
      <vt:variant>
        <vt:i4>0</vt:i4>
      </vt:variant>
      <vt:variant>
        <vt:i4>5</vt:i4>
      </vt:variant>
      <vt:variant>
        <vt:lpwstr/>
      </vt:variant>
      <vt:variant>
        <vt:lpwstr>convert_nodata_to_zero</vt:lpwstr>
      </vt:variant>
      <vt:variant>
        <vt:i4>6160509</vt:i4>
      </vt:variant>
      <vt:variant>
        <vt:i4>309</vt:i4>
      </vt:variant>
      <vt:variant>
        <vt:i4>0</vt:i4>
      </vt:variant>
      <vt:variant>
        <vt:i4>5</vt:i4>
      </vt:variant>
      <vt:variant>
        <vt:lpwstr/>
      </vt:variant>
      <vt:variant>
        <vt:lpwstr>vector_lines_to_raster</vt:lpwstr>
      </vt:variant>
      <vt:variant>
        <vt:i4>7995482</vt:i4>
      </vt:variant>
      <vt:variant>
        <vt:i4>306</vt:i4>
      </vt:variant>
      <vt:variant>
        <vt:i4>0</vt:i4>
      </vt:variant>
      <vt:variant>
        <vt:i4>5</vt:i4>
      </vt:variant>
      <vt:variant>
        <vt:lpwstr/>
      </vt:variant>
      <vt:variant>
        <vt:lpwstr>convert_nodata_to_zero</vt:lpwstr>
      </vt:variant>
      <vt:variant>
        <vt:i4>5898345</vt:i4>
      </vt:variant>
      <vt:variant>
        <vt:i4>303</vt:i4>
      </vt:variant>
      <vt:variant>
        <vt:i4>0</vt:i4>
      </vt:variant>
      <vt:variant>
        <vt:i4>5</vt:i4>
      </vt:variant>
      <vt:variant>
        <vt:lpwstr/>
      </vt:variant>
      <vt:variant>
        <vt:lpwstr>vector_points_to_raster</vt:lpwstr>
      </vt:variant>
      <vt:variant>
        <vt:i4>5570673</vt:i4>
      </vt:variant>
      <vt:variant>
        <vt:i4>300</vt:i4>
      </vt:variant>
      <vt:variant>
        <vt:i4>0</vt:i4>
      </vt:variant>
      <vt:variant>
        <vt:i4>5</vt:i4>
      </vt:variant>
      <vt:variant>
        <vt:lpwstr/>
      </vt:variant>
      <vt:variant>
        <vt:lpwstr>euclidean_distance</vt:lpwstr>
      </vt:variant>
      <vt:variant>
        <vt:i4>7995482</vt:i4>
      </vt:variant>
      <vt:variant>
        <vt:i4>297</vt:i4>
      </vt:variant>
      <vt:variant>
        <vt:i4>0</vt:i4>
      </vt:variant>
      <vt:variant>
        <vt:i4>5</vt:i4>
      </vt:variant>
      <vt:variant>
        <vt:lpwstr/>
      </vt:variant>
      <vt:variant>
        <vt:lpwstr>convert_nodata_to_zero</vt:lpwstr>
      </vt:variant>
      <vt:variant>
        <vt:i4>7405679</vt:i4>
      </vt:variant>
      <vt:variant>
        <vt:i4>294</vt:i4>
      </vt:variant>
      <vt:variant>
        <vt:i4>0</vt:i4>
      </vt:variant>
      <vt:variant>
        <vt:i4>5</vt:i4>
      </vt:variant>
      <vt:variant>
        <vt:lpwstr/>
      </vt:variant>
      <vt:variant>
        <vt:lpwstr>_Euclidean_distance</vt:lpwstr>
      </vt:variant>
      <vt:variant>
        <vt:i4>7995482</vt:i4>
      </vt:variant>
      <vt:variant>
        <vt:i4>291</vt:i4>
      </vt:variant>
      <vt:variant>
        <vt:i4>0</vt:i4>
      </vt:variant>
      <vt:variant>
        <vt:i4>5</vt:i4>
      </vt:variant>
      <vt:variant>
        <vt:lpwstr/>
      </vt:variant>
      <vt:variant>
        <vt:lpwstr>convert_nodata_to_zero</vt:lpwstr>
      </vt:variant>
      <vt:variant>
        <vt:i4>5570673</vt:i4>
      </vt:variant>
      <vt:variant>
        <vt:i4>288</vt:i4>
      </vt:variant>
      <vt:variant>
        <vt:i4>0</vt:i4>
      </vt:variant>
      <vt:variant>
        <vt:i4>5</vt:i4>
      </vt:variant>
      <vt:variant>
        <vt:lpwstr/>
      </vt:variant>
      <vt:variant>
        <vt:lpwstr>euclidean_distance</vt:lpwstr>
      </vt:variant>
      <vt:variant>
        <vt:i4>7995482</vt:i4>
      </vt:variant>
      <vt:variant>
        <vt:i4>285</vt:i4>
      </vt:variant>
      <vt:variant>
        <vt:i4>0</vt:i4>
      </vt:variant>
      <vt:variant>
        <vt:i4>5</vt:i4>
      </vt:variant>
      <vt:variant>
        <vt:lpwstr/>
      </vt:variant>
      <vt:variant>
        <vt:lpwstr>convert_nodata_to_zero</vt:lpwstr>
      </vt:variant>
      <vt:variant>
        <vt:i4>3801096</vt:i4>
      </vt:variant>
      <vt:variant>
        <vt:i4>282</vt:i4>
      </vt:variant>
      <vt:variant>
        <vt:i4>0</vt:i4>
      </vt:variant>
      <vt:variant>
        <vt:i4>5</vt:i4>
      </vt:variant>
      <vt:variant>
        <vt:lpwstr/>
      </vt:variant>
      <vt:variant>
        <vt:lpwstr>raster_to_vector_polygons</vt:lpwstr>
      </vt:variant>
      <vt:variant>
        <vt:i4>5374053</vt:i4>
      </vt:variant>
      <vt:variant>
        <vt:i4>279</vt:i4>
      </vt:variant>
      <vt:variant>
        <vt:i4>0</vt:i4>
      </vt:variant>
      <vt:variant>
        <vt:i4>5</vt:i4>
      </vt:variant>
      <vt:variant>
        <vt:lpwstr/>
      </vt:variant>
      <vt:variant>
        <vt:lpwstr>Conditional_evaluation</vt:lpwstr>
      </vt:variant>
      <vt:variant>
        <vt:i4>3801096</vt:i4>
      </vt:variant>
      <vt:variant>
        <vt:i4>276</vt:i4>
      </vt:variant>
      <vt:variant>
        <vt:i4>0</vt:i4>
      </vt:variant>
      <vt:variant>
        <vt:i4>5</vt:i4>
      </vt:variant>
      <vt:variant>
        <vt:lpwstr/>
      </vt:variant>
      <vt:variant>
        <vt:lpwstr>raster_to_vector_polygons</vt:lpwstr>
      </vt:variant>
      <vt:variant>
        <vt:i4>5374053</vt:i4>
      </vt:variant>
      <vt:variant>
        <vt:i4>273</vt:i4>
      </vt:variant>
      <vt:variant>
        <vt:i4>0</vt:i4>
      </vt:variant>
      <vt:variant>
        <vt:i4>5</vt:i4>
      </vt:variant>
      <vt:variant>
        <vt:lpwstr/>
      </vt:variant>
      <vt:variant>
        <vt:lpwstr>Conditional_evaluation</vt:lpwstr>
      </vt:variant>
      <vt:variant>
        <vt:i4>3801096</vt:i4>
      </vt:variant>
      <vt:variant>
        <vt:i4>270</vt:i4>
      </vt:variant>
      <vt:variant>
        <vt:i4>0</vt:i4>
      </vt:variant>
      <vt:variant>
        <vt:i4>5</vt:i4>
      </vt:variant>
      <vt:variant>
        <vt:lpwstr/>
      </vt:variant>
      <vt:variant>
        <vt:lpwstr>raster_to_vector_polygons</vt:lpwstr>
      </vt:variant>
      <vt:variant>
        <vt:i4>5374053</vt:i4>
      </vt:variant>
      <vt:variant>
        <vt:i4>267</vt:i4>
      </vt:variant>
      <vt:variant>
        <vt:i4>0</vt:i4>
      </vt:variant>
      <vt:variant>
        <vt:i4>5</vt:i4>
      </vt:variant>
      <vt:variant>
        <vt:lpwstr/>
      </vt:variant>
      <vt:variant>
        <vt:lpwstr>Conditional_evaluation</vt:lpwstr>
      </vt:variant>
      <vt:variant>
        <vt:i4>7012408</vt:i4>
      </vt:variant>
      <vt:variant>
        <vt:i4>264</vt:i4>
      </vt:variant>
      <vt:variant>
        <vt:i4>0</vt:i4>
      </vt:variant>
      <vt:variant>
        <vt:i4>5</vt:i4>
      </vt:variant>
      <vt:variant>
        <vt:lpwstr/>
      </vt:variant>
      <vt:variant>
        <vt:lpwstr>d8_flow_accumulation</vt:lpwstr>
      </vt:variant>
      <vt:variant>
        <vt:i4>2555999</vt:i4>
      </vt:variant>
      <vt:variant>
        <vt:i4>261</vt:i4>
      </vt:variant>
      <vt:variant>
        <vt:i4>0</vt:i4>
      </vt:variant>
      <vt:variant>
        <vt:i4>5</vt:i4>
      </vt:variant>
      <vt:variant>
        <vt:lpwstr/>
      </vt:variant>
      <vt:variant>
        <vt:lpwstr>d8_pointer</vt:lpwstr>
      </vt:variant>
      <vt:variant>
        <vt:i4>1966097</vt:i4>
      </vt:variant>
      <vt:variant>
        <vt:i4>258</vt:i4>
      </vt:variant>
      <vt:variant>
        <vt:i4>0</vt:i4>
      </vt:variant>
      <vt:variant>
        <vt:i4>5</vt:i4>
      </vt:variant>
      <vt:variant>
        <vt:lpwstr/>
      </vt:variant>
      <vt:variant>
        <vt:lpwstr>fill_depressions_planchon_and_darboux</vt:lpwstr>
      </vt:variant>
      <vt:variant>
        <vt:i4>6619235</vt:i4>
      </vt:variant>
      <vt:variant>
        <vt:i4>255</vt:i4>
      </vt:variant>
      <vt:variant>
        <vt:i4>0</vt:i4>
      </vt:variant>
      <vt:variant>
        <vt:i4>5</vt:i4>
      </vt:variant>
      <vt:variant>
        <vt:lpwstr/>
      </vt:variant>
      <vt:variant>
        <vt:lpwstr>_Conditional_evaluation</vt:lpwstr>
      </vt:variant>
      <vt:variant>
        <vt:i4>5374053</vt:i4>
      </vt:variant>
      <vt:variant>
        <vt:i4>252</vt:i4>
      </vt:variant>
      <vt:variant>
        <vt:i4>0</vt:i4>
      </vt:variant>
      <vt:variant>
        <vt:i4>5</vt:i4>
      </vt:variant>
      <vt:variant>
        <vt:lpwstr/>
      </vt:variant>
      <vt:variant>
        <vt:lpwstr>Conditional_evaluation</vt:lpwstr>
      </vt:variant>
      <vt:variant>
        <vt:i4>2097252</vt:i4>
      </vt:variant>
      <vt:variant>
        <vt:i4>249</vt:i4>
      </vt:variant>
      <vt:variant>
        <vt:i4>0</vt:i4>
      </vt:variant>
      <vt:variant>
        <vt:i4>5</vt:i4>
      </vt:variant>
      <vt:variant>
        <vt:lpwstr>https://github.com/siorconsulting/nrip-jamaica</vt:lpwstr>
      </vt:variant>
      <vt:variant>
        <vt:lpwstr/>
      </vt:variant>
      <vt:variant>
        <vt:i4>1310780</vt:i4>
      </vt:variant>
      <vt:variant>
        <vt:i4>242</vt:i4>
      </vt:variant>
      <vt:variant>
        <vt:i4>0</vt:i4>
      </vt:variant>
      <vt:variant>
        <vt:i4>5</vt:i4>
      </vt:variant>
      <vt:variant>
        <vt:lpwstr/>
      </vt:variant>
      <vt:variant>
        <vt:lpwstr>_Toc87352455</vt:lpwstr>
      </vt:variant>
      <vt:variant>
        <vt:i4>1376316</vt:i4>
      </vt:variant>
      <vt:variant>
        <vt:i4>236</vt:i4>
      </vt:variant>
      <vt:variant>
        <vt:i4>0</vt:i4>
      </vt:variant>
      <vt:variant>
        <vt:i4>5</vt:i4>
      </vt:variant>
      <vt:variant>
        <vt:lpwstr/>
      </vt:variant>
      <vt:variant>
        <vt:lpwstr>_Toc87352454</vt:lpwstr>
      </vt:variant>
      <vt:variant>
        <vt:i4>1179708</vt:i4>
      </vt:variant>
      <vt:variant>
        <vt:i4>230</vt:i4>
      </vt:variant>
      <vt:variant>
        <vt:i4>0</vt:i4>
      </vt:variant>
      <vt:variant>
        <vt:i4>5</vt:i4>
      </vt:variant>
      <vt:variant>
        <vt:lpwstr/>
      </vt:variant>
      <vt:variant>
        <vt:lpwstr>_Toc87352453</vt:lpwstr>
      </vt:variant>
      <vt:variant>
        <vt:i4>1245244</vt:i4>
      </vt:variant>
      <vt:variant>
        <vt:i4>224</vt:i4>
      </vt:variant>
      <vt:variant>
        <vt:i4>0</vt:i4>
      </vt:variant>
      <vt:variant>
        <vt:i4>5</vt:i4>
      </vt:variant>
      <vt:variant>
        <vt:lpwstr/>
      </vt:variant>
      <vt:variant>
        <vt:lpwstr>_Toc87352452</vt:lpwstr>
      </vt:variant>
      <vt:variant>
        <vt:i4>1048636</vt:i4>
      </vt:variant>
      <vt:variant>
        <vt:i4>218</vt:i4>
      </vt:variant>
      <vt:variant>
        <vt:i4>0</vt:i4>
      </vt:variant>
      <vt:variant>
        <vt:i4>5</vt:i4>
      </vt:variant>
      <vt:variant>
        <vt:lpwstr/>
      </vt:variant>
      <vt:variant>
        <vt:lpwstr>_Toc87352451</vt:lpwstr>
      </vt:variant>
      <vt:variant>
        <vt:i4>1114172</vt:i4>
      </vt:variant>
      <vt:variant>
        <vt:i4>212</vt:i4>
      </vt:variant>
      <vt:variant>
        <vt:i4>0</vt:i4>
      </vt:variant>
      <vt:variant>
        <vt:i4>5</vt:i4>
      </vt:variant>
      <vt:variant>
        <vt:lpwstr/>
      </vt:variant>
      <vt:variant>
        <vt:lpwstr>_Toc87352450</vt:lpwstr>
      </vt:variant>
      <vt:variant>
        <vt:i4>1572925</vt:i4>
      </vt:variant>
      <vt:variant>
        <vt:i4>206</vt:i4>
      </vt:variant>
      <vt:variant>
        <vt:i4>0</vt:i4>
      </vt:variant>
      <vt:variant>
        <vt:i4>5</vt:i4>
      </vt:variant>
      <vt:variant>
        <vt:lpwstr/>
      </vt:variant>
      <vt:variant>
        <vt:lpwstr>_Toc87352449</vt:lpwstr>
      </vt:variant>
      <vt:variant>
        <vt:i4>1638461</vt:i4>
      </vt:variant>
      <vt:variant>
        <vt:i4>200</vt:i4>
      </vt:variant>
      <vt:variant>
        <vt:i4>0</vt:i4>
      </vt:variant>
      <vt:variant>
        <vt:i4>5</vt:i4>
      </vt:variant>
      <vt:variant>
        <vt:lpwstr/>
      </vt:variant>
      <vt:variant>
        <vt:lpwstr>_Toc87352448</vt:lpwstr>
      </vt:variant>
      <vt:variant>
        <vt:i4>1441853</vt:i4>
      </vt:variant>
      <vt:variant>
        <vt:i4>194</vt:i4>
      </vt:variant>
      <vt:variant>
        <vt:i4>0</vt:i4>
      </vt:variant>
      <vt:variant>
        <vt:i4>5</vt:i4>
      </vt:variant>
      <vt:variant>
        <vt:lpwstr/>
      </vt:variant>
      <vt:variant>
        <vt:lpwstr>_Toc87352447</vt:lpwstr>
      </vt:variant>
      <vt:variant>
        <vt:i4>1507389</vt:i4>
      </vt:variant>
      <vt:variant>
        <vt:i4>188</vt:i4>
      </vt:variant>
      <vt:variant>
        <vt:i4>0</vt:i4>
      </vt:variant>
      <vt:variant>
        <vt:i4>5</vt:i4>
      </vt:variant>
      <vt:variant>
        <vt:lpwstr/>
      </vt:variant>
      <vt:variant>
        <vt:lpwstr>_Toc87352446</vt:lpwstr>
      </vt:variant>
      <vt:variant>
        <vt:i4>1310781</vt:i4>
      </vt:variant>
      <vt:variant>
        <vt:i4>182</vt:i4>
      </vt:variant>
      <vt:variant>
        <vt:i4>0</vt:i4>
      </vt:variant>
      <vt:variant>
        <vt:i4>5</vt:i4>
      </vt:variant>
      <vt:variant>
        <vt:lpwstr/>
      </vt:variant>
      <vt:variant>
        <vt:lpwstr>_Toc87352445</vt:lpwstr>
      </vt:variant>
      <vt:variant>
        <vt:i4>1376317</vt:i4>
      </vt:variant>
      <vt:variant>
        <vt:i4>176</vt:i4>
      </vt:variant>
      <vt:variant>
        <vt:i4>0</vt:i4>
      </vt:variant>
      <vt:variant>
        <vt:i4>5</vt:i4>
      </vt:variant>
      <vt:variant>
        <vt:lpwstr/>
      </vt:variant>
      <vt:variant>
        <vt:lpwstr>_Toc87352444</vt:lpwstr>
      </vt:variant>
      <vt:variant>
        <vt:i4>1179709</vt:i4>
      </vt:variant>
      <vt:variant>
        <vt:i4>170</vt:i4>
      </vt:variant>
      <vt:variant>
        <vt:i4>0</vt:i4>
      </vt:variant>
      <vt:variant>
        <vt:i4>5</vt:i4>
      </vt:variant>
      <vt:variant>
        <vt:lpwstr/>
      </vt:variant>
      <vt:variant>
        <vt:lpwstr>_Toc87352443</vt:lpwstr>
      </vt:variant>
      <vt:variant>
        <vt:i4>1245245</vt:i4>
      </vt:variant>
      <vt:variant>
        <vt:i4>164</vt:i4>
      </vt:variant>
      <vt:variant>
        <vt:i4>0</vt:i4>
      </vt:variant>
      <vt:variant>
        <vt:i4>5</vt:i4>
      </vt:variant>
      <vt:variant>
        <vt:lpwstr/>
      </vt:variant>
      <vt:variant>
        <vt:lpwstr>_Toc87352442</vt:lpwstr>
      </vt:variant>
      <vt:variant>
        <vt:i4>1048637</vt:i4>
      </vt:variant>
      <vt:variant>
        <vt:i4>158</vt:i4>
      </vt:variant>
      <vt:variant>
        <vt:i4>0</vt:i4>
      </vt:variant>
      <vt:variant>
        <vt:i4>5</vt:i4>
      </vt:variant>
      <vt:variant>
        <vt:lpwstr/>
      </vt:variant>
      <vt:variant>
        <vt:lpwstr>_Toc87352441</vt:lpwstr>
      </vt:variant>
      <vt:variant>
        <vt:i4>1114173</vt:i4>
      </vt:variant>
      <vt:variant>
        <vt:i4>152</vt:i4>
      </vt:variant>
      <vt:variant>
        <vt:i4>0</vt:i4>
      </vt:variant>
      <vt:variant>
        <vt:i4>5</vt:i4>
      </vt:variant>
      <vt:variant>
        <vt:lpwstr/>
      </vt:variant>
      <vt:variant>
        <vt:lpwstr>_Toc87352440</vt:lpwstr>
      </vt:variant>
      <vt:variant>
        <vt:i4>1572922</vt:i4>
      </vt:variant>
      <vt:variant>
        <vt:i4>146</vt:i4>
      </vt:variant>
      <vt:variant>
        <vt:i4>0</vt:i4>
      </vt:variant>
      <vt:variant>
        <vt:i4>5</vt:i4>
      </vt:variant>
      <vt:variant>
        <vt:lpwstr/>
      </vt:variant>
      <vt:variant>
        <vt:lpwstr>_Toc87352439</vt:lpwstr>
      </vt:variant>
      <vt:variant>
        <vt:i4>1638458</vt:i4>
      </vt:variant>
      <vt:variant>
        <vt:i4>140</vt:i4>
      </vt:variant>
      <vt:variant>
        <vt:i4>0</vt:i4>
      </vt:variant>
      <vt:variant>
        <vt:i4>5</vt:i4>
      </vt:variant>
      <vt:variant>
        <vt:lpwstr/>
      </vt:variant>
      <vt:variant>
        <vt:lpwstr>_Toc87352438</vt:lpwstr>
      </vt:variant>
      <vt:variant>
        <vt:i4>1441850</vt:i4>
      </vt:variant>
      <vt:variant>
        <vt:i4>134</vt:i4>
      </vt:variant>
      <vt:variant>
        <vt:i4>0</vt:i4>
      </vt:variant>
      <vt:variant>
        <vt:i4>5</vt:i4>
      </vt:variant>
      <vt:variant>
        <vt:lpwstr/>
      </vt:variant>
      <vt:variant>
        <vt:lpwstr>_Toc87352437</vt:lpwstr>
      </vt:variant>
      <vt:variant>
        <vt:i4>1507386</vt:i4>
      </vt:variant>
      <vt:variant>
        <vt:i4>128</vt:i4>
      </vt:variant>
      <vt:variant>
        <vt:i4>0</vt:i4>
      </vt:variant>
      <vt:variant>
        <vt:i4>5</vt:i4>
      </vt:variant>
      <vt:variant>
        <vt:lpwstr/>
      </vt:variant>
      <vt:variant>
        <vt:lpwstr>_Toc87352436</vt:lpwstr>
      </vt:variant>
      <vt:variant>
        <vt:i4>1310778</vt:i4>
      </vt:variant>
      <vt:variant>
        <vt:i4>122</vt:i4>
      </vt:variant>
      <vt:variant>
        <vt:i4>0</vt:i4>
      </vt:variant>
      <vt:variant>
        <vt:i4>5</vt:i4>
      </vt:variant>
      <vt:variant>
        <vt:lpwstr/>
      </vt:variant>
      <vt:variant>
        <vt:lpwstr>_Toc87352435</vt:lpwstr>
      </vt:variant>
      <vt:variant>
        <vt:i4>1376314</vt:i4>
      </vt:variant>
      <vt:variant>
        <vt:i4>116</vt:i4>
      </vt:variant>
      <vt:variant>
        <vt:i4>0</vt:i4>
      </vt:variant>
      <vt:variant>
        <vt:i4>5</vt:i4>
      </vt:variant>
      <vt:variant>
        <vt:lpwstr/>
      </vt:variant>
      <vt:variant>
        <vt:lpwstr>_Toc87352434</vt:lpwstr>
      </vt:variant>
      <vt:variant>
        <vt:i4>1179706</vt:i4>
      </vt:variant>
      <vt:variant>
        <vt:i4>110</vt:i4>
      </vt:variant>
      <vt:variant>
        <vt:i4>0</vt:i4>
      </vt:variant>
      <vt:variant>
        <vt:i4>5</vt:i4>
      </vt:variant>
      <vt:variant>
        <vt:lpwstr/>
      </vt:variant>
      <vt:variant>
        <vt:lpwstr>_Toc87352433</vt:lpwstr>
      </vt:variant>
      <vt:variant>
        <vt:i4>1245242</vt:i4>
      </vt:variant>
      <vt:variant>
        <vt:i4>104</vt:i4>
      </vt:variant>
      <vt:variant>
        <vt:i4>0</vt:i4>
      </vt:variant>
      <vt:variant>
        <vt:i4>5</vt:i4>
      </vt:variant>
      <vt:variant>
        <vt:lpwstr/>
      </vt:variant>
      <vt:variant>
        <vt:lpwstr>_Toc87352432</vt:lpwstr>
      </vt:variant>
      <vt:variant>
        <vt:i4>1048634</vt:i4>
      </vt:variant>
      <vt:variant>
        <vt:i4>98</vt:i4>
      </vt:variant>
      <vt:variant>
        <vt:i4>0</vt:i4>
      </vt:variant>
      <vt:variant>
        <vt:i4>5</vt:i4>
      </vt:variant>
      <vt:variant>
        <vt:lpwstr/>
      </vt:variant>
      <vt:variant>
        <vt:lpwstr>_Toc87352431</vt:lpwstr>
      </vt:variant>
      <vt:variant>
        <vt:i4>1114170</vt:i4>
      </vt:variant>
      <vt:variant>
        <vt:i4>92</vt:i4>
      </vt:variant>
      <vt:variant>
        <vt:i4>0</vt:i4>
      </vt:variant>
      <vt:variant>
        <vt:i4>5</vt:i4>
      </vt:variant>
      <vt:variant>
        <vt:lpwstr/>
      </vt:variant>
      <vt:variant>
        <vt:lpwstr>_Toc87352430</vt:lpwstr>
      </vt:variant>
      <vt:variant>
        <vt:i4>1572923</vt:i4>
      </vt:variant>
      <vt:variant>
        <vt:i4>86</vt:i4>
      </vt:variant>
      <vt:variant>
        <vt:i4>0</vt:i4>
      </vt:variant>
      <vt:variant>
        <vt:i4>5</vt:i4>
      </vt:variant>
      <vt:variant>
        <vt:lpwstr/>
      </vt:variant>
      <vt:variant>
        <vt:lpwstr>_Toc87352429</vt:lpwstr>
      </vt:variant>
      <vt:variant>
        <vt:i4>1638459</vt:i4>
      </vt:variant>
      <vt:variant>
        <vt:i4>80</vt:i4>
      </vt:variant>
      <vt:variant>
        <vt:i4>0</vt:i4>
      </vt:variant>
      <vt:variant>
        <vt:i4>5</vt:i4>
      </vt:variant>
      <vt:variant>
        <vt:lpwstr/>
      </vt:variant>
      <vt:variant>
        <vt:lpwstr>_Toc87352428</vt:lpwstr>
      </vt:variant>
      <vt:variant>
        <vt:i4>1441851</vt:i4>
      </vt:variant>
      <vt:variant>
        <vt:i4>74</vt:i4>
      </vt:variant>
      <vt:variant>
        <vt:i4>0</vt:i4>
      </vt:variant>
      <vt:variant>
        <vt:i4>5</vt:i4>
      </vt:variant>
      <vt:variant>
        <vt:lpwstr/>
      </vt:variant>
      <vt:variant>
        <vt:lpwstr>_Toc87352427</vt:lpwstr>
      </vt:variant>
      <vt:variant>
        <vt:i4>1507387</vt:i4>
      </vt:variant>
      <vt:variant>
        <vt:i4>68</vt:i4>
      </vt:variant>
      <vt:variant>
        <vt:i4>0</vt:i4>
      </vt:variant>
      <vt:variant>
        <vt:i4>5</vt:i4>
      </vt:variant>
      <vt:variant>
        <vt:lpwstr/>
      </vt:variant>
      <vt:variant>
        <vt:lpwstr>_Toc87352426</vt:lpwstr>
      </vt:variant>
      <vt:variant>
        <vt:i4>1310779</vt:i4>
      </vt:variant>
      <vt:variant>
        <vt:i4>62</vt:i4>
      </vt:variant>
      <vt:variant>
        <vt:i4>0</vt:i4>
      </vt:variant>
      <vt:variant>
        <vt:i4>5</vt:i4>
      </vt:variant>
      <vt:variant>
        <vt:lpwstr/>
      </vt:variant>
      <vt:variant>
        <vt:lpwstr>_Toc87352425</vt:lpwstr>
      </vt:variant>
      <vt:variant>
        <vt:i4>1376315</vt:i4>
      </vt:variant>
      <vt:variant>
        <vt:i4>56</vt:i4>
      </vt:variant>
      <vt:variant>
        <vt:i4>0</vt:i4>
      </vt:variant>
      <vt:variant>
        <vt:i4>5</vt:i4>
      </vt:variant>
      <vt:variant>
        <vt:lpwstr/>
      </vt:variant>
      <vt:variant>
        <vt:lpwstr>_Toc87352424</vt:lpwstr>
      </vt:variant>
      <vt:variant>
        <vt:i4>1179707</vt:i4>
      </vt:variant>
      <vt:variant>
        <vt:i4>50</vt:i4>
      </vt:variant>
      <vt:variant>
        <vt:i4>0</vt:i4>
      </vt:variant>
      <vt:variant>
        <vt:i4>5</vt:i4>
      </vt:variant>
      <vt:variant>
        <vt:lpwstr/>
      </vt:variant>
      <vt:variant>
        <vt:lpwstr>_Toc87352423</vt:lpwstr>
      </vt:variant>
      <vt:variant>
        <vt:i4>1245243</vt:i4>
      </vt:variant>
      <vt:variant>
        <vt:i4>44</vt:i4>
      </vt:variant>
      <vt:variant>
        <vt:i4>0</vt:i4>
      </vt:variant>
      <vt:variant>
        <vt:i4>5</vt:i4>
      </vt:variant>
      <vt:variant>
        <vt:lpwstr/>
      </vt:variant>
      <vt:variant>
        <vt:lpwstr>_Toc87352422</vt:lpwstr>
      </vt:variant>
      <vt:variant>
        <vt:i4>1048635</vt:i4>
      </vt:variant>
      <vt:variant>
        <vt:i4>38</vt:i4>
      </vt:variant>
      <vt:variant>
        <vt:i4>0</vt:i4>
      </vt:variant>
      <vt:variant>
        <vt:i4>5</vt:i4>
      </vt:variant>
      <vt:variant>
        <vt:lpwstr/>
      </vt:variant>
      <vt:variant>
        <vt:lpwstr>_Toc87352421</vt:lpwstr>
      </vt:variant>
      <vt:variant>
        <vt:i4>1114171</vt:i4>
      </vt:variant>
      <vt:variant>
        <vt:i4>32</vt:i4>
      </vt:variant>
      <vt:variant>
        <vt:i4>0</vt:i4>
      </vt:variant>
      <vt:variant>
        <vt:i4>5</vt:i4>
      </vt:variant>
      <vt:variant>
        <vt:lpwstr/>
      </vt:variant>
      <vt:variant>
        <vt:lpwstr>_Toc87352420</vt:lpwstr>
      </vt:variant>
      <vt:variant>
        <vt:i4>1572920</vt:i4>
      </vt:variant>
      <vt:variant>
        <vt:i4>26</vt:i4>
      </vt:variant>
      <vt:variant>
        <vt:i4>0</vt:i4>
      </vt:variant>
      <vt:variant>
        <vt:i4>5</vt:i4>
      </vt:variant>
      <vt:variant>
        <vt:lpwstr/>
      </vt:variant>
      <vt:variant>
        <vt:lpwstr>_Toc87352419</vt:lpwstr>
      </vt:variant>
      <vt:variant>
        <vt:i4>1638456</vt:i4>
      </vt:variant>
      <vt:variant>
        <vt:i4>20</vt:i4>
      </vt:variant>
      <vt:variant>
        <vt:i4>0</vt:i4>
      </vt:variant>
      <vt:variant>
        <vt:i4>5</vt:i4>
      </vt:variant>
      <vt:variant>
        <vt:lpwstr/>
      </vt:variant>
      <vt:variant>
        <vt:lpwstr>_Toc87352418</vt:lpwstr>
      </vt:variant>
      <vt:variant>
        <vt:i4>1441848</vt:i4>
      </vt:variant>
      <vt:variant>
        <vt:i4>14</vt:i4>
      </vt:variant>
      <vt:variant>
        <vt:i4>0</vt:i4>
      </vt:variant>
      <vt:variant>
        <vt:i4>5</vt:i4>
      </vt:variant>
      <vt:variant>
        <vt:lpwstr/>
      </vt:variant>
      <vt:variant>
        <vt:lpwstr>_Toc87352417</vt:lpwstr>
      </vt:variant>
      <vt:variant>
        <vt:i4>1507384</vt:i4>
      </vt:variant>
      <vt:variant>
        <vt:i4>8</vt:i4>
      </vt:variant>
      <vt:variant>
        <vt:i4>0</vt:i4>
      </vt:variant>
      <vt:variant>
        <vt:i4>5</vt:i4>
      </vt:variant>
      <vt:variant>
        <vt:lpwstr/>
      </vt:variant>
      <vt:variant>
        <vt:lpwstr>_Toc87352416</vt:lpwstr>
      </vt:variant>
      <vt:variant>
        <vt:i4>1310776</vt:i4>
      </vt:variant>
      <vt:variant>
        <vt:i4>2</vt:i4>
      </vt:variant>
      <vt:variant>
        <vt:i4>0</vt:i4>
      </vt:variant>
      <vt:variant>
        <vt:i4>5</vt:i4>
      </vt:variant>
      <vt:variant>
        <vt:lpwstr/>
      </vt:variant>
      <vt:variant>
        <vt:lpwstr>_Toc87352415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Creech</dc:creator>
  <cp:keywords/>
  <dc:description/>
  <cp:lastModifiedBy>Joe Lydon</cp:lastModifiedBy>
  <cp:revision>604</cp:revision>
  <dcterms:created xsi:type="dcterms:W3CDTF">2021-03-19T16:20:00Z</dcterms:created>
  <dcterms:modified xsi:type="dcterms:W3CDTF">2022-01-21T16:19:00Z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0x010100F1A2A1F128FDC14C82E2D70DBC9A9543</vt:lpwstr>
  </property>
</Properties>
</file>